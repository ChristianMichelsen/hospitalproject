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923DA" w14:textId="57827F10" w:rsidR="00DE67BB" w:rsidRPr="008F6EFF" w:rsidRDefault="00C67C6E">
      <w:pPr>
        <w:pStyle w:val="Overskrift1"/>
        <w:rPr>
          <w:sz w:val="36"/>
          <w:szCs w:val="36"/>
          <w:lang w:val="en-US"/>
        </w:rPr>
      </w:pPr>
      <w:bookmarkStart w:id="1" w:name="_Hlk81387619"/>
      <w:r w:rsidRPr="008F6EFF">
        <w:rPr>
          <w:sz w:val="36"/>
          <w:szCs w:val="36"/>
          <w:lang w:val="en-US"/>
        </w:rPr>
        <w:t>P</w:t>
      </w:r>
      <w:r w:rsidR="00355961" w:rsidRPr="008F6EFF">
        <w:rPr>
          <w:sz w:val="36"/>
          <w:szCs w:val="36"/>
          <w:lang w:val="en-US"/>
        </w:rPr>
        <w:t xml:space="preserve">reoperative prediction of </w:t>
      </w:r>
      <w:r w:rsidRPr="008F6EFF">
        <w:rPr>
          <w:sz w:val="36"/>
          <w:szCs w:val="36"/>
          <w:lang w:val="en-US"/>
        </w:rPr>
        <w:t>medical morbidity</w:t>
      </w:r>
      <w:r w:rsidR="00355961" w:rsidRPr="008F6EFF">
        <w:rPr>
          <w:sz w:val="36"/>
          <w:szCs w:val="36"/>
          <w:lang w:val="en-US"/>
        </w:rPr>
        <w:t xml:space="preserve"> after fast-track hip and knee arthroplasty</w:t>
      </w:r>
      <w:r w:rsidR="00B60FE5">
        <w:rPr>
          <w:sz w:val="36"/>
          <w:szCs w:val="36"/>
          <w:lang w:val="en-US"/>
        </w:rPr>
        <w:t xml:space="preserve"> - </w:t>
      </w:r>
      <w:bookmarkStart w:id="2" w:name="_vvml4r2q70p7" w:colFirst="0" w:colLast="0"/>
      <w:bookmarkEnd w:id="2"/>
      <w:r w:rsidRPr="008F6EFF">
        <w:rPr>
          <w:sz w:val="36"/>
          <w:szCs w:val="36"/>
          <w:lang w:val="en-US"/>
        </w:rPr>
        <w:t>a machine</w:t>
      </w:r>
      <w:r w:rsidR="008031C9">
        <w:rPr>
          <w:sz w:val="36"/>
          <w:szCs w:val="36"/>
          <w:lang w:val="en-US"/>
        </w:rPr>
        <w:t>-</w:t>
      </w:r>
      <w:r w:rsidRPr="008F6EFF">
        <w:rPr>
          <w:sz w:val="36"/>
          <w:szCs w:val="36"/>
          <w:lang w:val="en-US"/>
        </w:rPr>
        <w:t>learning based approach.</w:t>
      </w:r>
    </w:p>
    <w:bookmarkEnd w:id="1"/>
    <w:p w14:paraId="536137B0" w14:textId="77777777" w:rsidR="00DE67BB" w:rsidRPr="0067199C" w:rsidRDefault="00DE67BB">
      <w:pPr>
        <w:rPr>
          <w:lang w:val="en-US"/>
        </w:rPr>
      </w:pPr>
    </w:p>
    <w:p w14:paraId="161B4405" w14:textId="195346A0" w:rsidR="00DE67BB" w:rsidRPr="0088616F" w:rsidRDefault="00C2536C">
      <w:pPr>
        <w:rPr>
          <w:b/>
          <w:bCs/>
          <w:sz w:val="20"/>
          <w:szCs w:val="20"/>
          <w:lang w:val="en-US"/>
        </w:rPr>
      </w:pPr>
      <w:r>
        <w:rPr>
          <w:b/>
          <w:bCs/>
          <w:sz w:val="20"/>
          <w:szCs w:val="20"/>
          <w:lang w:val="en-US"/>
        </w:rPr>
        <w:t>Authors:</w:t>
      </w:r>
    </w:p>
    <w:p w14:paraId="03A3D601" w14:textId="47CA3D16" w:rsidR="0067199C" w:rsidRPr="00C2536C" w:rsidRDefault="001C4EB9" w:rsidP="008F6EFF">
      <w:pPr>
        <w:spacing w:line="360" w:lineRule="auto"/>
        <w:rPr>
          <w:sz w:val="20"/>
          <w:szCs w:val="20"/>
          <w:lang w:val="en-US"/>
        </w:rPr>
      </w:pPr>
      <w:r w:rsidRPr="008F6EFF">
        <w:rPr>
          <w:sz w:val="20"/>
          <w:szCs w:val="20"/>
          <w:lang w:val="en-US"/>
        </w:rPr>
        <w:t>Christian Michelsen, M.Sc</w:t>
      </w:r>
      <w:r w:rsidR="0067199C" w:rsidRPr="008F6EFF">
        <w:rPr>
          <w:sz w:val="20"/>
          <w:szCs w:val="20"/>
          <w:lang w:val="en-US"/>
        </w:rPr>
        <w:t>i</w:t>
      </w:r>
      <w:r w:rsidRPr="008F6EFF">
        <w:rPr>
          <w:sz w:val="20"/>
          <w:szCs w:val="20"/>
          <w:lang w:val="en-US"/>
        </w:rPr>
        <w:t>.</w:t>
      </w:r>
      <w:r w:rsidR="00C2536C">
        <w:rPr>
          <w:sz w:val="20"/>
          <w:szCs w:val="20"/>
          <w:vertAlign w:val="superscript"/>
          <w:lang w:val="en-US"/>
        </w:rPr>
        <w:t>1</w:t>
      </w:r>
      <w:r w:rsidRPr="008F6EFF">
        <w:rPr>
          <w:sz w:val="20"/>
          <w:szCs w:val="20"/>
          <w:lang w:val="en-US"/>
        </w:rPr>
        <w:t>, Christoffer C Jørgensen, M.D.</w:t>
      </w:r>
      <w:r w:rsidR="00C2536C">
        <w:rPr>
          <w:sz w:val="20"/>
          <w:szCs w:val="20"/>
          <w:vertAlign w:val="superscript"/>
          <w:lang w:val="en-US"/>
        </w:rPr>
        <w:t>2,3</w:t>
      </w:r>
      <w:r w:rsidRPr="008F6EFF">
        <w:rPr>
          <w:sz w:val="20"/>
          <w:szCs w:val="20"/>
          <w:lang w:val="en-US"/>
        </w:rPr>
        <w:t>,</w:t>
      </w:r>
      <w:r w:rsidR="00C2536C">
        <w:rPr>
          <w:sz w:val="20"/>
          <w:szCs w:val="20"/>
          <w:lang w:val="en-US"/>
        </w:rPr>
        <w:t xml:space="preserve"> </w:t>
      </w:r>
      <w:r w:rsidRPr="008F6EFF">
        <w:rPr>
          <w:sz w:val="20"/>
          <w:szCs w:val="20"/>
          <w:lang w:val="en-US"/>
        </w:rPr>
        <w:t xml:space="preserve">Mathias </w:t>
      </w:r>
      <w:proofErr w:type="spellStart"/>
      <w:r w:rsidRPr="008F6EFF">
        <w:rPr>
          <w:sz w:val="20"/>
          <w:szCs w:val="20"/>
          <w:lang w:val="en-US"/>
        </w:rPr>
        <w:t>Heltberg</w:t>
      </w:r>
      <w:proofErr w:type="spellEnd"/>
      <w:r w:rsidRPr="008F6EFF">
        <w:rPr>
          <w:sz w:val="20"/>
          <w:szCs w:val="20"/>
          <w:lang w:val="en-US"/>
        </w:rPr>
        <w:t>, M.Sc</w:t>
      </w:r>
      <w:r w:rsidR="009F125F">
        <w:rPr>
          <w:sz w:val="20"/>
          <w:szCs w:val="20"/>
          <w:lang w:val="en-US"/>
        </w:rPr>
        <w:t>i</w:t>
      </w:r>
      <w:r w:rsidRPr="008F6EFF">
        <w:rPr>
          <w:sz w:val="20"/>
          <w:szCs w:val="20"/>
          <w:lang w:val="en-US"/>
        </w:rPr>
        <w:t>,</w:t>
      </w:r>
      <w:r w:rsidR="00C2536C">
        <w:rPr>
          <w:sz w:val="20"/>
          <w:szCs w:val="20"/>
          <w:vertAlign w:val="superscript"/>
          <w:lang w:val="en-US"/>
        </w:rPr>
        <w:t xml:space="preserve">1 </w:t>
      </w:r>
      <w:r w:rsidRPr="008F6EFF">
        <w:rPr>
          <w:sz w:val="20"/>
          <w:szCs w:val="20"/>
          <w:lang w:val="en-US"/>
        </w:rPr>
        <w:t>Mogens H</w:t>
      </w:r>
      <w:r w:rsidR="00862D0B">
        <w:rPr>
          <w:sz w:val="20"/>
          <w:szCs w:val="20"/>
          <w:lang w:val="en-US"/>
        </w:rPr>
        <w:t>.</w:t>
      </w:r>
      <w:r w:rsidRPr="008F6EFF">
        <w:rPr>
          <w:sz w:val="20"/>
          <w:szCs w:val="20"/>
          <w:lang w:val="en-US"/>
        </w:rPr>
        <w:t xml:space="preserve"> Jensen, </w:t>
      </w:r>
      <w:proofErr w:type="spellStart"/>
      <w:r w:rsidR="009F125F">
        <w:rPr>
          <w:sz w:val="20"/>
          <w:szCs w:val="20"/>
          <w:lang w:val="en-US"/>
        </w:rPr>
        <w:t>D</w:t>
      </w:r>
      <w:r w:rsidRPr="008F6EFF">
        <w:rPr>
          <w:sz w:val="20"/>
          <w:szCs w:val="20"/>
          <w:lang w:val="en-US"/>
        </w:rPr>
        <w:t>.Sc</w:t>
      </w:r>
      <w:r w:rsidR="009F125F">
        <w:rPr>
          <w:sz w:val="20"/>
          <w:szCs w:val="20"/>
          <w:lang w:val="en-US"/>
        </w:rPr>
        <w:t>i</w:t>
      </w:r>
      <w:proofErr w:type="spellEnd"/>
      <w:r w:rsidR="009F125F">
        <w:rPr>
          <w:sz w:val="20"/>
          <w:szCs w:val="20"/>
          <w:lang w:val="en-US"/>
        </w:rPr>
        <w:t>.</w:t>
      </w:r>
      <w:r w:rsidRPr="008F6EFF">
        <w:rPr>
          <w:sz w:val="20"/>
          <w:szCs w:val="20"/>
          <w:lang w:val="en-US"/>
        </w:rPr>
        <w:t>,</w:t>
      </w:r>
      <w:r w:rsidR="0067199C" w:rsidRPr="008F6EFF">
        <w:rPr>
          <w:sz w:val="20"/>
          <w:szCs w:val="20"/>
          <w:lang w:val="en-US"/>
        </w:rPr>
        <w:t xml:space="preserve"> Prof</w:t>
      </w:r>
      <w:r w:rsidR="009F125F">
        <w:rPr>
          <w:sz w:val="20"/>
          <w:szCs w:val="20"/>
          <w:lang w:val="en-US"/>
        </w:rPr>
        <w:t>.</w:t>
      </w:r>
      <w:r w:rsidR="00C2536C">
        <w:rPr>
          <w:sz w:val="20"/>
          <w:szCs w:val="20"/>
          <w:lang w:val="en-US"/>
        </w:rPr>
        <w:t>,</w:t>
      </w:r>
      <w:r w:rsidR="00C2536C">
        <w:rPr>
          <w:sz w:val="20"/>
          <w:szCs w:val="20"/>
          <w:vertAlign w:val="superscript"/>
          <w:lang w:val="en-US"/>
        </w:rPr>
        <w:t>1</w:t>
      </w:r>
      <w:r w:rsidR="00C2536C">
        <w:rPr>
          <w:sz w:val="20"/>
          <w:szCs w:val="20"/>
          <w:lang w:val="en-US"/>
        </w:rPr>
        <w:t xml:space="preserve"> </w:t>
      </w:r>
      <w:r w:rsidRPr="008F6EFF">
        <w:rPr>
          <w:sz w:val="20"/>
          <w:szCs w:val="20"/>
          <w:lang w:val="en-US"/>
        </w:rPr>
        <w:t>Alessandra Lu</w:t>
      </w:r>
      <w:r w:rsidR="007523A4">
        <w:rPr>
          <w:sz w:val="20"/>
          <w:szCs w:val="20"/>
          <w:lang w:val="en-US"/>
        </w:rPr>
        <w:t>c</w:t>
      </w:r>
      <w:r w:rsidRPr="008F6EFF">
        <w:rPr>
          <w:sz w:val="20"/>
          <w:szCs w:val="20"/>
          <w:lang w:val="en-US"/>
        </w:rPr>
        <w:t xml:space="preserve">chetti, </w:t>
      </w:r>
      <w:r w:rsidR="009F125F">
        <w:rPr>
          <w:sz w:val="20"/>
          <w:szCs w:val="20"/>
          <w:lang w:val="en-US"/>
        </w:rPr>
        <w:t>M.Sci.</w:t>
      </w:r>
      <w:r w:rsidR="00C2536C">
        <w:rPr>
          <w:sz w:val="20"/>
          <w:szCs w:val="20"/>
          <w:lang w:val="en-US"/>
        </w:rPr>
        <w:t>,</w:t>
      </w:r>
      <w:r w:rsidR="00C2536C">
        <w:rPr>
          <w:sz w:val="20"/>
          <w:szCs w:val="20"/>
          <w:vertAlign w:val="superscript"/>
          <w:lang w:val="en-US"/>
        </w:rPr>
        <w:t>1</w:t>
      </w:r>
      <w:r w:rsidR="00C2536C">
        <w:rPr>
          <w:sz w:val="20"/>
          <w:szCs w:val="20"/>
          <w:lang w:val="en-US"/>
        </w:rPr>
        <w:t xml:space="preserve"> </w:t>
      </w:r>
      <w:r w:rsidRPr="008F6EFF">
        <w:rPr>
          <w:sz w:val="20"/>
          <w:szCs w:val="20"/>
          <w:lang w:val="en-US"/>
        </w:rPr>
        <w:t>Pelle B Petersen, M.D., Ph.D</w:t>
      </w:r>
      <w:r w:rsidR="00C2536C">
        <w:rPr>
          <w:sz w:val="20"/>
          <w:szCs w:val="20"/>
          <w:lang w:val="en-US"/>
        </w:rPr>
        <w:t>,</w:t>
      </w:r>
      <w:r w:rsidR="00C2536C">
        <w:rPr>
          <w:sz w:val="20"/>
          <w:szCs w:val="20"/>
          <w:vertAlign w:val="superscript"/>
          <w:lang w:val="en-US"/>
        </w:rPr>
        <w:t xml:space="preserve">2,3 </w:t>
      </w:r>
      <w:r w:rsidR="0067199C" w:rsidRPr="008F6EFF">
        <w:rPr>
          <w:sz w:val="20"/>
          <w:szCs w:val="20"/>
          <w:lang w:val="en-US"/>
        </w:rPr>
        <w:t xml:space="preserve">Troels Petersen, </w:t>
      </w:r>
      <w:proofErr w:type="spellStart"/>
      <w:r w:rsidR="0067199C" w:rsidRPr="008F6EFF">
        <w:rPr>
          <w:sz w:val="20"/>
          <w:szCs w:val="20"/>
          <w:lang w:val="en-US"/>
        </w:rPr>
        <w:t>M.Sci</w:t>
      </w:r>
      <w:proofErr w:type="spellEnd"/>
      <w:r w:rsidR="0067199C" w:rsidRPr="008F6EFF">
        <w:rPr>
          <w:sz w:val="20"/>
          <w:szCs w:val="20"/>
          <w:lang w:val="en-US"/>
        </w:rPr>
        <w:t>, Ass.Prof.,</w:t>
      </w:r>
      <w:r w:rsidR="00C2536C">
        <w:rPr>
          <w:sz w:val="20"/>
          <w:szCs w:val="20"/>
          <w:vertAlign w:val="superscript"/>
          <w:lang w:val="en-US"/>
        </w:rPr>
        <w:t>1</w:t>
      </w:r>
      <w:r w:rsidR="0067199C" w:rsidRPr="008F6EFF">
        <w:rPr>
          <w:sz w:val="20"/>
          <w:szCs w:val="20"/>
          <w:lang w:val="en-US"/>
        </w:rPr>
        <w:t xml:space="preserve"> Henrik Kehlet,</w:t>
      </w:r>
      <w:r w:rsidR="0067199C" w:rsidRPr="008F6EFF">
        <w:rPr>
          <w:sz w:val="20"/>
          <w:szCs w:val="20"/>
          <w:vertAlign w:val="superscript"/>
          <w:lang w:val="en-US"/>
        </w:rPr>
        <w:t xml:space="preserve"> </w:t>
      </w:r>
      <w:r w:rsidR="0067199C" w:rsidRPr="008F6EFF">
        <w:rPr>
          <w:sz w:val="20"/>
          <w:szCs w:val="20"/>
          <w:lang w:val="en-US"/>
        </w:rPr>
        <w:t>M.D.,</w:t>
      </w:r>
      <w:r w:rsidR="00E13889" w:rsidRPr="008F6EFF">
        <w:rPr>
          <w:sz w:val="20"/>
          <w:szCs w:val="20"/>
          <w:lang w:val="en-US"/>
        </w:rPr>
        <w:t xml:space="preserve"> Ph.D</w:t>
      </w:r>
      <w:r w:rsidR="0067199C" w:rsidRPr="008F6EFF">
        <w:rPr>
          <w:sz w:val="20"/>
          <w:szCs w:val="20"/>
          <w:lang w:val="en-US"/>
        </w:rPr>
        <w:t>., Prof.</w:t>
      </w:r>
      <w:r w:rsidR="009B3CE2">
        <w:rPr>
          <w:sz w:val="20"/>
          <w:szCs w:val="20"/>
          <w:lang w:val="en-US"/>
        </w:rPr>
        <w:t>,</w:t>
      </w:r>
      <w:r w:rsidR="00C2536C">
        <w:rPr>
          <w:sz w:val="20"/>
          <w:szCs w:val="20"/>
          <w:vertAlign w:val="superscript"/>
          <w:lang w:val="en-US"/>
        </w:rPr>
        <w:t>2,3</w:t>
      </w:r>
      <w:r w:rsidR="00C2536C">
        <w:rPr>
          <w:sz w:val="20"/>
          <w:szCs w:val="20"/>
          <w:lang w:val="en-US"/>
        </w:rPr>
        <w:t xml:space="preserve"> The Center for Fast-track Hip and Knee Replacement Collaborative group*</w:t>
      </w:r>
    </w:p>
    <w:p w14:paraId="608AD7EE" w14:textId="77777777" w:rsidR="00C2536C" w:rsidRPr="00C2536C" w:rsidRDefault="00C2536C" w:rsidP="008F6EFF">
      <w:pPr>
        <w:spacing w:line="360" w:lineRule="auto"/>
        <w:rPr>
          <w:sz w:val="20"/>
          <w:szCs w:val="20"/>
          <w:vertAlign w:val="superscript"/>
          <w:lang w:val="en-US"/>
        </w:rPr>
      </w:pPr>
    </w:p>
    <w:p w14:paraId="2C9233C7" w14:textId="7FD9233E" w:rsidR="00C2536C" w:rsidRPr="008F6EFF" w:rsidRDefault="00C2536C" w:rsidP="00C2536C">
      <w:pPr>
        <w:spacing w:line="360" w:lineRule="auto"/>
        <w:rPr>
          <w:sz w:val="20"/>
          <w:szCs w:val="20"/>
          <w:lang w:val="en-US"/>
        </w:rPr>
      </w:pPr>
      <w:r>
        <w:rPr>
          <w:sz w:val="20"/>
          <w:szCs w:val="20"/>
          <w:vertAlign w:val="superscript"/>
          <w:lang w:val="en-US"/>
        </w:rPr>
        <w:t>1</w:t>
      </w:r>
      <w:r w:rsidRPr="008F6EFF">
        <w:rPr>
          <w:sz w:val="20"/>
          <w:szCs w:val="20"/>
          <w:lang w:val="en-US"/>
        </w:rPr>
        <w:t xml:space="preserve">The Niels Bohr Institute, University of Copenhagen, </w:t>
      </w:r>
      <w:proofErr w:type="spellStart"/>
      <w:r w:rsidRPr="008F6EFF">
        <w:rPr>
          <w:sz w:val="20"/>
          <w:szCs w:val="20"/>
          <w:lang w:val="en-US"/>
        </w:rPr>
        <w:t>Blegdamsvej</w:t>
      </w:r>
      <w:proofErr w:type="spellEnd"/>
      <w:r w:rsidRPr="008F6EFF">
        <w:rPr>
          <w:sz w:val="20"/>
          <w:szCs w:val="20"/>
          <w:lang w:val="en-US"/>
        </w:rPr>
        <w:t xml:space="preserve"> 17 2100 Copenhagen, Denmark</w:t>
      </w:r>
    </w:p>
    <w:p w14:paraId="70190047" w14:textId="6CC788F4" w:rsidR="00C2536C" w:rsidRPr="008F6EFF" w:rsidRDefault="00C2536C" w:rsidP="00C2536C">
      <w:pPr>
        <w:spacing w:line="360" w:lineRule="auto"/>
        <w:rPr>
          <w:sz w:val="20"/>
          <w:szCs w:val="20"/>
          <w:lang w:val="en-US"/>
        </w:rPr>
      </w:pPr>
      <w:r>
        <w:rPr>
          <w:sz w:val="20"/>
          <w:szCs w:val="20"/>
          <w:vertAlign w:val="superscript"/>
          <w:lang w:val="en-US"/>
        </w:rPr>
        <w:t>2</w:t>
      </w:r>
      <w:r w:rsidRPr="008F6EFF">
        <w:rPr>
          <w:sz w:val="20"/>
          <w:szCs w:val="20"/>
          <w:lang w:val="en-US"/>
        </w:rPr>
        <w:t xml:space="preserve">Section of Surgical Pathophysiology 7621, </w:t>
      </w:r>
      <w:proofErr w:type="spellStart"/>
      <w:r w:rsidRPr="008F6EFF">
        <w:rPr>
          <w:sz w:val="20"/>
          <w:szCs w:val="20"/>
          <w:lang w:val="en-US"/>
        </w:rPr>
        <w:t>Rigshospitalet</w:t>
      </w:r>
      <w:proofErr w:type="spellEnd"/>
      <w:r w:rsidRPr="008F6EFF">
        <w:rPr>
          <w:sz w:val="20"/>
          <w:szCs w:val="20"/>
          <w:lang w:val="en-US"/>
        </w:rPr>
        <w:t xml:space="preserve">, </w:t>
      </w:r>
      <w:proofErr w:type="spellStart"/>
      <w:r w:rsidRPr="008F6EFF">
        <w:rPr>
          <w:sz w:val="20"/>
          <w:szCs w:val="20"/>
          <w:lang w:val="en-US"/>
        </w:rPr>
        <w:t>Blegdamsvej</w:t>
      </w:r>
      <w:proofErr w:type="spellEnd"/>
      <w:r w:rsidRPr="008F6EFF">
        <w:rPr>
          <w:sz w:val="20"/>
          <w:szCs w:val="20"/>
          <w:lang w:val="en-US"/>
        </w:rPr>
        <w:t xml:space="preserve"> 9, 2100 Copenhagen, Denmark</w:t>
      </w:r>
    </w:p>
    <w:p w14:paraId="346AA11B" w14:textId="3DDDD70D" w:rsidR="00C2536C" w:rsidRPr="008F6EFF" w:rsidRDefault="00C2536C" w:rsidP="00C2536C">
      <w:pPr>
        <w:spacing w:line="360" w:lineRule="auto"/>
        <w:rPr>
          <w:sz w:val="20"/>
          <w:szCs w:val="20"/>
          <w:lang w:val="en-US"/>
        </w:rPr>
      </w:pPr>
      <w:r>
        <w:rPr>
          <w:sz w:val="20"/>
          <w:szCs w:val="20"/>
          <w:vertAlign w:val="superscript"/>
          <w:lang w:val="en-US"/>
        </w:rPr>
        <w:t>3</w:t>
      </w:r>
      <w:r>
        <w:rPr>
          <w:sz w:val="20"/>
          <w:szCs w:val="20"/>
          <w:lang w:val="en-US"/>
        </w:rPr>
        <w:t xml:space="preserve">The </w:t>
      </w:r>
      <w:r w:rsidRPr="008F6EFF">
        <w:rPr>
          <w:sz w:val="20"/>
          <w:szCs w:val="20"/>
          <w:lang w:val="en-US"/>
        </w:rPr>
        <w:t xml:space="preserve">Centre for Fast-track Hip and Knee Replacement, 7621, </w:t>
      </w:r>
      <w:proofErr w:type="spellStart"/>
      <w:r w:rsidRPr="008F6EFF">
        <w:rPr>
          <w:sz w:val="20"/>
          <w:szCs w:val="20"/>
          <w:lang w:val="en-US"/>
        </w:rPr>
        <w:t>Rigshospitalet</w:t>
      </w:r>
      <w:proofErr w:type="spellEnd"/>
      <w:r w:rsidRPr="008F6EFF">
        <w:rPr>
          <w:sz w:val="20"/>
          <w:szCs w:val="20"/>
          <w:lang w:val="en-US"/>
        </w:rPr>
        <w:t xml:space="preserve">, </w:t>
      </w:r>
      <w:proofErr w:type="spellStart"/>
      <w:r w:rsidRPr="008F6EFF">
        <w:rPr>
          <w:sz w:val="20"/>
          <w:szCs w:val="20"/>
          <w:lang w:val="en-US"/>
        </w:rPr>
        <w:t>Blegdamsvej</w:t>
      </w:r>
      <w:proofErr w:type="spellEnd"/>
      <w:r w:rsidRPr="008F6EFF">
        <w:rPr>
          <w:sz w:val="20"/>
          <w:szCs w:val="20"/>
          <w:lang w:val="en-US"/>
        </w:rPr>
        <w:t xml:space="preserve"> 9, 2100 Copenhagen, Denmark</w:t>
      </w:r>
    </w:p>
    <w:p w14:paraId="20E943BC" w14:textId="79B356E1" w:rsidR="00C2536C" w:rsidRPr="008F6EFF" w:rsidRDefault="00C2536C" w:rsidP="00C2536C">
      <w:pPr>
        <w:spacing w:line="360" w:lineRule="auto"/>
        <w:rPr>
          <w:sz w:val="20"/>
          <w:szCs w:val="20"/>
          <w:lang w:val="en-US"/>
        </w:rPr>
      </w:pPr>
    </w:p>
    <w:p w14:paraId="08600E67" w14:textId="2440C1C6" w:rsidR="00C2536C" w:rsidRPr="00C2536C" w:rsidRDefault="00C2536C" w:rsidP="00C2536C">
      <w:pPr>
        <w:spacing w:line="360" w:lineRule="auto"/>
        <w:rPr>
          <w:sz w:val="20"/>
          <w:szCs w:val="20"/>
          <w:lang w:val="en-US"/>
        </w:rPr>
      </w:pPr>
      <w:r>
        <w:rPr>
          <w:bCs/>
          <w:sz w:val="20"/>
          <w:szCs w:val="20"/>
          <w:lang w:val="en-US"/>
        </w:rPr>
        <w:t xml:space="preserve">*The members of the </w:t>
      </w:r>
      <w:r>
        <w:rPr>
          <w:sz w:val="20"/>
          <w:szCs w:val="20"/>
          <w:lang w:val="en-US"/>
        </w:rPr>
        <w:t>Center for Fast-track Hip and Knee Replacement Collaborative group are co-authors of the study and can be found under the subheading Collaborators.</w:t>
      </w:r>
    </w:p>
    <w:p w14:paraId="471F38C5" w14:textId="681530A6" w:rsidR="0088616F" w:rsidRDefault="0088616F" w:rsidP="00DA3AAE">
      <w:pPr>
        <w:spacing w:line="360" w:lineRule="auto"/>
        <w:rPr>
          <w:bCs/>
          <w:sz w:val="20"/>
          <w:szCs w:val="20"/>
          <w:lang w:val="en-US"/>
        </w:rPr>
      </w:pPr>
    </w:p>
    <w:p w14:paraId="392B9CC1" w14:textId="754A756B" w:rsidR="0088616F" w:rsidRPr="0088616F" w:rsidRDefault="00D96DEC" w:rsidP="00DA3AAE">
      <w:pPr>
        <w:spacing w:line="360" w:lineRule="auto"/>
        <w:rPr>
          <w:bCs/>
          <w:sz w:val="20"/>
          <w:szCs w:val="20"/>
          <w:lang w:val="en-US"/>
        </w:rPr>
      </w:pPr>
      <w:r>
        <w:rPr>
          <w:bCs/>
          <w:sz w:val="20"/>
          <w:szCs w:val="20"/>
          <w:lang w:val="en-US"/>
        </w:rPr>
        <w:t xml:space="preserve">This is a shared first authorship between </w:t>
      </w:r>
      <w:r w:rsidR="0088616F">
        <w:rPr>
          <w:bCs/>
          <w:sz w:val="20"/>
          <w:szCs w:val="20"/>
          <w:lang w:val="en-US"/>
        </w:rPr>
        <w:t>MC and CJ.</w:t>
      </w:r>
    </w:p>
    <w:p w14:paraId="2325906C" w14:textId="48D8BCCC" w:rsidR="0088616F" w:rsidRDefault="0088616F" w:rsidP="00DA3AAE">
      <w:pPr>
        <w:spacing w:line="360" w:lineRule="auto"/>
        <w:rPr>
          <w:b/>
          <w:lang w:val="en-US"/>
        </w:rPr>
      </w:pPr>
    </w:p>
    <w:p w14:paraId="1C94A980" w14:textId="4E452E6F" w:rsidR="00DE67BB" w:rsidRPr="0088616F" w:rsidRDefault="00355961" w:rsidP="00DA3AAE">
      <w:pPr>
        <w:spacing w:line="360" w:lineRule="auto"/>
        <w:rPr>
          <w:b/>
          <w:sz w:val="20"/>
          <w:szCs w:val="20"/>
          <w:lang w:val="en-US"/>
        </w:rPr>
      </w:pPr>
      <w:r w:rsidRPr="0088616F">
        <w:rPr>
          <w:b/>
          <w:sz w:val="20"/>
          <w:szCs w:val="20"/>
          <w:lang w:val="en-US"/>
        </w:rPr>
        <w:t>Corresponding author:</w:t>
      </w:r>
    </w:p>
    <w:p w14:paraId="4D23E880" w14:textId="2D831F82" w:rsidR="00606FF0" w:rsidRPr="008F6EFF" w:rsidRDefault="00606FF0" w:rsidP="00606FF0">
      <w:pPr>
        <w:spacing w:line="360" w:lineRule="auto"/>
        <w:rPr>
          <w:color w:val="000000"/>
          <w:sz w:val="20"/>
          <w:szCs w:val="20"/>
          <w:lang w:val="en-US"/>
        </w:rPr>
      </w:pPr>
      <w:r w:rsidRPr="008F6EFF">
        <w:rPr>
          <w:color w:val="000000"/>
          <w:sz w:val="20"/>
          <w:szCs w:val="20"/>
          <w:lang w:val="en-US"/>
        </w:rPr>
        <w:t>Dr. Christoffer Calov Jørgensen</w:t>
      </w:r>
    </w:p>
    <w:p w14:paraId="62CA86C0" w14:textId="77777777" w:rsidR="00606FF0" w:rsidRPr="008F6EFF" w:rsidRDefault="00606FF0" w:rsidP="00606FF0">
      <w:pPr>
        <w:spacing w:line="360" w:lineRule="auto"/>
        <w:rPr>
          <w:color w:val="000000"/>
          <w:sz w:val="20"/>
          <w:szCs w:val="20"/>
          <w:lang w:val="en-US"/>
        </w:rPr>
      </w:pPr>
      <w:r w:rsidRPr="008F6EFF">
        <w:rPr>
          <w:color w:val="000000"/>
          <w:sz w:val="20"/>
          <w:szCs w:val="20"/>
          <w:lang w:val="en-US"/>
        </w:rPr>
        <w:t>Section for Surgical Pathophysiology 7621</w:t>
      </w:r>
    </w:p>
    <w:p w14:paraId="0EA0566F" w14:textId="77777777" w:rsidR="00606FF0" w:rsidRPr="008F6EFF" w:rsidRDefault="00606FF0" w:rsidP="00606FF0">
      <w:pPr>
        <w:spacing w:line="360" w:lineRule="auto"/>
        <w:rPr>
          <w:color w:val="000000"/>
          <w:sz w:val="20"/>
          <w:szCs w:val="20"/>
          <w:lang w:val="en-US"/>
        </w:rPr>
      </w:pPr>
      <w:proofErr w:type="spellStart"/>
      <w:r w:rsidRPr="008F6EFF">
        <w:rPr>
          <w:color w:val="000000"/>
          <w:sz w:val="20"/>
          <w:szCs w:val="20"/>
          <w:lang w:val="en-US"/>
        </w:rPr>
        <w:t>Rigshospitalet</w:t>
      </w:r>
      <w:proofErr w:type="spellEnd"/>
      <w:r w:rsidRPr="008F6EFF">
        <w:rPr>
          <w:color w:val="000000"/>
          <w:sz w:val="20"/>
          <w:szCs w:val="20"/>
          <w:lang w:val="en-US"/>
        </w:rPr>
        <w:t xml:space="preserve">, </w:t>
      </w:r>
      <w:proofErr w:type="spellStart"/>
      <w:r w:rsidRPr="008F6EFF">
        <w:rPr>
          <w:color w:val="000000"/>
          <w:sz w:val="20"/>
          <w:szCs w:val="20"/>
          <w:lang w:val="en-US"/>
        </w:rPr>
        <w:t>Blegdamsvej</w:t>
      </w:r>
      <w:proofErr w:type="spellEnd"/>
      <w:r w:rsidRPr="008F6EFF">
        <w:rPr>
          <w:color w:val="000000"/>
          <w:sz w:val="20"/>
          <w:szCs w:val="20"/>
          <w:lang w:val="en-US"/>
        </w:rPr>
        <w:t xml:space="preserve"> 9,</w:t>
      </w:r>
    </w:p>
    <w:p w14:paraId="38209C45" w14:textId="77777777" w:rsidR="00606FF0" w:rsidRPr="008F6EFF" w:rsidRDefault="00606FF0" w:rsidP="00606FF0">
      <w:pPr>
        <w:spacing w:line="360" w:lineRule="auto"/>
        <w:rPr>
          <w:color w:val="000000"/>
          <w:sz w:val="20"/>
          <w:szCs w:val="20"/>
          <w:lang w:val="en-US"/>
        </w:rPr>
      </w:pPr>
      <w:r w:rsidRPr="008F6EFF">
        <w:rPr>
          <w:color w:val="000000"/>
          <w:sz w:val="20"/>
          <w:szCs w:val="20"/>
          <w:lang w:val="en-US"/>
        </w:rPr>
        <w:t>DK-2100 Copenhagen, Denmark</w:t>
      </w:r>
    </w:p>
    <w:p w14:paraId="5617C288" w14:textId="77777777" w:rsidR="00606FF0" w:rsidRPr="008F6EFF" w:rsidRDefault="00606FF0" w:rsidP="00606FF0">
      <w:pPr>
        <w:spacing w:line="360" w:lineRule="auto"/>
        <w:rPr>
          <w:color w:val="000000"/>
          <w:sz w:val="20"/>
          <w:szCs w:val="20"/>
          <w:lang w:val="en-US"/>
        </w:rPr>
      </w:pPr>
      <w:r w:rsidRPr="008F6EFF">
        <w:rPr>
          <w:color w:val="000000"/>
          <w:sz w:val="20"/>
          <w:szCs w:val="20"/>
          <w:lang w:val="en-US"/>
        </w:rPr>
        <w:t>Phone +45 3545 4616 Fax: +45 3545 6543 </w:t>
      </w:r>
    </w:p>
    <w:p w14:paraId="688EAF79" w14:textId="77777777" w:rsidR="00606FF0" w:rsidRPr="008F6EFF" w:rsidRDefault="00606FF0" w:rsidP="00606FF0">
      <w:pPr>
        <w:spacing w:line="360" w:lineRule="auto"/>
        <w:rPr>
          <w:color w:val="000000"/>
          <w:sz w:val="20"/>
          <w:szCs w:val="20"/>
          <w:lang w:val="en-US"/>
        </w:rPr>
      </w:pPr>
      <w:r w:rsidRPr="008F6EFF">
        <w:rPr>
          <w:color w:val="000000"/>
          <w:sz w:val="20"/>
          <w:szCs w:val="20"/>
          <w:lang w:val="en-US"/>
        </w:rPr>
        <w:t>E-mail: christoffer.calov.joergensen@regionh.dk</w:t>
      </w:r>
    </w:p>
    <w:p w14:paraId="448F030A" w14:textId="6B366BDF" w:rsidR="00DE67BB" w:rsidRPr="0067199C" w:rsidRDefault="00DE67BB">
      <w:pPr>
        <w:rPr>
          <w:lang w:val="en-US"/>
        </w:rPr>
      </w:pPr>
    </w:p>
    <w:p w14:paraId="3EEFC7D6" w14:textId="3A664041" w:rsidR="0067199C" w:rsidRPr="008F6EFF" w:rsidRDefault="008F6EFF" w:rsidP="008F6EFF">
      <w:pPr>
        <w:spacing w:line="360" w:lineRule="auto"/>
        <w:rPr>
          <w:b/>
          <w:bCs/>
          <w:sz w:val="20"/>
          <w:szCs w:val="20"/>
          <w:lang w:val="en-US"/>
        </w:rPr>
      </w:pPr>
      <w:r w:rsidRPr="008F6EFF">
        <w:rPr>
          <w:b/>
          <w:bCs/>
          <w:sz w:val="20"/>
          <w:szCs w:val="20"/>
          <w:lang w:val="en-US"/>
        </w:rPr>
        <w:t>Word Count:</w:t>
      </w:r>
      <w:r w:rsidR="00C2536C">
        <w:rPr>
          <w:b/>
          <w:bCs/>
          <w:sz w:val="20"/>
          <w:szCs w:val="20"/>
          <w:lang w:val="en-US"/>
        </w:rPr>
        <w:t xml:space="preserve"> 3</w:t>
      </w:r>
      <w:r w:rsidR="00402027">
        <w:rPr>
          <w:b/>
          <w:bCs/>
          <w:sz w:val="20"/>
          <w:szCs w:val="20"/>
          <w:lang w:val="en-US"/>
        </w:rPr>
        <w:t>7</w:t>
      </w:r>
      <w:r w:rsidR="00DA56F8">
        <w:rPr>
          <w:b/>
          <w:bCs/>
          <w:sz w:val="20"/>
          <w:szCs w:val="20"/>
          <w:lang w:val="en-US"/>
        </w:rPr>
        <w:t>62</w:t>
      </w:r>
    </w:p>
    <w:p w14:paraId="1B394F1B" w14:textId="077824AD" w:rsidR="00DE67BB" w:rsidRPr="008F6EFF" w:rsidRDefault="00DE67BB" w:rsidP="008F6EFF">
      <w:pPr>
        <w:spacing w:line="360" w:lineRule="auto"/>
        <w:rPr>
          <w:sz w:val="20"/>
          <w:szCs w:val="20"/>
          <w:lang w:val="en-US"/>
        </w:rPr>
      </w:pPr>
    </w:p>
    <w:p w14:paraId="09DAFD58" w14:textId="77777777" w:rsidR="00C2536C" w:rsidRDefault="00C2536C">
      <w:pPr>
        <w:rPr>
          <w:b/>
          <w:bCs/>
          <w:lang w:val="en-US"/>
        </w:rPr>
      </w:pPr>
      <w:bookmarkStart w:id="3" w:name="_3sidi7bhk83r" w:colFirst="0" w:colLast="0"/>
      <w:bookmarkEnd w:id="3"/>
      <w:r>
        <w:rPr>
          <w:b/>
          <w:bCs/>
          <w:lang w:val="en-US"/>
        </w:rPr>
        <w:br w:type="page"/>
      </w:r>
    </w:p>
    <w:p w14:paraId="057AFBDB" w14:textId="63568937" w:rsidR="00DE67BB" w:rsidRPr="003A31A8" w:rsidRDefault="003A31A8" w:rsidP="003A31A8">
      <w:pPr>
        <w:rPr>
          <w:b/>
          <w:bCs/>
          <w:lang w:val="en-US"/>
        </w:rPr>
      </w:pPr>
      <w:r w:rsidRPr="003A31A8">
        <w:rPr>
          <w:b/>
          <w:bCs/>
          <w:lang w:val="en-US"/>
        </w:rPr>
        <w:lastRenderedPageBreak/>
        <w:t>ABSTRACT</w:t>
      </w:r>
    </w:p>
    <w:p w14:paraId="5A1CB8D4" w14:textId="77777777" w:rsidR="00DE67BB" w:rsidRPr="0067199C" w:rsidRDefault="00DE67BB">
      <w:pPr>
        <w:rPr>
          <w:lang w:val="en-US"/>
        </w:rPr>
      </w:pPr>
    </w:p>
    <w:p w14:paraId="30995A96" w14:textId="16860201" w:rsidR="00614B1A" w:rsidRDefault="00250F0D" w:rsidP="00B67406">
      <w:pPr>
        <w:spacing w:line="360" w:lineRule="auto"/>
        <w:rPr>
          <w:lang w:val="en-US"/>
        </w:rPr>
      </w:pPr>
      <w:r>
        <w:rPr>
          <w:b/>
          <w:bCs/>
          <w:lang w:val="en-US"/>
        </w:rPr>
        <w:t>Objectives</w:t>
      </w:r>
      <w:r w:rsidR="00614B1A">
        <w:rPr>
          <w:lang w:val="en-US"/>
        </w:rPr>
        <w:t>:</w:t>
      </w:r>
      <w:r w:rsidR="00345E79">
        <w:rPr>
          <w:lang w:val="en-US"/>
        </w:rPr>
        <w:t xml:space="preserve"> </w:t>
      </w:r>
      <w:r w:rsidR="002953CA">
        <w:rPr>
          <w:lang w:val="en-US"/>
        </w:rPr>
        <w:t>M</w:t>
      </w:r>
      <w:r w:rsidR="00446F8D" w:rsidRPr="0067199C">
        <w:rPr>
          <w:lang w:val="en-US"/>
        </w:rPr>
        <w:t>achine</w:t>
      </w:r>
      <w:r w:rsidR="00FB5D8D">
        <w:rPr>
          <w:lang w:val="en-US"/>
        </w:rPr>
        <w:t>-</w:t>
      </w:r>
      <w:r w:rsidR="00446F8D" w:rsidRPr="0067199C">
        <w:rPr>
          <w:lang w:val="en-US"/>
        </w:rPr>
        <w:t>learning</w:t>
      </w:r>
      <w:r w:rsidR="00446F8D">
        <w:rPr>
          <w:lang w:val="en-US"/>
        </w:rPr>
        <w:t xml:space="preserve"> </w:t>
      </w:r>
      <w:r w:rsidR="00442289">
        <w:rPr>
          <w:lang w:val="en-US"/>
        </w:rPr>
        <w:t>models</w:t>
      </w:r>
      <w:r w:rsidR="00446F8D" w:rsidRPr="0067199C">
        <w:rPr>
          <w:lang w:val="en-US"/>
        </w:rPr>
        <w:t xml:space="preserve"> </w:t>
      </w:r>
      <w:r w:rsidR="0086176A">
        <w:rPr>
          <w:lang w:val="en-US"/>
        </w:rPr>
        <w:t>may</w:t>
      </w:r>
      <w:r w:rsidR="002953CA">
        <w:rPr>
          <w:lang w:val="en-US"/>
        </w:rPr>
        <w:t xml:space="preserve"> </w:t>
      </w:r>
      <w:r w:rsidR="00446F8D">
        <w:rPr>
          <w:lang w:val="en-US"/>
        </w:rPr>
        <w:t xml:space="preserve">improve </w:t>
      </w:r>
      <w:r w:rsidR="00446F8D" w:rsidRPr="0067199C">
        <w:rPr>
          <w:lang w:val="en-US"/>
        </w:rPr>
        <w:t>prediction</w:t>
      </w:r>
      <w:r w:rsidR="002A6231">
        <w:rPr>
          <w:lang w:val="en-US"/>
        </w:rPr>
        <w:t xml:space="preserve"> of</w:t>
      </w:r>
      <w:r w:rsidR="00C34C74">
        <w:rPr>
          <w:lang w:val="en-US"/>
        </w:rPr>
        <w:t xml:space="preserve"> </w:t>
      </w:r>
      <w:r w:rsidR="0040057F">
        <w:rPr>
          <w:lang w:val="en-US"/>
        </w:rPr>
        <w:t>length of stay (LOS)</w:t>
      </w:r>
      <w:r w:rsidR="00C34C74">
        <w:rPr>
          <w:lang w:val="en-US"/>
        </w:rPr>
        <w:t xml:space="preserve"> and morbidity</w:t>
      </w:r>
      <w:r w:rsidR="00DC7164">
        <w:rPr>
          <w:lang w:val="en-US"/>
        </w:rPr>
        <w:t xml:space="preserve"> after</w:t>
      </w:r>
      <w:r w:rsidR="002953CA">
        <w:rPr>
          <w:lang w:val="en-US"/>
        </w:rPr>
        <w:t xml:space="preserve"> surgery</w:t>
      </w:r>
      <w:r w:rsidR="00446F8D">
        <w:rPr>
          <w:lang w:val="en-US"/>
        </w:rPr>
        <w:t>.</w:t>
      </w:r>
      <w:r w:rsidR="00DD7259">
        <w:rPr>
          <w:lang w:val="en-US"/>
        </w:rPr>
        <w:t xml:space="preserve"> </w:t>
      </w:r>
      <w:r w:rsidR="00DD7259" w:rsidRPr="0067199C">
        <w:rPr>
          <w:lang w:val="en-US"/>
        </w:rPr>
        <w:t xml:space="preserve">However, few </w:t>
      </w:r>
      <w:r w:rsidR="00DD7259">
        <w:rPr>
          <w:lang w:val="en-US"/>
        </w:rPr>
        <w:t>studies</w:t>
      </w:r>
      <w:r w:rsidR="00DD7259" w:rsidRPr="0067199C">
        <w:rPr>
          <w:lang w:val="en-US"/>
        </w:rPr>
        <w:t xml:space="preserve"> </w:t>
      </w:r>
      <w:r w:rsidR="00DD7259">
        <w:rPr>
          <w:lang w:val="en-US"/>
        </w:rPr>
        <w:t xml:space="preserve">include </w:t>
      </w:r>
      <w:r w:rsidR="0040057F">
        <w:rPr>
          <w:lang w:val="en-US"/>
        </w:rPr>
        <w:t>fast-track</w:t>
      </w:r>
      <w:r w:rsidR="00DD7259" w:rsidRPr="0067199C">
        <w:rPr>
          <w:lang w:val="en-US"/>
        </w:rPr>
        <w:t xml:space="preserve"> programs, </w:t>
      </w:r>
      <w:r w:rsidR="00DD7259">
        <w:rPr>
          <w:lang w:val="en-US"/>
        </w:rPr>
        <w:t>and</w:t>
      </w:r>
      <w:r w:rsidR="00DD7259" w:rsidRPr="0067199C">
        <w:rPr>
          <w:lang w:val="en-US"/>
        </w:rPr>
        <w:t xml:space="preserve"> </w:t>
      </w:r>
      <w:r w:rsidR="00F92DE8">
        <w:rPr>
          <w:lang w:val="en-US"/>
        </w:rPr>
        <w:t>most rely</w:t>
      </w:r>
      <w:r w:rsidR="00DD7259" w:rsidRPr="0067199C">
        <w:rPr>
          <w:lang w:val="en-US"/>
        </w:rPr>
        <w:t xml:space="preserve"> on </w:t>
      </w:r>
      <w:r w:rsidR="00DD7259">
        <w:rPr>
          <w:lang w:val="en-US"/>
        </w:rPr>
        <w:t>administrative</w:t>
      </w:r>
      <w:r w:rsidR="00DD7259" w:rsidRPr="0067199C">
        <w:rPr>
          <w:lang w:val="en-US"/>
        </w:rPr>
        <w:t xml:space="preserve"> cod</w:t>
      </w:r>
      <w:r w:rsidR="00DD7259">
        <w:rPr>
          <w:lang w:val="en-US"/>
        </w:rPr>
        <w:t>ing</w:t>
      </w:r>
      <w:r w:rsidR="00DD7259" w:rsidRPr="0067199C">
        <w:rPr>
          <w:lang w:val="en-US"/>
        </w:rPr>
        <w:t xml:space="preserve"> </w:t>
      </w:r>
      <w:r w:rsidR="00DD7259">
        <w:rPr>
          <w:lang w:val="en-US"/>
        </w:rPr>
        <w:t>with</w:t>
      </w:r>
      <w:r w:rsidR="00DD7259" w:rsidRPr="0067199C">
        <w:rPr>
          <w:lang w:val="en-US"/>
        </w:rPr>
        <w:t xml:space="preserve"> limited </w:t>
      </w:r>
      <w:r w:rsidR="00171B72">
        <w:rPr>
          <w:lang w:val="en-US"/>
        </w:rPr>
        <w:t xml:space="preserve">follow-up and </w:t>
      </w:r>
      <w:r w:rsidR="00DD7259" w:rsidRPr="0067199C">
        <w:rPr>
          <w:lang w:val="en-US"/>
        </w:rPr>
        <w:t>information on perioperative care</w:t>
      </w:r>
      <w:r w:rsidR="00171B72">
        <w:rPr>
          <w:lang w:val="en-US"/>
        </w:rPr>
        <w:t xml:space="preserve">. </w:t>
      </w:r>
      <w:r w:rsidR="0086176A">
        <w:rPr>
          <w:lang w:val="en-US"/>
        </w:rPr>
        <w:t xml:space="preserve">This study investigates </w:t>
      </w:r>
      <w:r w:rsidR="00F92DE8">
        <w:rPr>
          <w:lang w:val="en-US"/>
        </w:rPr>
        <w:t>benefits of</w:t>
      </w:r>
      <w:r w:rsidR="00C34C74">
        <w:rPr>
          <w:lang w:val="en-US"/>
        </w:rPr>
        <w:t xml:space="preserve"> machine-learning </w:t>
      </w:r>
      <w:r w:rsidR="009749CC">
        <w:rPr>
          <w:lang w:val="en-US"/>
        </w:rPr>
        <w:t>models</w:t>
      </w:r>
      <w:r w:rsidR="00F92DE8">
        <w:rPr>
          <w:lang w:val="en-US"/>
        </w:rPr>
        <w:t xml:space="preserve"> for prediction of postoperative morbidity in </w:t>
      </w:r>
      <w:r w:rsidR="0040057F">
        <w:rPr>
          <w:lang w:val="en-US"/>
        </w:rPr>
        <w:t>fast-track</w:t>
      </w:r>
      <w:r w:rsidR="002953CA">
        <w:rPr>
          <w:lang w:val="en-US"/>
        </w:rPr>
        <w:t xml:space="preserve"> total hip (THA) and knee arthroplasty (TKA).</w:t>
      </w:r>
    </w:p>
    <w:p w14:paraId="75CE0A67" w14:textId="7BC8ED88" w:rsidR="00CE07D9" w:rsidRDefault="00CE07D9" w:rsidP="00B67406">
      <w:pPr>
        <w:spacing w:line="360" w:lineRule="auto"/>
        <w:rPr>
          <w:lang w:val="en-US"/>
        </w:rPr>
      </w:pPr>
      <w:r>
        <w:rPr>
          <w:b/>
          <w:bCs/>
          <w:lang w:val="en-US"/>
        </w:rPr>
        <w:t>Design</w:t>
      </w:r>
      <w:r w:rsidR="00F92DE8" w:rsidRPr="003C41C3">
        <w:rPr>
          <w:b/>
          <w:bCs/>
          <w:lang w:val="en-US"/>
        </w:rPr>
        <w:t>:</w:t>
      </w:r>
      <w:r w:rsidR="00F92DE8">
        <w:rPr>
          <w:lang w:val="en-US"/>
        </w:rPr>
        <w:t xml:space="preserve"> </w:t>
      </w:r>
      <w:r w:rsidR="002953CA">
        <w:rPr>
          <w:lang w:val="en-US"/>
        </w:rPr>
        <w:t>C</w:t>
      </w:r>
      <w:r w:rsidR="00F92DE8">
        <w:rPr>
          <w:lang w:val="en-US"/>
        </w:rPr>
        <w:t>ohort study</w:t>
      </w:r>
      <w:r w:rsidR="00ED1853">
        <w:rPr>
          <w:lang w:val="en-US"/>
        </w:rPr>
        <w:t xml:space="preserve"> </w:t>
      </w:r>
      <w:r>
        <w:rPr>
          <w:lang w:val="en-US"/>
        </w:rPr>
        <w:t>with</w:t>
      </w:r>
      <w:r w:rsidR="0065307A">
        <w:rPr>
          <w:lang w:val="en-US"/>
        </w:rPr>
        <w:t xml:space="preserve"> </w:t>
      </w:r>
      <w:r>
        <w:rPr>
          <w:lang w:val="en-US"/>
        </w:rPr>
        <w:t xml:space="preserve">prospective recording of comorbidity and </w:t>
      </w:r>
      <w:r w:rsidR="00ED1853">
        <w:rPr>
          <w:lang w:val="en-US"/>
        </w:rPr>
        <w:t>prescribed medication</w:t>
      </w:r>
      <w:r>
        <w:rPr>
          <w:lang w:val="en-US"/>
        </w:rPr>
        <w:t>. Information on length of stay and readmissions through the Danish National Patient Registry and medical records.</w:t>
      </w:r>
      <w:r w:rsidR="00F92DE8">
        <w:rPr>
          <w:lang w:val="en-US"/>
        </w:rPr>
        <w:t xml:space="preserve"> </w:t>
      </w:r>
    </w:p>
    <w:p w14:paraId="06760E7C" w14:textId="4DB42767" w:rsidR="00CE07D9" w:rsidRDefault="00CE07D9" w:rsidP="00B67406">
      <w:pPr>
        <w:spacing w:line="360" w:lineRule="auto"/>
        <w:rPr>
          <w:lang w:val="en-US"/>
        </w:rPr>
      </w:pPr>
      <w:r w:rsidRPr="00CE07D9">
        <w:rPr>
          <w:b/>
          <w:bCs/>
          <w:lang w:val="en-US"/>
        </w:rPr>
        <w:t>Participants</w:t>
      </w:r>
      <w:r>
        <w:rPr>
          <w:lang w:val="en-US"/>
        </w:rPr>
        <w:t>: Consecutive unselected primary THA or TKA</w:t>
      </w:r>
      <w:r w:rsidR="002953CA">
        <w:rPr>
          <w:lang w:val="en-US"/>
        </w:rPr>
        <w:t>s</w:t>
      </w:r>
      <w:r>
        <w:rPr>
          <w:lang w:val="en-US"/>
        </w:rPr>
        <w:t xml:space="preserve"> </w:t>
      </w:r>
      <w:r w:rsidR="002953CA">
        <w:rPr>
          <w:lang w:val="en-US"/>
        </w:rPr>
        <w:t>between</w:t>
      </w:r>
      <w:r w:rsidR="00ED1853">
        <w:rPr>
          <w:lang w:val="en-US"/>
        </w:rPr>
        <w:t xml:space="preserve"> 2014-2017 </w:t>
      </w:r>
      <w:r w:rsidR="002953CA">
        <w:rPr>
          <w:lang w:val="en-US"/>
        </w:rPr>
        <w:t>from</w:t>
      </w:r>
      <w:r w:rsidR="00ED1853">
        <w:rPr>
          <w:lang w:val="en-US"/>
        </w:rPr>
        <w:t xml:space="preserve"> seven </w:t>
      </w:r>
      <w:r w:rsidR="002953CA">
        <w:rPr>
          <w:lang w:val="en-US"/>
        </w:rPr>
        <w:t xml:space="preserve">Danish </w:t>
      </w:r>
      <w:r w:rsidR="00ED1853">
        <w:rPr>
          <w:lang w:val="en-US"/>
        </w:rPr>
        <w:t>centers with</w:t>
      </w:r>
      <w:r>
        <w:rPr>
          <w:lang w:val="en-US"/>
        </w:rPr>
        <w:t xml:space="preserve"> established </w:t>
      </w:r>
      <w:r w:rsidR="0040057F">
        <w:rPr>
          <w:lang w:val="en-US"/>
        </w:rPr>
        <w:t>fast-track</w:t>
      </w:r>
      <w:r>
        <w:rPr>
          <w:lang w:val="en-US"/>
        </w:rPr>
        <w:t xml:space="preserve"> protocol</w:t>
      </w:r>
      <w:r w:rsidR="00ED1853">
        <w:rPr>
          <w:lang w:val="en-US"/>
        </w:rPr>
        <w:t xml:space="preserve">s. </w:t>
      </w:r>
      <w:r w:rsidR="002953CA">
        <w:rPr>
          <w:lang w:val="en-US"/>
        </w:rPr>
        <w:t xml:space="preserve">Data was </w:t>
      </w:r>
      <w:r w:rsidR="00ED1853">
        <w:rPr>
          <w:lang w:val="en-US"/>
        </w:rPr>
        <w:t>split into a training (n:18013) and a test set (n:3913)</w:t>
      </w:r>
      <w:r>
        <w:rPr>
          <w:lang w:val="en-US"/>
        </w:rPr>
        <w:t>.</w:t>
      </w:r>
    </w:p>
    <w:p w14:paraId="20DA4299" w14:textId="0A15B93A" w:rsidR="0065307A" w:rsidRDefault="0065307A" w:rsidP="0065307A">
      <w:pPr>
        <w:spacing w:line="360" w:lineRule="auto"/>
        <w:rPr>
          <w:lang w:val="en-US"/>
        </w:rPr>
      </w:pPr>
      <w:r>
        <w:rPr>
          <w:b/>
          <w:bCs/>
          <w:lang w:val="en-US"/>
        </w:rPr>
        <w:t xml:space="preserve">Outcomes: </w:t>
      </w:r>
      <w:r w:rsidR="006B525F">
        <w:rPr>
          <w:lang w:val="en-US"/>
        </w:rPr>
        <w:t xml:space="preserve">Ability </w:t>
      </w:r>
      <w:r w:rsidR="00C4140F">
        <w:rPr>
          <w:lang w:val="en-US"/>
        </w:rPr>
        <w:t>of a machine-learning model with 33 preoperative variables for</w:t>
      </w:r>
      <w:r w:rsidR="006B525F">
        <w:rPr>
          <w:lang w:val="en-US"/>
        </w:rPr>
        <w:t xml:space="preserve"> predict</w:t>
      </w:r>
      <w:r w:rsidR="00C4140F">
        <w:rPr>
          <w:lang w:val="en-US"/>
        </w:rPr>
        <w:t>ing</w:t>
      </w:r>
      <w:r w:rsidR="00986E8D">
        <w:rPr>
          <w:lang w:val="en-US"/>
        </w:rPr>
        <w:t xml:space="preserve"> “medical” morbidity </w:t>
      </w:r>
      <w:r w:rsidR="006B525F">
        <w:rPr>
          <w:lang w:val="en-US"/>
        </w:rPr>
        <w:t>leading</w:t>
      </w:r>
      <w:r w:rsidR="00986E8D">
        <w:rPr>
          <w:lang w:val="en-US"/>
        </w:rPr>
        <w:t xml:space="preserve"> </w:t>
      </w:r>
      <w:r w:rsidR="006B525F">
        <w:rPr>
          <w:lang w:val="en-US"/>
        </w:rPr>
        <w:t>to</w:t>
      </w:r>
      <w:r w:rsidR="0040057F">
        <w:rPr>
          <w:lang w:val="en-US"/>
        </w:rPr>
        <w:t xml:space="preserve"> LOS </w:t>
      </w:r>
      <w:r w:rsidR="00986E8D">
        <w:rPr>
          <w:lang w:val="en-US"/>
        </w:rPr>
        <w:t xml:space="preserve">&gt;4 days or 90-days readmissions </w:t>
      </w:r>
      <w:r w:rsidR="00C4140F">
        <w:rPr>
          <w:lang w:val="en-US"/>
        </w:rPr>
        <w:t>vs. a logistic regression model</w:t>
      </w:r>
      <w:r w:rsidR="00986E8D">
        <w:rPr>
          <w:lang w:val="en-US"/>
        </w:rPr>
        <w:t xml:space="preserve">. </w:t>
      </w:r>
      <w:r w:rsidR="0054672E">
        <w:rPr>
          <w:lang w:val="en-US"/>
        </w:rPr>
        <w:t>W</w:t>
      </w:r>
      <w:r>
        <w:rPr>
          <w:lang w:val="en-US"/>
        </w:rPr>
        <w:t>e</w:t>
      </w:r>
      <w:r w:rsidR="0054672E">
        <w:rPr>
          <w:lang w:val="en-US"/>
        </w:rPr>
        <w:t xml:space="preserve"> also</w:t>
      </w:r>
      <w:r>
        <w:rPr>
          <w:lang w:val="en-US"/>
        </w:rPr>
        <w:t xml:space="preserve"> evaluated a machine-learning model excluding age, an age-only model and parsimonious machine-learning and logistic regression models using the ten most important variables. Model performances were analyzed using precision,</w:t>
      </w:r>
      <w:r w:rsidR="00986E8D">
        <w:rPr>
          <w:lang w:val="en-US"/>
        </w:rPr>
        <w:t xml:space="preserve"> area under </w:t>
      </w:r>
      <w:r>
        <w:rPr>
          <w:lang w:val="en-US"/>
        </w:rPr>
        <w:t>receiver</w:t>
      </w:r>
      <w:r w:rsidR="00986E8D">
        <w:rPr>
          <w:lang w:val="en-US"/>
        </w:rPr>
        <w:t xml:space="preserve"> operating (AUROC)</w:t>
      </w:r>
      <w:r>
        <w:rPr>
          <w:lang w:val="en-US"/>
        </w:rPr>
        <w:t xml:space="preserve"> and precision recall curves (AUPRC). Variable importance was analyzed using </w:t>
      </w:r>
      <w:r w:rsidRPr="0067199C">
        <w:rPr>
          <w:color w:val="000000"/>
        </w:rPr>
        <w:t>S</w:t>
      </w:r>
      <w:r>
        <w:rPr>
          <w:color w:val="000000"/>
        </w:rPr>
        <w:t>h</w:t>
      </w:r>
      <w:r w:rsidRPr="0067199C">
        <w:rPr>
          <w:color w:val="000000"/>
        </w:rPr>
        <w:t xml:space="preserve">apley </w:t>
      </w:r>
      <w:r>
        <w:rPr>
          <w:color w:val="000000"/>
        </w:rPr>
        <w:t>A</w:t>
      </w:r>
      <w:r w:rsidRPr="0067199C">
        <w:rPr>
          <w:color w:val="000000"/>
        </w:rPr>
        <w:t xml:space="preserve">dditive </w:t>
      </w:r>
      <w:r>
        <w:rPr>
          <w:color w:val="000000"/>
        </w:rPr>
        <w:t>E</w:t>
      </w:r>
      <w:r w:rsidRPr="0067199C">
        <w:rPr>
          <w:color w:val="000000"/>
        </w:rPr>
        <w:t>x</w:t>
      </w:r>
      <w:r>
        <w:rPr>
          <w:color w:val="000000"/>
        </w:rPr>
        <w:t>p</w:t>
      </w:r>
      <w:r w:rsidRPr="0067199C">
        <w:rPr>
          <w:color w:val="000000"/>
        </w:rPr>
        <w:t>lanations</w:t>
      </w:r>
      <w:r>
        <w:rPr>
          <w:lang w:val="en-US"/>
        </w:rPr>
        <w:t xml:space="preserve"> values. </w:t>
      </w:r>
    </w:p>
    <w:p w14:paraId="612C5E8D" w14:textId="721E8223" w:rsidR="00614B1A" w:rsidRPr="00C46056" w:rsidRDefault="00614B1A" w:rsidP="00B67406">
      <w:pPr>
        <w:spacing w:line="360" w:lineRule="auto"/>
        <w:rPr>
          <w:lang w:val="en-US"/>
        </w:rPr>
      </w:pPr>
      <w:r w:rsidRPr="003C41C3">
        <w:rPr>
          <w:b/>
          <w:bCs/>
          <w:lang w:val="en-US"/>
        </w:rPr>
        <w:t>Results</w:t>
      </w:r>
      <w:r w:rsidR="004C2BAA">
        <w:rPr>
          <w:b/>
          <w:bCs/>
          <w:lang w:val="en-US"/>
        </w:rPr>
        <w:t>:</w:t>
      </w:r>
      <w:r w:rsidR="00C46056">
        <w:rPr>
          <w:b/>
          <w:bCs/>
          <w:lang w:val="en-US"/>
        </w:rPr>
        <w:t xml:space="preserve"> </w:t>
      </w:r>
      <w:r w:rsidR="002953CA">
        <w:rPr>
          <w:lang w:val="en-US"/>
        </w:rPr>
        <w:t xml:space="preserve">Using a </w:t>
      </w:r>
      <w:r w:rsidR="00986E8D">
        <w:rPr>
          <w:lang w:val="en-US"/>
        </w:rPr>
        <w:t>threshold of</w:t>
      </w:r>
      <w:r w:rsidR="0010160F">
        <w:rPr>
          <w:lang w:val="en-US"/>
        </w:rPr>
        <w:t xml:space="preserve"> </w:t>
      </w:r>
      <w:r w:rsidR="002953CA">
        <w:rPr>
          <w:lang w:val="en-US"/>
        </w:rPr>
        <w:t xml:space="preserve">20% </w:t>
      </w:r>
      <w:r w:rsidR="002953CA" w:rsidRPr="00FB5D8D">
        <w:rPr>
          <w:lang w:val="en-US"/>
        </w:rPr>
        <w:t>“risk-patients”</w:t>
      </w:r>
      <w:r w:rsidR="002953CA">
        <w:rPr>
          <w:lang w:val="en-US"/>
        </w:rPr>
        <w:t xml:space="preserve"> (n:</w:t>
      </w:r>
      <w:r w:rsidR="00FB5D8D" w:rsidRPr="00FB5D8D">
        <w:rPr>
          <w:lang w:val="en-US"/>
        </w:rPr>
        <w:t>782</w:t>
      </w:r>
      <w:r w:rsidR="002953CA">
        <w:rPr>
          <w:lang w:val="en-US"/>
        </w:rPr>
        <w:t>)</w:t>
      </w:r>
      <w:r w:rsidR="00FB5D8D">
        <w:rPr>
          <w:lang w:val="en-US"/>
        </w:rPr>
        <w:t>,</w:t>
      </w:r>
      <w:r w:rsidR="00C46056" w:rsidRPr="00FB5D8D">
        <w:rPr>
          <w:lang w:val="en-US"/>
        </w:rPr>
        <w:t xml:space="preserve"> </w:t>
      </w:r>
      <w:r w:rsidR="006A7D10">
        <w:rPr>
          <w:lang w:val="en-US"/>
        </w:rPr>
        <w:t xml:space="preserve">precision, </w:t>
      </w:r>
      <w:r w:rsidR="00C46056">
        <w:rPr>
          <w:lang w:val="en-US"/>
        </w:rPr>
        <w:t>AU</w:t>
      </w:r>
      <w:r w:rsidR="00986E8D">
        <w:rPr>
          <w:lang w:val="en-US"/>
        </w:rPr>
        <w:t>RO</w:t>
      </w:r>
      <w:r w:rsidR="00C46056">
        <w:rPr>
          <w:lang w:val="en-US"/>
        </w:rPr>
        <w:t>C</w:t>
      </w:r>
      <w:r w:rsidR="006A7D10">
        <w:rPr>
          <w:lang w:val="en-US"/>
        </w:rPr>
        <w:t xml:space="preserve"> and</w:t>
      </w:r>
      <w:r w:rsidR="00C46056">
        <w:rPr>
          <w:lang w:val="en-US"/>
        </w:rPr>
        <w:t xml:space="preserve"> AUPRC were </w:t>
      </w:r>
      <w:r w:rsidR="006A7D10">
        <w:rPr>
          <w:lang w:val="en-US"/>
        </w:rPr>
        <w:t xml:space="preserve">13.6%, </w:t>
      </w:r>
      <w:r w:rsidR="00C46056">
        <w:rPr>
          <w:lang w:val="en-US"/>
        </w:rPr>
        <w:t>76.</w:t>
      </w:r>
      <w:r w:rsidR="002B5B06">
        <w:rPr>
          <w:lang w:val="en-US"/>
        </w:rPr>
        <w:t>3</w:t>
      </w:r>
      <w:r w:rsidR="000E6B33">
        <w:rPr>
          <w:lang w:val="en-US"/>
        </w:rPr>
        <w:t>%</w:t>
      </w:r>
      <w:r w:rsidR="006A7D10">
        <w:rPr>
          <w:lang w:val="en-US"/>
        </w:rPr>
        <w:t xml:space="preserve"> and</w:t>
      </w:r>
      <w:r w:rsidR="0010160F">
        <w:rPr>
          <w:lang w:val="en-US"/>
        </w:rPr>
        <w:t xml:space="preserve"> 15.5% vs.</w:t>
      </w:r>
      <w:r w:rsidR="002B5B06">
        <w:rPr>
          <w:lang w:val="en-US"/>
        </w:rPr>
        <w:t xml:space="preserve"> </w:t>
      </w:r>
      <w:r w:rsidR="006A7D10">
        <w:rPr>
          <w:lang w:val="en-US"/>
        </w:rPr>
        <w:t xml:space="preserve">12.5%, </w:t>
      </w:r>
      <w:r w:rsidR="002B5B06">
        <w:rPr>
          <w:lang w:val="en-US"/>
        </w:rPr>
        <w:t>74.5</w:t>
      </w:r>
      <w:r w:rsidR="000E6B33">
        <w:rPr>
          <w:lang w:val="en-US"/>
        </w:rPr>
        <w:t>%</w:t>
      </w:r>
      <w:r w:rsidR="006A7D10">
        <w:rPr>
          <w:lang w:val="en-US"/>
        </w:rPr>
        <w:t xml:space="preserve"> and </w:t>
      </w:r>
      <w:r w:rsidR="002B5B06">
        <w:rPr>
          <w:lang w:val="en-US"/>
        </w:rPr>
        <w:t>15.7</w:t>
      </w:r>
      <w:r w:rsidR="000E6B33">
        <w:rPr>
          <w:lang w:val="en-US"/>
        </w:rPr>
        <w:t>%</w:t>
      </w:r>
      <w:r w:rsidR="0010160F">
        <w:rPr>
          <w:lang w:val="en-US"/>
        </w:rPr>
        <w:t xml:space="preserve"> </w:t>
      </w:r>
      <w:r w:rsidR="002B5B06">
        <w:rPr>
          <w:lang w:val="en-US"/>
        </w:rPr>
        <w:t xml:space="preserve">for </w:t>
      </w:r>
      <w:r w:rsidR="000E6B33">
        <w:rPr>
          <w:lang w:val="en-US"/>
        </w:rPr>
        <w:t xml:space="preserve">the </w:t>
      </w:r>
      <w:r w:rsidR="006B525F">
        <w:rPr>
          <w:lang w:val="en-US"/>
        </w:rPr>
        <w:t xml:space="preserve">machine-learning and </w:t>
      </w:r>
      <w:r w:rsidR="000E6B33">
        <w:rPr>
          <w:lang w:val="en-US"/>
        </w:rPr>
        <w:t>logistic regression model</w:t>
      </w:r>
      <w:r w:rsidR="006B525F">
        <w:rPr>
          <w:lang w:val="en-US"/>
        </w:rPr>
        <w:t>, respectively</w:t>
      </w:r>
      <w:r w:rsidR="0010160F">
        <w:rPr>
          <w:lang w:val="en-US"/>
        </w:rPr>
        <w:t>.</w:t>
      </w:r>
      <w:r w:rsidR="000E6B33">
        <w:rPr>
          <w:lang w:val="en-US"/>
        </w:rPr>
        <w:t xml:space="preserve"> </w:t>
      </w:r>
      <w:r w:rsidR="002B5B06">
        <w:rPr>
          <w:lang w:val="en-US"/>
        </w:rPr>
        <w:t xml:space="preserve">The </w:t>
      </w:r>
      <w:r w:rsidR="00986E8D">
        <w:rPr>
          <w:lang w:val="en-US"/>
        </w:rPr>
        <w:t xml:space="preserve">parsimonious </w:t>
      </w:r>
      <w:r w:rsidR="006B525F">
        <w:rPr>
          <w:lang w:val="en-US"/>
        </w:rPr>
        <w:t xml:space="preserve">machine-learning model performed better than the full </w:t>
      </w:r>
      <w:r w:rsidR="00986E8D">
        <w:rPr>
          <w:lang w:val="en-US"/>
        </w:rPr>
        <w:t xml:space="preserve">logistic regression model, </w:t>
      </w:r>
      <w:r w:rsidR="006B525F">
        <w:rPr>
          <w:lang w:val="en-US"/>
        </w:rPr>
        <w:t>while the remaining models performed worse</w:t>
      </w:r>
      <w:r w:rsidR="002B5B06">
        <w:rPr>
          <w:lang w:val="en-US"/>
        </w:rPr>
        <w:t>.</w:t>
      </w:r>
      <w:r w:rsidR="008063F0">
        <w:rPr>
          <w:lang w:val="en-US"/>
        </w:rPr>
        <w:t xml:space="preserve"> </w:t>
      </w:r>
      <w:r w:rsidR="00DC7164">
        <w:rPr>
          <w:lang w:val="en-US"/>
        </w:rPr>
        <w:t>Of t</w:t>
      </w:r>
      <w:r w:rsidR="0010160F">
        <w:rPr>
          <w:lang w:val="en-US"/>
        </w:rPr>
        <w:t xml:space="preserve">he </w:t>
      </w:r>
      <w:r w:rsidR="008F5704">
        <w:rPr>
          <w:lang w:val="en-US"/>
        </w:rPr>
        <w:t xml:space="preserve">top </w:t>
      </w:r>
      <w:r w:rsidR="0010160F">
        <w:rPr>
          <w:lang w:val="en-US"/>
        </w:rPr>
        <w:t>ten variables</w:t>
      </w:r>
      <w:r w:rsidR="006B525F">
        <w:rPr>
          <w:lang w:val="en-US"/>
        </w:rPr>
        <w:t>,</w:t>
      </w:r>
      <w:r w:rsidR="00DC7164">
        <w:rPr>
          <w:lang w:val="en-US"/>
        </w:rPr>
        <w:t xml:space="preserve"> eight</w:t>
      </w:r>
      <w:r w:rsidR="0010160F">
        <w:rPr>
          <w:lang w:val="en-US"/>
        </w:rPr>
        <w:t xml:space="preserve"> were </w:t>
      </w:r>
      <w:r w:rsidR="00AF0FE5">
        <w:rPr>
          <w:lang w:val="en-US"/>
        </w:rPr>
        <w:t xml:space="preserve">shared </w:t>
      </w:r>
      <w:r w:rsidR="0010160F">
        <w:rPr>
          <w:lang w:val="en-US"/>
        </w:rPr>
        <w:t>between the machine-learning and logistic regression model</w:t>
      </w:r>
      <w:r w:rsidR="00AF0FE5">
        <w:rPr>
          <w:lang w:val="en-US"/>
        </w:rPr>
        <w:t>s</w:t>
      </w:r>
      <w:r w:rsidR="006B525F">
        <w:rPr>
          <w:lang w:val="en-US"/>
        </w:rPr>
        <w:t>, but with</w:t>
      </w:r>
      <w:r w:rsidR="00986E8D">
        <w:rPr>
          <w:lang w:val="en-US"/>
        </w:rPr>
        <w:t xml:space="preserve"> a considerable age-related variation </w:t>
      </w:r>
      <w:r w:rsidR="00ED1853">
        <w:rPr>
          <w:lang w:val="en-US"/>
        </w:rPr>
        <w:t xml:space="preserve">in </w:t>
      </w:r>
      <w:r w:rsidR="005A2577">
        <w:rPr>
          <w:lang w:val="en-US"/>
        </w:rPr>
        <w:t xml:space="preserve">importance of specific </w:t>
      </w:r>
      <w:r w:rsidR="00ED1853">
        <w:rPr>
          <w:lang w:val="en-US"/>
        </w:rPr>
        <w:t>types of medication</w:t>
      </w:r>
      <w:r w:rsidR="00986E8D">
        <w:rPr>
          <w:lang w:val="en-US"/>
        </w:rPr>
        <w:t>.</w:t>
      </w:r>
    </w:p>
    <w:p w14:paraId="1AEB86AB" w14:textId="4C6D5360" w:rsidR="00DE67BB" w:rsidRDefault="00614B1A" w:rsidP="00B67406">
      <w:pPr>
        <w:spacing w:line="360" w:lineRule="auto"/>
        <w:rPr>
          <w:lang w:val="en-US"/>
        </w:rPr>
      </w:pPr>
      <w:r w:rsidRPr="003C41C3">
        <w:rPr>
          <w:b/>
          <w:bCs/>
          <w:lang w:val="en-US"/>
        </w:rPr>
        <w:t>Conclusion</w:t>
      </w:r>
      <w:r w:rsidR="00A23424">
        <w:rPr>
          <w:b/>
          <w:bCs/>
          <w:lang w:val="en-US"/>
        </w:rPr>
        <w:t>:</w:t>
      </w:r>
      <w:r w:rsidR="00A23424" w:rsidRPr="002A6231">
        <w:rPr>
          <w:lang w:val="en-US"/>
        </w:rPr>
        <w:t xml:space="preserve"> </w:t>
      </w:r>
      <w:r w:rsidR="006B525F">
        <w:rPr>
          <w:lang w:val="en-US"/>
        </w:rPr>
        <w:t>M</w:t>
      </w:r>
      <w:r w:rsidR="0010160F" w:rsidRPr="002A6231">
        <w:rPr>
          <w:lang w:val="en-US"/>
        </w:rPr>
        <w:t>a</w:t>
      </w:r>
      <w:r w:rsidR="0010160F">
        <w:rPr>
          <w:lang w:val="en-US"/>
        </w:rPr>
        <w:t xml:space="preserve">chine-learning </w:t>
      </w:r>
      <w:r w:rsidR="00A23424" w:rsidRPr="0067199C">
        <w:rPr>
          <w:lang w:val="en-US"/>
        </w:rPr>
        <w:t>algorithm</w:t>
      </w:r>
      <w:r w:rsidR="006B525F">
        <w:rPr>
          <w:lang w:val="en-US"/>
        </w:rPr>
        <w:t>s</w:t>
      </w:r>
      <w:r w:rsidR="002A6231">
        <w:rPr>
          <w:lang w:val="en-US"/>
        </w:rPr>
        <w:t xml:space="preserve"> using preoperative characteristics and prescriptions</w:t>
      </w:r>
      <w:r w:rsidR="00A23424" w:rsidRPr="0067199C">
        <w:rPr>
          <w:lang w:val="en-US"/>
        </w:rPr>
        <w:t xml:space="preserve"> </w:t>
      </w:r>
      <w:r w:rsidR="00C4140F">
        <w:rPr>
          <w:lang w:val="en-US"/>
        </w:rPr>
        <w:t xml:space="preserve">slightly </w:t>
      </w:r>
      <w:r w:rsidR="00A23424">
        <w:rPr>
          <w:lang w:val="en-US"/>
        </w:rPr>
        <w:t>improve</w:t>
      </w:r>
      <w:r w:rsidR="00C4140F">
        <w:rPr>
          <w:lang w:val="en-US"/>
        </w:rPr>
        <w:t>d</w:t>
      </w:r>
      <w:r w:rsidR="00A23424" w:rsidRPr="0067199C">
        <w:rPr>
          <w:lang w:val="en-US"/>
        </w:rPr>
        <w:t xml:space="preserve"> </w:t>
      </w:r>
      <w:r w:rsidR="005A2577">
        <w:rPr>
          <w:lang w:val="en-US"/>
        </w:rPr>
        <w:t>identification</w:t>
      </w:r>
      <w:r w:rsidR="00A23424" w:rsidRPr="0067199C">
        <w:rPr>
          <w:lang w:val="en-US"/>
        </w:rPr>
        <w:t xml:space="preserve"> </w:t>
      </w:r>
      <w:r w:rsidR="00A23424">
        <w:rPr>
          <w:lang w:val="en-US"/>
        </w:rPr>
        <w:t>of patients</w:t>
      </w:r>
      <w:r w:rsidR="00AF0FE5">
        <w:rPr>
          <w:lang w:val="en-US"/>
        </w:rPr>
        <w:t xml:space="preserve"> </w:t>
      </w:r>
      <w:r w:rsidR="005A2577">
        <w:rPr>
          <w:lang w:val="en-US"/>
        </w:rPr>
        <w:t>in</w:t>
      </w:r>
      <w:r w:rsidR="00A23424">
        <w:rPr>
          <w:lang w:val="en-US"/>
        </w:rPr>
        <w:t xml:space="preserve"> high-risk of</w:t>
      </w:r>
      <w:r w:rsidR="00A23424" w:rsidRPr="0067199C">
        <w:rPr>
          <w:lang w:val="en-US"/>
        </w:rPr>
        <w:t xml:space="preserve"> </w:t>
      </w:r>
      <w:r w:rsidR="006B525F">
        <w:rPr>
          <w:lang w:val="en-US"/>
        </w:rPr>
        <w:t>“</w:t>
      </w:r>
      <w:r w:rsidR="00A23424" w:rsidRPr="0067199C">
        <w:rPr>
          <w:lang w:val="en-US"/>
        </w:rPr>
        <w:t>medical</w:t>
      </w:r>
      <w:r w:rsidR="006B525F">
        <w:rPr>
          <w:lang w:val="en-US"/>
        </w:rPr>
        <w:t>”</w:t>
      </w:r>
      <w:r w:rsidR="00A23424" w:rsidRPr="0067199C">
        <w:rPr>
          <w:lang w:val="en-US"/>
        </w:rPr>
        <w:t xml:space="preserve"> complications </w:t>
      </w:r>
      <w:r w:rsidR="005A2577">
        <w:rPr>
          <w:lang w:val="en-US"/>
        </w:rPr>
        <w:t>after</w:t>
      </w:r>
      <w:r w:rsidR="00A23424" w:rsidRPr="0067199C">
        <w:rPr>
          <w:lang w:val="en-US"/>
        </w:rPr>
        <w:t xml:space="preserve"> fast-track</w:t>
      </w:r>
      <w:r w:rsidR="0040057F">
        <w:rPr>
          <w:lang w:val="en-US"/>
        </w:rPr>
        <w:t xml:space="preserve"> THA and TKA</w:t>
      </w:r>
      <w:r w:rsidR="00A23424" w:rsidRPr="0067199C">
        <w:rPr>
          <w:lang w:val="en-US"/>
        </w:rPr>
        <w:t xml:space="preserve">. </w:t>
      </w:r>
      <w:r w:rsidR="002A6231">
        <w:rPr>
          <w:lang w:val="en-US"/>
        </w:rPr>
        <w:t>S</w:t>
      </w:r>
      <w:r w:rsidR="00A23424" w:rsidRPr="0067199C">
        <w:rPr>
          <w:lang w:val="en-US"/>
        </w:rPr>
        <w:t xml:space="preserve">uch algorithms </w:t>
      </w:r>
      <w:r w:rsidR="002A6231">
        <w:rPr>
          <w:lang w:val="en-US"/>
        </w:rPr>
        <w:t xml:space="preserve">could </w:t>
      </w:r>
      <w:r w:rsidR="00E46CCC">
        <w:rPr>
          <w:lang w:val="en-US"/>
        </w:rPr>
        <w:t>help</w:t>
      </w:r>
      <w:r w:rsidR="002A6231">
        <w:rPr>
          <w:lang w:val="en-US"/>
        </w:rPr>
        <w:t xml:space="preserve"> </w:t>
      </w:r>
      <w:r w:rsidR="00AF0FE5">
        <w:rPr>
          <w:lang w:val="en-US"/>
        </w:rPr>
        <w:t xml:space="preserve">identify </w:t>
      </w:r>
      <w:r w:rsidR="00DC7164">
        <w:rPr>
          <w:lang w:val="en-US"/>
        </w:rPr>
        <w:t>patients</w:t>
      </w:r>
      <w:r w:rsidR="00AF0FE5">
        <w:rPr>
          <w:lang w:val="en-US"/>
        </w:rPr>
        <w:t xml:space="preserve"> </w:t>
      </w:r>
      <w:r w:rsidR="00DC7164">
        <w:rPr>
          <w:lang w:val="en-US"/>
        </w:rPr>
        <w:t xml:space="preserve">who </w:t>
      </w:r>
      <w:r w:rsidR="00A23424" w:rsidRPr="0067199C">
        <w:rPr>
          <w:lang w:val="en-US"/>
        </w:rPr>
        <w:t>benefit</w:t>
      </w:r>
      <w:r w:rsidR="00DC7164">
        <w:rPr>
          <w:lang w:val="en-US"/>
        </w:rPr>
        <w:t xml:space="preserve"> </w:t>
      </w:r>
      <w:r w:rsidR="00A23424" w:rsidRPr="0067199C">
        <w:rPr>
          <w:lang w:val="en-US"/>
        </w:rPr>
        <w:t>from intensified perioperative care.</w:t>
      </w:r>
      <w:bookmarkStart w:id="4" w:name="_48a8c1xb5uz3" w:colFirst="0" w:colLast="0"/>
      <w:bookmarkEnd w:id="4"/>
    </w:p>
    <w:p w14:paraId="7AEEE8DB" w14:textId="77777777" w:rsidR="008D4586" w:rsidRDefault="008D4586">
      <w:pPr>
        <w:rPr>
          <w:sz w:val="40"/>
          <w:szCs w:val="40"/>
          <w:lang w:val="en-US"/>
        </w:rPr>
      </w:pPr>
      <w:r>
        <w:rPr>
          <w:lang w:val="en-US"/>
        </w:rPr>
        <w:br w:type="page"/>
      </w:r>
    </w:p>
    <w:p w14:paraId="2FCF3EEE" w14:textId="449EDA17" w:rsidR="008D4586" w:rsidRPr="003A31A8" w:rsidRDefault="003A31A8" w:rsidP="003A31A8">
      <w:pPr>
        <w:rPr>
          <w:b/>
          <w:bCs/>
          <w:lang w:val="en-US"/>
        </w:rPr>
      </w:pPr>
      <w:r w:rsidRPr="003A31A8">
        <w:rPr>
          <w:b/>
          <w:bCs/>
          <w:lang w:val="en-US"/>
        </w:rPr>
        <w:lastRenderedPageBreak/>
        <w:t>STRENGTHS AND LIMITATIONS</w:t>
      </w:r>
    </w:p>
    <w:p w14:paraId="264134E0" w14:textId="77777777" w:rsidR="003A31A8" w:rsidRDefault="003A31A8" w:rsidP="003A31A8">
      <w:pPr>
        <w:rPr>
          <w:b/>
          <w:bCs/>
          <w:lang w:val="en-US"/>
        </w:rPr>
      </w:pPr>
    </w:p>
    <w:p w14:paraId="435DF11F" w14:textId="1D216C37" w:rsidR="008D4586" w:rsidRPr="003A31A8" w:rsidRDefault="008D4586" w:rsidP="003A31A8">
      <w:pPr>
        <w:rPr>
          <w:b/>
          <w:bCs/>
          <w:lang w:val="en-US"/>
        </w:rPr>
      </w:pPr>
      <w:r w:rsidRPr="003A31A8">
        <w:rPr>
          <w:b/>
          <w:bCs/>
          <w:lang w:val="en-US"/>
        </w:rPr>
        <w:t>Strengths</w:t>
      </w:r>
    </w:p>
    <w:p w14:paraId="01A7A97B" w14:textId="33B86095" w:rsidR="008D4586" w:rsidRDefault="008D4586" w:rsidP="008D4586">
      <w:pPr>
        <w:pStyle w:val="Listeafsnit"/>
        <w:numPr>
          <w:ilvl w:val="0"/>
          <w:numId w:val="7"/>
        </w:numPr>
        <w:ind w:left="709" w:hanging="709"/>
        <w:rPr>
          <w:lang w:val="en-US"/>
        </w:rPr>
      </w:pPr>
      <w:r>
        <w:rPr>
          <w:lang w:val="en-US"/>
        </w:rPr>
        <w:t>Fully implemented fast-track protocols with complete follow-up through nationwide registries and medical records.</w:t>
      </w:r>
    </w:p>
    <w:p w14:paraId="2C16B198" w14:textId="787B9399" w:rsidR="008D4586" w:rsidRDefault="008D4586" w:rsidP="008D4586">
      <w:pPr>
        <w:pStyle w:val="Listeafsnit"/>
        <w:numPr>
          <w:ilvl w:val="0"/>
          <w:numId w:val="7"/>
        </w:numPr>
        <w:ind w:left="0" w:firstLine="0"/>
        <w:rPr>
          <w:lang w:val="en-US"/>
        </w:rPr>
      </w:pPr>
      <w:r>
        <w:rPr>
          <w:lang w:val="en-US"/>
        </w:rPr>
        <w:t>State of the machine-learning techniques</w:t>
      </w:r>
    </w:p>
    <w:p w14:paraId="37DA3DEF" w14:textId="334B765B" w:rsidR="008D4586" w:rsidRDefault="008D4586" w:rsidP="008D4586">
      <w:pPr>
        <w:pStyle w:val="Listeafsnit"/>
        <w:numPr>
          <w:ilvl w:val="0"/>
          <w:numId w:val="7"/>
        </w:numPr>
        <w:ind w:left="709" w:hanging="709"/>
        <w:rPr>
          <w:lang w:val="en-US"/>
        </w:rPr>
      </w:pPr>
      <w:r>
        <w:rPr>
          <w:lang w:val="en-US"/>
        </w:rPr>
        <w:t>Novel analysis on the importance of preoperative prescriptions in predicting postoperative morbidity.</w:t>
      </w:r>
    </w:p>
    <w:p w14:paraId="7108586C" w14:textId="32A65C26" w:rsidR="008D4586" w:rsidRPr="003A31A8" w:rsidRDefault="008D4586" w:rsidP="003A31A8">
      <w:pPr>
        <w:rPr>
          <w:b/>
          <w:bCs/>
          <w:lang w:val="en-US"/>
        </w:rPr>
      </w:pPr>
      <w:r w:rsidRPr="003A31A8">
        <w:rPr>
          <w:b/>
          <w:bCs/>
          <w:lang w:val="en-US"/>
        </w:rPr>
        <w:t>Limitations</w:t>
      </w:r>
    </w:p>
    <w:p w14:paraId="3329E9C8" w14:textId="52E08B00" w:rsidR="008D4586" w:rsidRPr="00D96DEC" w:rsidRDefault="008D4586" w:rsidP="008D4586">
      <w:pPr>
        <w:pStyle w:val="Listeafsnit"/>
        <w:numPr>
          <w:ilvl w:val="0"/>
          <w:numId w:val="8"/>
        </w:numPr>
        <w:ind w:hanging="720"/>
        <w:rPr>
          <w:lang w:val="en-US"/>
        </w:rPr>
      </w:pPr>
      <w:r>
        <w:rPr>
          <w:color w:val="000000"/>
          <w:lang w:val="en-US"/>
        </w:rPr>
        <w:t xml:space="preserve">Limited amount of </w:t>
      </w:r>
      <w:r w:rsidRPr="00EE5F22">
        <w:rPr>
          <w:color w:val="000000"/>
          <w:lang w:val="en-US"/>
        </w:rPr>
        <w:t>multilevel continuous data</w:t>
      </w:r>
      <w:r>
        <w:rPr>
          <w:color w:val="000000"/>
          <w:lang w:val="en-US"/>
        </w:rPr>
        <w:t xml:space="preserve">, potentially limiting full </w:t>
      </w:r>
      <w:r w:rsidRPr="00EE5F22">
        <w:rPr>
          <w:color w:val="000000"/>
          <w:lang w:val="en-US"/>
        </w:rPr>
        <w:t xml:space="preserve">realization of </w:t>
      </w:r>
      <w:r>
        <w:rPr>
          <w:color w:val="000000"/>
          <w:lang w:val="en-US"/>
        </w:rPr>
        <w:t>the</w:t>
      </w:r>
      <w:r w:rsidRPr="00EE5F22">
        <w:rPr>
          <w:color w:val="000000"/>
          <w:lang w:val="en-US"/>
        </w:rPr>
        <w:t xml:space="preserve"> machine</w:t>
      </w:r>
      <w:r>
        <w:rPr>
          <w:color w:val="000000"/>
          <w:lang w:val="en-US"/>
        </w:rPr>
        <w:t>-</w:t>
      </w:r>
      <w:r w:rsidRPr="00EE5F22">
        <w:rPr>
          <w:color w:val="000000"/>
          <w:lang w:val="en-US"/>
        </w:rPr>
        <w:t>learning model.</w:t>
      </w:r>
    </w:p>
    <w:p w14:paraId="0B416A87" w14:textId="638F157F" w:rsidR="00D96DEC" w:rsidRPr="008D4586" w:rsidRDefault="00D96DEC" w:rsidP="008D4586">
      <w:pPr>
        <w:pStyle w:val="Listeafsnit"/>
        <w:numPr>
          <w:ilvl w:val="0"/>
          <w:numId w:val="8"/>
        </w:numPr>
        <w:ind w:hanging="720"/>
        <w:rPr>
          <w:lang w:val="en-US"/>
        </w:rPr>
      </w:pPr>
      <w:r>
        <w:rPr>
          <w:color w:val="000000"/>
          <w:lang w:val="en-US"/>
        </w:rPr>
        <w:t>Registration of preoperative prescriptions dependent on reimbursement and lack of information on actual use on day of surgery</w:t>
      </w:r>
    </w:p>
    <w:p w14:paraId="47D65265" w14:textId="2BF56EC8" w:rsidR="008D4586" w:rsidRPr="008D4586" w:rsidRDefault="008D4586" w:rsidP="008D4586">
      <w:pPr>
        <w:pStyle w:val="Listeafsnit"/>
        <w:numPr>
          <w:ilvl w:val="0"/>
          <w:numId w:val="7"/>
        </w:numPr>
        <w:ind w:left="0" w:firstLine="0"/>
        <w:rPr>
          <w:lang w:val="en-US"/>
        </w:rPr>
      </w:pPr>
      <w:r w:rsidRPr="008D4586">
        <w:rPr>
          <w:lang w:val="en-US"/>
        </w:rPr>
        <w:br w:type="page"/>
      </w:r>
    </w:p>
    <w:p w14:paraId="589A05F1" w14:textId="3A682167" w:rsidR="00DE67BB" w:rsidRPr="003A31A8" w:rsidRDefault="00355961" w:rsidP="00311082">
      <w:pPr>
        <w:spacing w:after="240"/>
        <w:rPr>
          <w:b/>
          <w:bCs/>
          <w:lang w:val="en-US"/>
        </w:rPr>
      </w:pPr>
      <w:r w:rsidRPr="003A31A8">
        <w:rPr>
          <w:b/>
          <w:bCs/>
          <w:lang w:val="en-US"/>
        </w:rPr>
        <w:lastRenderedPageBreak/>
        <w:t>INTRODUCTION</w:t>
      </w:r>
    </w:p>
    <w:p w14:paraId="44C4F702" w14:textId="483BA0C3" w:rsidR="00DE67BB" w:rsidRPr="0067199C" w:rsidRDefault="00355961">
      <w:pPr>
        <w:spacing w:line="360" w:lineRule="auto"/>
        <w:rPr>
          <w:lang w:val="en-US"/>
        </w:rPr>
      </w:pPr>
      <w:r w:rsidRPr="0067199C">
        <w:rPr>
          <w:lang w:val="en-US"/>
        </w:rPr>
        <w:t xml:space="preserve">Prediction of postoperative morbidity and requirement for </w:t>
      </w:r>
      <w:r w:rsidR="00614B1A" w:rsidRPr="0067199C">
        <w:rPr>
          <w:lang w:val="en-US"/>
        </w:rPr>
        <w:t>hospitalization</w:t>
      </w:r>
      <w:r w:rsidRPr="0067199C">
        <w:rPr>
          <w:lang w:val="en-US"/>
        </w:rPr>
        <w:t xml:space="preserve"> is important for planning of health care resources. With regard to the common surgical procedures of primary total hip</w:t>
      </w:r>
      <w:r w:rsidR="0054672E">
        <w:rPr>
          <w:lang w:val="en-US"/>
        </w:rPr>
        <w:t xml:space="preserve"> (THA)</w:t>
      </w:r>
      <w:r w:rsidRPr="0067199C">
        <w:rPr>
          <w:lang w:val="en-US"/>
        </w:rPr>
        <w:t xml:space="preserve"> and knee arthroplasty</w:t>
      </w:r>
      <w:r w:rsidR="0054672E">
        <w:rPr>
          <w:lang w:val="en-US"/>
        </w:rPr>
        <w:t xml:space="preserve"> (TKA)</w:t>
      </w:r>
      <w:r w:rsidRPr="0067199C">
        <w:rPr>
          <w:lang w:val="en-US"/>
        </w:rPr>
        <w:t>, the introduction of enhanced recovery or fast-track programs ha</w:t>
      </w:r>
      <w:r w:rsidR="007C2AAD">
        <w:rPr>
          <w:lang w:val="en-US"/>
        </w:rPr>
        <w:t>s</w:t>
      </w:r>
      <w:r w:rsidRPr="0067199C">
        <w:rPr>
          <w:lang w:val="en-US"/>
        </w:rPr>
        <w:t xml:space="preserve"> led to a significant reduction of postoperative length of stay (</w:t>
      </w:r>
      <w:r w:rsidR="00D8663B">
        <w:rPr>
          <w:lang w:val="en-US"/>
        </w:rPr>
        <w:t>length of stay</w:t>
      </w:r>
      <w:r w:rsidRPr="0067199C">
        <w:rPr>
          <w:lang w:val="en-US"/>
        </w:rPr>
        <w:t>) as well as morbidity</w:t>
      </w:r>
      <w:r w:rsidR="001D57DD" w:rsidRPr="0067199C">
        <w:rPr>
          <w:lang w:val="en-US"/>
        </w:rPr>
        <w:t xml:space="preserve"> and mortality.</w:t>
      </w:r>
      <w:r w:rsidR="001D57DD" w:rsidRPr="0067199C">
        <w:rPr>
          <w:lang w:val="en-US"/>
        </w:rPr>
        <w:fldChar w:fldCharType="begin">
          <w:fldData xml:space="preserve">PEVuZE5vdGU+PENpdGU+PEF1dGhvcj5QZXRlcnNlbjwvQXV0aG9yPjxZZWFyPjIwMjA8L1llYXI+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</w:fldData>
        </w:fldChar>
      </w:r>
      <w:r w:rsidR="003A31A8">
        <w:rPr>
          <w:lang w:val="en-US"/>
        </w:rPr>
        <w:instrText xml:space="preserve"> ADDIN EN.CITE </w:instrText>
      </w:r>
      <w:r w:rsidR="003A31A8">
        <w:rPr>
          <w:lang w:val="en-US"/>
        </w:rPr>
        <w:fldChar w:fldCharType="begin">
          <w:fldData xml:space="preserve">PEVuZE5vdGU+PENpdGU+PEF1dGhvcj5QZXRlcnNlbjwvQXV0aG9yPjxZZWFyPjIwMjA8L1llYXI+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</w:fldData>
        </w:fldChar>
      </w:r>
      <w:r w:rsidR="003A31A8">
        <w:rPr>
          <w:lang w:val="en-US"/>
        </w:rPr>
        <w:instrText xml:space="preserve"> ADDIN EN.CITE.DATA </w:instrText>
      </w:r>
      <w:r w:rsidR="003A31A8">
        <w:rPr>
          <w:lang w:val="en-US"/>
        </w:rPr>
      </w:r>
      <w:r w:rsidR="003A31A8">
        <w:rPr>
          <w:lang w:val="en-US"/>
        </w:rPr>
        <w:fldChar w:fldCharType="end"/>
      </w:r>
      <w:r w:rsidR="001D57DD" w:rsidRPr="0067199C">
        <w:rPr>
          <w:lang w:val="en-US"/>
        </w:rPr>
      </w:r>
      <w:r w:rsidR="001D57DD" w:rsidRPr="0067199C">
        <w:rPr>
          <w:lang w:val="en-US"/>
        </w:rPr>
        <w:fldChar w:fldCharType="separate"/>
      </w:r>
      <w:r w:rsidR="003A31A8" w:rsidRPr="003A31A8">
        <w:rPr>
          <w:noProof/>
          <w:vertAlign w:val="superscript"/>
          <w:lang w:val="en-US"/>
        </w:rPr>
        <w:t>1-3</w:t>
      </w:r>
      <w:r w:rsidR="001D57DD" w:rsidRPr="0067199C">
        <w:rPr>
          <w:lang w:val="en-US"/>
        </w:rPr>
        <w:fldChar w:fldCharType="end"/>
      </w:r>
      <w:r w:rsidR="0040209C" w:rsidRPr="0067199C">
        <w:rPr>
          <w:lang w:val="en-US"/>
        </w:rPr>
        <w:t xml:space="preserve"> </w:t>
      </w:r>
      <w:r w:rsidRPr="0067199C">
        <w:rPr>
          <w:lang w:val="en-US"/>
        </w:rPr>
        <w:t xml:space="preserve">However, despite </w:t>
      </w:r>
      <w:r w:rsidR="00614B1A">
        <w:rPr>
          <w:lang w:val="en-US"/>
        </w:rPr>
        <w:t>such</w:t>
      </w:r>
      <w:r w:rsidRPr="0067199C">
        <w:rPr>
          <w:lang w:val="en-US"/>
        </w:rPr>
        <w:t xml:space="preserve"> progress, a </w:t>
      </w:r>
      <w:r w:rsidR="00AB6614" w:rsidRPr="0067199C">
        <w:rPr>
          <w:lang w:val="en-US"/>
        </w:rPr>
        <w:t>fraction</w:t>
      </w:r>
      <w:r w:rsidRPr="0067199C">
        <w:rPr>
          <w:lang w:val="en-US"/>
        </w:rPr>
        <w:t xml:space="preserve"> of patients still have postoperative complications </w:t>
      </w:r>
      <w:r w:rsidR="001D57DD" w:rsidRPr="0067199C">
        <w:rPr>
          <w:lang w:val="en-US"/>
        </w:rPr>
        <w:t xml:space="preserve">leading to prolonged </w:t>
      </w:r>
      <w:r w:rsidR="00D8663B">
        <w:rPr>
          <w:lang w:val="en-US"/>
        </w:rPr>
        <w:t>length of stay</w:t>
      </w:r>
      <w:r w:rsidRPr="0067199C">
        <w:rPr>
          <w:lang w:val="en-US"/>
        </w:rPr>
        <w:t xml:space="preserve"> or readmissions.</w:t>
      </w:r>
      <w:r w:rsidR="001D57DD" w:rsidRPr="0067199C">
        <w:rPr>
          <w:lang w:val="en-US"/>
        </w:rPr>
        <w:fldChar w:fldCharType="begin">
          <w:fldData xml:space="preserve">PEVuZE5vdGU+PENpdGU+PEF1dGhvcj5Kb3JnZW5zZW48L0F1dGhvcj48WWVhcj4yMDIxPC9ZZWFy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</w:fldData>
        </w:fldChar>
      </w:r>
      <w:r w:rsidR="003A31A8">
        <w:rPr>
          <w:lang w:val="en-US"/>
        </w:rPr>
        <w:instrText xml:space="preserve"> ADDIN EN.CITE </w:instrText>
      </w:r>
      <w:r w:rsidR="003A31A8">
        <w:rPr>
          <w:lang w:val="en-US"/>
        </w:rPr>
        <w:fldChar w:fldCharType="begin">
          <w:fldData xml:space="preserve">PEVuZE5vdGU+PENpdGU+PEF1dGhvcj5Kb3JnZW5zZW48L0F1dGhvcj48WWVhcj4yMDIxPC9ZZWFy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</w:fldData>
        </w:fldChar>
      </w:r>
      <w:r w:rsidR="003A31A8">
        <w:rPr>
          <w:lang w:val="en-US"/>
        </w:rPr>
        <w:instrText xml:space="preserve"> ADDIN EN.CITE.DATA </w:instrText>
      </w:r>
      <w:r w:rsidR="003A31A8">
        <w:rPr>
          <w:lang w:val="en-US"/>
        </w:rPr>
      </w:r>
      <w:r w:rsidR="003A31A8">
        <w:rPr>
          <w:lang w:val="en-US"/>
        </w:rPr>
        <w:fldChar w:fldCharType="end"/>
      </w:r>
      <w:r w:rsidR="001D57DD" w:rsidRPr="0067199C">
        <w:rPr>
          <w:lang w:val="en-US"/>
        </w:rPr>
      </w:r>
      <w:r w:rsidR="001D57DD" w:rsidRPr="0067199C">
        <w:rPr>
          <w:lang w:val="en-US"/>
        </w:rPr>
        <w:fldChar w:fldCharType="separate"/>
      </w:r>
      <w:r w:rsidR="003A31A8" w:rsidRPr="003A31A8">
        <w:rPr>
          <w:noProof/>
          <w:vertAlign w:val="superscript"/>
          <w:lang w:val="en-US"/>
        </w:rPr>
        <w:t>1 3 4</w:t>
      </w:r>
      <w:r w:rsidR="001D57DD" w:rsidRPr="0067199C">
        <w:rPr>
          <w:lang w:val="en-US"/>
        </w:rPr>
        <w:fldChar w:fldCharType="end"/>
      </w:r>
      <w:r w:rsidRPr="0067199C">
        <w:rPr>
          <w:lang w:val="en-US"/>
        </w:rPr>
        <w:t xml:space="preserve"> Consequently,</w:t>
      </w:r>
      <w:r w:rsidR="007968AE" w:rsidRPr="0067199C">
        <w:rPr>
          <w:lang w:val="en-US"/>
        </w:rPr>
        <w:t xml:space="preserve"> </w:t>
      </w:r>
      <w:bookmarkStart w:id="5" w:name="_Hlk81387951"/>
      <w:r w:rsidR="007968AE" w:rsidRPr="0067199C">
        <w:rPr>
          <w:lang w:val="en-US"/>
        </w:rPr>
        <w:t>in order to prioritize perioperative care,</w:t>
      </w:r>
      <w:r w:rsidRPr="0067199C">
        <w:rPr>
          <w:lang w:val="en-US"/>
        </w:rPr>
        <w:t xml:space="preserve"> many efforts have been published to preoperatively predict </w:t>
      </w:r>
      <w:r w:rsidR="00D8663B">
        <w:rPr>
          <w:lang w:val="en-US"/>
        </w:rPr>
        <w:t>length of stay</w:t>
      </w:r>
      <w:r w:rsidRPr="0067199C">
        <w:rPr>
          <w:lang w:val="en-US"/>
        </w:rPr>
        <w:t xml:space="preserve"> and morbidity using traditional risk factors such as age, preoperative cardio-pulmonary disease, </w:t>
      </w:r>
      <w:r w:rsidR="005B2F43" w:rsidRPr="0067199C">
        <w:rPr>
          <w:lang w:val="en-US"/>
        </w:rPr>
        <w:t>anemia</w:t>
      </w:r>
      <w:r w:rsidRPr="0067199C">
        <w:rPr>
          <w:lang w:val="en-US"/>
        </w:rPr>
        <w:t>, diabetes, frailty, etc.</w:t>
      </w:r>
      <w:r w:rsidR="001D57DD" w:rsidRPr="0067199C">
        <w:rPr>
          <w:lang w:val="en-US"/>
        </w:rPr>
        <w:fldChar w:fldCharType="begin">
          <w:fldData xml:space="preserve">PEVuZE5vdGU+PENpdGU+PEF1dGhvcj5Kb3JnZW5zZW48L0F1dGhvcj48WWVhcj4yMDIxPC9ZZWFy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=
</w:fldData>
        </w:fldChar>
      </w:r>
      <w:r w:rsidR="003A31A8">
        <w:rPr>
          <w:lang w:val="en-US"/>
        </w:rPr>
        <w:instrText xml:space="preserve"> ADDIN EN.CITE </w:instrText>
      </w:r>
      <w:r w:rsidR="003A31A8">
        <w:rPr>
          <w:lang w:val="en-US"/>
        </w:rPr>
        <w:fldChar w:fldCharType="begin">
          <w:fldData xml:space="preserve">PEVuZE5vdGU+PENpdGU+PEF1dGhvcj5Kb3JnZW5zZW48L0F1dGhvcj48WWVhcj4yMDIxPC9ZZWFy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=
</w:fldData>
        </w:fldChar>
      </w:r>
      <w:r w:rsidR="003A31A8">
        <w:rPr>
          <w:lang w:val="en-US"/>
        </w:rPr>
        <w:instrText xml:space="preserve"> ADDIN EN.CITE.DATA </w:instrText>
      </w:r>
      <w:r w:rsidR="003A31A8">
        <w:rPr>
          <w:lang w:val="en-US"/>
        </w:rPr>
      </w:r>
      <w:r w:rsidR="003A31A8">
        <w:rPr>
          <w:lang w:val="en-US"/>
        </w:rPr>
        <w:fldChar w:fldCharType="end"/>
      </w:r>
      <w:r w:rsidR="001D57DD" w:rsidRPr="0067199C">
        <w:rPr>
          <w:lang w:val="en-US"/>
        </w:rPr>
      </w:r>
      <w:r w:rsidR="001D57DD" w:rsidRPr="0067199C">
        <w:rPr>
          <w:lang w:val="en-US"/>
        </w:rPr>
        <w:fldChar w:fldCharType="separate"/>
      </w:r>
      <w:r w:rsidR="003A31A8" w:rsidRPr="003A31A8">
        <w:rPr>
          <w:noProof/>
          <w:vertAlign w:val="superscript"/>
          <w:lang w:val="en-US"/>
        </w:rPr>
        <w:t>4-8</w:t>
      </w:r>
      <w:r w:rsidR="001D57DD" w:rsidRPr="0067199C">
        <w:rPr>
          <w:lang w:val="en-US"/>
        </w:rPr>
        <w:fldChar w:fldCharType="end"/>
      </w:r>
      <w:r w:rsidR="00E04E4D" w:rsidRPr="0067199C">
        <w:rPr>
          <w:lang w:val="en-US"/>
        </w:rPr>
        <w:t xml:space="preserve"> </w:t>
      </w:r>
      <w:r w:rsidRPr="0067199C">
        <w:rPr>
          <w:lang w:val="en-US"/>
        </w:rPr>
        <w:t>These efforts have been based on traditional statistical methods</w:t>
      </w:r>
      <w:r w:rsidR="005B2F43">
        <w:rPr>
          <w:lang w:val="en-US"/>
        </w:rPr>
        <w:t xml:space="preserve">, most often </w:t>
      </w:r>
      <w:r w:rsidRPr="0067199C">
        <w:rPr>
          <w:lang w:val="en-US"/>
        </w:rPr>
        <w:t>multiple regression analyses</w:t>
      </w:r>
      <w:r w:rsidR="005B2F43">
        <w:rPr>
          <w:lang w:val="en-US"/>
        </w:rPr>
        <w:t>,</w:t>
      </w:r>
      <w:r w:rsidRPr="0067199C">
        <w:rPr>
          <w:lang w:val="en-US"/>
        </w:rPr>
        <w:t xml:space="preserve"> and essentially concluding that it is “better to be young and healthy than old and sick”.</w:t>
      </w:r>
      <w:bookmarkEnd w:id="5"/>
      <w:r w:rsidRPr="0067199C">
        <w:rPr>
          <w:lang w:val="en-US"/>
        </w:rPr>
        <w:t xml:space="preserve"> </w:t>
      </w:r>
      <w:bookmarkStart w:id="6" w:name="_Hlk81388032"/>
      <w:r w:rsidR="005B2F43">
        <w:rPr>
          <w:lang w:val="en-US"/>
        </w:rPr>
        <w:t>Consequently</w:t>
      </w:r>
      <w:r w:rsidRPr="0067199C">
        <w:rPr>
          <w:lang w:val="en-US"/>
        </w:rPr>
        <w:t>, despite being statistically significant, conventional risk</w:t>
      </w:r>
      <w:r w:rsidR="0040209C" w:rsidRPr="0067199C">
        <w:rPr>
          <w:lang w:val="en-US"/>
        </w:rPr>
        <w:t>-</w:t>
      </w:r>
      <w:r w:rsidR="007968AE" w:rsidRPr="0067199C">
        <w:rPr>
          <w:lang w:val="en-US"/>
        </w:rPr>
        <w:t>stratification based on</w:t>
      </w:r>
      <w:r w:rsidRPr="0067199C">
        <w:rPr>
          <w:lang w:val="en-US"/>
        </w:rPr>
        <w:t xml:space="preserve"> </w:t>
      </w:r>
      <w:r w:rsidR="007968AE" w:rsidRPr="0067199C">
        <w:rPr>
          <w:lang w:val="en-US"/>
        </w:rPr>
        <w:t>such</w:t>
      </w:r>
      <w:r w:rsidRPr="0067199C">
        <w:rPr>
          <w:lang w:val="en-US"/>
        </w:rPr>
        <w:t xml:space="preserve"> studies </w:t>
      </w:r>
      <w:r w:rsidR="00E32D59">
        <w:rPr>
          <w:lang w:val="en-US"/>
        </w:rPr>
        <w:t>has</w:t>
      </w:r>
      <w:r w:rsidRPr="0067199C">
        <w:rPr>
          <w:lang w:val="en-US"/>
        </w:rPr>
        <w:t xml:space="preserve"> had a relatively limited</w:t>
      </w:r>
      <w:r w:rsidR="007968AE" w:rsidRPr="0067199C">
        <w:rPr>
          <w:lang w:val="en-US"/>
        </w:rPr>
        <w:t xml:space="preserve"> </w:t>
      </w:r>
      <w:r w:rsidR="00CA0750" w:rsidRPr="0067199C">
        <w:rPr>
          <w:lang w:val="en-US"/>
        </w:rPr>
        <w:t>clinically</w:t>
      </w:r>
      <w:r w:rsidR="007968AE" w:rsidRPr="0067199C">
        <w:rPr>
          <w:lang w:val="en-US"/>
        </w:rPr>
        <w:t xml:space="preserve"> relevant </w:t>
      </w:r>
      <w:r w:rsidR="00E32D59">
        <w:rPr>
          <w:lang w:val="en-US"/>
        </w:rPr>
        <w:t>ability</w:t>
      </w:r>
      <w:r w:rsidR="007968AE" w:rsidRPr="0067199C">
        <w:rPr>
          <w:lang w:val="en-US"/>
        </w:rPr>
        <w:t xml:space="preserve"> </w:t>
      </w:r>
      <w:r w:rsidRPr="0067199C">
        <w:rPr>
          <w:lang w:val="en-US"/>
        </w:rPr>
        <w:t xml:space="preserve">to </w:t>
      </w:r>
      <w:r w:rsidR="0040209C" w:rsidRPr="0067199C">
        <w:rPr>
          <w:lang w:val="en-US"/>
        </w:rPr>
        <w:t>predict</w:t>
      </w:r>
      <w:bookmarkEnd w:id="6"/>
      <w:r w:rsidR="00E32D59">
        <w:rPr>
          <w:lang w:val="en-US"/>
        </w:rPr>
        <w:t xml:space="preserve"> and reduce </w:t>
      </w:r>
      <w:r w:rsidR="00E32D59" w:rsidRPr="0067199C">
        <w:rPr>
          <w:lang w:val="en-US"/>
        </w:rPr>
        <w:t xml:space="preserve">potentially preventable morbidity and </w:t>
      </w:r>
      <w:r w:rsidR="00E32D59">
        <w:rPr>
          <w:lang w:val="en-US"/>
        </w:rPr>
        <w:t>length of stay.</w:t>
      </w:r>
      <w:r w:rsidR="007968AE" w:rsidRPr="0067199C">
        <w:rPr>
          <w:lang w:val="en-US"/>
        </w:rPr>
        <w:fldChar w:fldCharType="begin">
          <w:fldData xml:space="preserve">PEVuZE5vdGU+PENpdGU+PEF1dGhvcj5Kb3JnZW5zZW48L0F1dGhvcj48WWVhcj4yMDIxPC9ZZWFy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=
</w:fldData>
        </w:fldChar>
      </w:r>
      <w:r w:rsidR="003A31A8">
        <w:rPr>
          <w:lang w:val="en-US"/>
        </w:rPr>
        <w:instrText xml:space="preserve"> ADDIN EN.CITE </w:instrText>
      </w:r>
      <w:r w:rsidR="003A31A8">
        <w:rPr>
          <w:lang w:val="en-US"/>
        </w:rPr>
        <w:fldChar w:fldCharType="begin">
          <w:fldData xml:space="preserve">PEVuZE5vdGU+PENpdGU+PEF1dGhvcj5Kb3JnZW5zZW48L0F1dGhvcj48WWVhcj4yMDIxPC9ZZWFy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=
</w:fldData>
        </w:fldChar>
      </w:r>
      <w:r w:rsidR="003A31A8">
        <w:rPr>
          <w:lang w:val="en-US"/>
        </w:rPr>
        <w:instrText xml:space="preserve"> ADDIN EN.CITE.DATA </w:instrText>
      </w:r>
      <w:r w:rsidR="003A31A8">
        <w:rPr>
          <w:lang w:val="en-US"/>
        </w:rPr>
      </w:r>
      <w:r w:rsidR="003A31A8">
        <w:rPr>
          <w:lang w:val="en-US"/>
        </w:rPr>
        <w:fldChar w:fldCharType="end"/>
      </w:r>
      <w:r w:rsidR="007968AE" w:rsidRPr="0067199C">
        <w:rPr>
          <w:lang w:val="en-US"/>
        </w:rPr>
      </w:r>
      <w:r w:rsidR="007968AE" w:rsidRPr="0067199C">
        <w:rPr>
          <w:lang w:val="en-US"/>
        </w:rPr>
        <w:fldChar w:fldCharType="separate"/>
      </w:r>
      <w:r w:rsidR="003A31A8" w:rsidRPr="003A31A8">
        <w:rPr>
          <w:noProof/>
          <w:vertAlign w:val="superscript"/>
          <w:lang w:val="en-US"/>
        </w:rPr>
        <w:t>4-8</w:t>
      </w:r>
      <w:r w:rsidR="007968AE" w:rsidRPr="0067199C">
        <w:rPr>
          <w:lang w:val="en-US"/>
        </w:rPr>
        <w:fldChar w:fldCharType="end"/>
      </w:r>
    </w:p>
    <w:p w14:paraId="175A0926" w14:textId="05F4A406" w:rsidR="00DE67BB" w:rsidRPr="0067199C" w:rsidRDefault="00355961">
      <w:pPr>
        <w:spacing w:line="360" w:lineRule="auto"/>
        <w:rPr>
          <w:lang w:val="en-US"/>
        </w:rPr>
      </w:pPr>
      <w:r w:rsidRPr="0067199C">
        <w:rPr>
          <w:lang w:val="en-US"/>
        </w:rPr>
        <w:t>More r</w:t>
      </w:r>
      <w:bookmarkStart w:id="7" w:name="_Hlk81388165"/>
      <w:r w:rsidRPr="0067199C">
        <w:rPr>
          <w:lang w:val="en-US"/>
        </w:rPr>
        <w:t>ecently, machine</w:t>
      </w:r>
      <w:r w:rsidR="00E32D59">
        <w:rPr>
          <w:lang w:val="en-US"/>
        </w:rPr>
        <w:t>-</w:t>
      </w:r>
      <w:r w:rsidRPr="0067199C">
        <w:rPr>
          <w:lang w:val="en-US"/>
        </w:rPr>
        <w:t xml:space="preserve">learning methods have been introduced with success in several areas of healthcare and where preliminary data suggest them to improve surgical risk prediction compared to traditional risk calculation in certain </w:t>
      </w:r>
      <w:r w:rsidR="005B2F43" w:rsidRPr="0067199C">
        <w:rPr>
          <w:lang w:val="en-US"/>
        </w:rPr>
        <w:t>anesthetic</w:t>
      </w:r>
      <w:r w:rsidRPr="0067199C">
        <w:rPr>
          <w:lang w:val="en-US"/>
        </w:rPr>
        <w:t xml:space="preserve"> and surgical conditions</w:t>
      </w:r>
      <w:bookmarkEnd w:id="7"/>
      <w:r w:rsidR="008E6226">
        <w:rPr>
          <w:lang w:val="en-US"/>
        </w:rPr>
        <w:t>.</w:t>
      </w:r>
      <w:r w:rsidR="00460067" w:rsidRPr="0067199C">
        <w:rPr>
          <w:lang w:val="en-US"/>
        </w:rPr>
        <w:fldChar w:fldCharType="begin">
          <w:fldData xml:space="preserve">PEVuZE5vdGU+PENpdGU+PEF1dGhvcj5MaTwvQXV0aG9yPjxZZWFyPjIwMjE8L1llYXI+PFJlY051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</w:fldData>
        </w:fldChar>
      </w:r>
      <w:r w:rsidR="003A31A8">
        <w:rPr>
          <w:lang w:val="en-US"/>
        </w:rPr>
        <w:instrText xml:space="preserve"> ADDIN EN.CITE </w:instrText>
      </w:r>
      <w:r w:rsidR="003A31A8">
        <w:rPr>
          <w:lang w:val="en-US"/>
        </w:rPr>
        <w:fldChar w:fldCharType="begin">
          <w:fldData xml:space="preserve">PEVuZE5vdGU+PENpdGU+PEF1dGhvcj5MaTwvQXV0aG9yPjxZZWFyPjIwMjE8L1llYXI+PFJlY051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</w:fldData>
        </w:fldChar>
      </w:r>
      <w:r w:rsidR="003A31A8">
        <w:rPr>
          <w:lang w:val="en-US"/>
        </w:rPr>
        <w:instrText xml:space="preserve"> ADDIN EN.CITE.DATA </w:instrText>
      </w:r>
      <w:r w:rsidR="003A31A8">
        <w:rPr>
          <w:lang w:val="en-US"/>
        </w:rPr>
      </w:r>
      <w:r w:rsidR="003A31A8">
        <w:rPr>
          <w:lang w:val="en-US"/>
        </w:rPr>
        <w:fldChar w:fldCharType="end"/>
      </w:r>
      <w:r w:rsidR="00460067" w:rsidRPr="0067199C">
        <w:rPr>
          <w:lang w:val="en-US"/>
        </w:rPr>
      </w:r>
      <w:r w:rsidR="00460067" w:rsidRPr="0067199C">
        <w:rPr>
          <w:lang w:val="en-US"/>
        </w:rPr>
        <w:fldChar w:fldCharType="separate"/>
      </w:r>
      <w:r w:rsidR="003A31A8" w:rsidRPr="003A31A8">
        <w:rPr>
          <w:noProof/>
          <w:vertAlign w:val="superscript"/>
          <w:lang w:val="en-US"/>
        </w:rPr>
        <w:t>9 10</w:t>
      </w:r>
      <w:r w:rsidR="00460067" w:rsidRPr="0067199C">
        <w:rPr>
          <w:lang w:val="en-US"/>
        </w:rPr>
        <w:fldChar w:fldCharType="end"/>
      </w:r>
      <w:r w:rsidRPr="0067199C">
        <w:rPr>
          <w:lang w:val="en-US"/>
        </w:rPr>
        <w:t xml:space="preserve"> </w:t>
      </w:r>
      <w:r w:rsidR="00027BA2" w:rsidRPr="0067199C">
        <w:rPr>
          <w:lang w:val="en-US"/>
        </w:rPr>
        <w:t xml:space="preserve">This is also the case in </w:t>
      </w:r>
      <w:r w:rsidR="0054672E">
        <w:rPr>
          <w:lang w:val="en-US"/>
        </w:rPr>
        <w:t>THA</w:t>
      </w:r>
      <w:r w:rsidR="00E32D59">
        <w:rPr>
          <w:lang w:val="en-US"/>
        </w:rPr>
        <w:t xml:space="preserve">, </w:t>
      </w:r>
      <w:r w:rsidR="0054672E">
        <w:rPr>
          <w:lang w:val="en-US"/>
        </w:rPr>
        <w:t>TKA</w:t>
      </w:r>
      <w:r w:rsidR="00E32D59">
        <w:rPr>
          <w:lang w:val="en-US"/>
        </w:rPr>
        <w:t xml:space="preserve"> </w:t>
      </w:r>
      <w:r w:rsidR="00027BA2" w:rsidRPr="0067199C">
        <w:rPr>
          <w:lang w:val="en-US"/>
        </w:rPr>
        <w:t xml:space="preserve">and </w:t>
      </w:r>
      <w:proofErr w:type="spellStart"/>
      <w:r w:rsidR="00027BA2" w:rsidRPr="0067199C">
        <w:rPr>
          <w:lang w:val="en-US"/>
        </w:rPr>
        <w:t>uni</w:t>
      </w:r>
      <w:proofErr w:type="spellEnd"/>
      <w:r w:rsidR="005B2F43">
        <w:rPr>
          <w:lang w:val="en-US"/>
        </w:rPr>
        <w:t>-</w:t>
      </w:r>
      <w:r w:rsidR="00027BA2" w:rsidRPr="0067199C">
        <w:rPr>
          <w:lang w:val="en-US"/>
        </w:rPr>
        <w:t>compartmental knee replacement, where</w:t>
      </w:r>
      <w:r w:rsidRPr="0067199C">
        <w:rPr>
          <w:lang w:val="en-US"/>
        </w:rPr>
        <w:t xml:space="preserve"> several publications </w:t>
      </w:r>
      <w:r w:rsidR="00027BA2" w:rsidRPr="0067199C">
        <w:rPr>
          <w:lang w:val="en-US"/>
        </w:rPr>
        <w:t>on</w:t>
      </w:r>
      <w:r w:rsidRPr="0067199C">
        <w:rPr>
          <w:lang w:val="en-US"/>
        </w:rPr>
        <w:t xml:space="preserve"> </w:t>
      </w:r>
      <w:r w:rsidR="00E32D59">
        <w:rPr>
          <w:lang w:val="en-US"/>
        </w:rPr>
        <w:t>machine</w:t>
      </w:r>
      <w:r w:rsidR="00027BA2" w:rsidRPr="0067199C">
        <w:rPr>
          <w:lang w:val="en-US"/>
        </w:rPr>
        <w:t>-</w:t>
      </w:r>
      <w:r w:rsidR="00E32D59">
        <w:rPr>
          <w:lang w:val="en-US"/>
        </w:rPr>
        <w:t xml:space="preserve">learning </w:t>
      </w:r>
      <w:r w:rsidR="00027BA2" w:rsidRPr="0067199C">
        <w:rPr>
          <w:lang w:val="en-US"/>
        </w:rPr>
        <w:t xml:space="preserve">algorithms for prediction of </w:t>
      </w:r>
      <w:r w:rsidRPr="0067199C">
        <w:rPr>
          <w:lang w:val="en-US"/>
        </w:rPr>
        <w:t xml:space="preserve"> </w:t>
      </w:r>
      <w:r w:rsidR="00E32D59">
        <w:rPr>
          <w:lang w:val="en-US"/>
        </w:rPr>
        <w:t>length of stay</w:t>
      </w:r>
      <w:r w:rsidR="008E6226">
        <w:rPr>
          <w:lang w:val="en-US"/>
        </w:rPr>
        <w:t>,</w:t>
      </w:r>
      <w:r w:rsidR="00AB3970" w:rsidRPr="0067199C">
        <w:rPr>
          <w:lang w:val="en-US"/>
        </w:rPr>
        <w:fldChar w:fldCharType="begin">
          <w:fldData xml:space="preserve">PEVuZE5vdGU+PENpdGU+PEF1dGhvcj5MaTwvQXV0aG9yPjxZZWFyPjIwMjI8L1llYXI+PFJlY051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==
</w:fldData>
        </w:fldChar>
      </w:r>
      <w:r w:rsidR="003A31A8">
        <w:rPr>
          <w:lang w:val="en-US"/>
        </w:rPr>
        <w:instrText xml:space="preserve"> ADDIN EN.CITE </w:instrText>
      </w:r>
      <w:r w:rsidR="003A31A8">
        <w:rPr>
          <w:lang w:val="en-US"/>
        </w:rPr>
        <w:fldChar w:fldCharType="begin">
          <w:fldData xml:space="preserve">PEVuZE5vdGU+PENpdGU+PEF1dGhvcj5MaTwvQXV0aG9yPjxZZWFyPjIwMjI8L1llYXI+PFJlY051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==
</w:fldData>
        </w:fldChar>
      </w:r>
      <w:r w:rsidR="003A31A8">
        <w:rPr>
          <w:lang w:val="en-US"/>
        </w:rPr>
        <w:instrText xml:space="preserve"> ADDIN EN.CITE.DATA </w:instrText>
      </w:r>
      <w:r w:rsidR="003A31A8">
        <w:rPr>
          <w:lang w:val="en-US"/>
        </w:rPr>
      </w:r>
      <w:r w:rsidR="003A31A8">
        <w:rPr>
          <w:lang w:val="en-US"/>
        </w:rPr>
        <w:fldChar w:fldCharType="end"/>
      </w:r>
      <w:r w:rsidR="00AB3970" w:rsidRPr="0067199C">
        <w:rPr>
          <w:lang w:val="en-US"/>
        </w:rPr>
      </w:r>
      <w:r w:rsidR="00AB3970" w:rsidRPr="0067199C">
        <w:rPr>
          <w:lang w:val="en-US"/>
        </w:rPr>
        <w:fldChar w:fldCharType="separate"/>
      </w:r>
      <w:r w:rsidR="003A31A8" w:rsidRPr="003A31A8">
        <w:rPr>
          <w:noProof/>
          <w:vertAlign w:val="superscript"/>
          <w:lang w:val="en-US"/>
        </w:rPr>
        <w:t>11 12</w:t>
      </w:r>
      <w:r w:rsidR="00AB3970" w:rsidRPr="0067199C">
        <w:rPr>
          <w:lang w:val="en-US"/>
        </w:rPr>
        <w:fldChar w:fldCharType="end"/>
      </w:r>
      <w:r w:rsidRPr="0067199C">
        <w:rPr>
          <w:lang w:val="en-US"/>
        </w:rPr>
        <w:t xml:space="preserve"> complications</w:t>
      </w:r>
      <w:r w:rsidR="00E04E4D" w:rsidRPr="0067199C">
        <w:rPr>
          <w:lang w:val="en-US"/>
        </w:rPr>
        <w:t>,</w:t>
      </w:r>
      <w:r w:rsidR="00E04E4D" w:rsidRPr="0067199C">
        <w:rPr>
          <w:lang w:val="en-US"/>
        </w:rPr>
        <w:fldChar w:fldCharType="begin">
          <w:fldData xml:space="preserve">PEVuZE5vdGU+PENpdGU+PEF1dGhvcj5TaGFoPC9BdXRob3I+PFllYXI+MjAyMTwvWWVhcj48UmVj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</w:fldData>
        </w:fldChar>
      </w:r>
      <w:r w:rsidR="003A31A8">
        <w:rPr>
          <w:lang w:val="en-US"/>
        </w:rPr>
        <w:instrText xml:space="preserve"> ADDIN EN.CITE </w:instrText>
      </w:r>
      <w:r w:rsidR="003A31A8">
        <w:rPr>
          <w:lang w:val="en-US"/>
        </w:rPr>
        <w:fldChar w:fldCharType="begin">
          <w:fldData xml:space="preserve">PEVuZE5vdGU+PENpdGU+PEF1dGhvcj5TaGFoPC9BdXRob3I+PFllYXI+MjAyMTwvWWVhcj48UmVj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</w:fldData>
        </w:fldChar>
      </w:r>
      <w:r w:rsidR="003A31A8">
        <w:rPr>
          <w:lang w:val="en-US"/>
        </w:rPr>
        <w:instrText xml:space="preserve"> ADDIN EN.CITE.DATA </w:instrText>
      </w:r>
      <w:r w:rsidR="003A31A8">
        <w:rPr>
          <w:lang w:val="en-US"/>
        </w:rPr>
      </w:r>
      <w:r w:rsidR="003A31A8">
        <w:rPr>
          <w:lang w:val="en-US"/>
        </w:rPr>
        <w:fldChar w:fldCharType="end"/>
      </w:r>
      <w:r w:rsidR="00E04E4D" w:rsidRPr="0067199C">
        <w:rPr>
          <w:lang w:val="en-US"/>
        </w:rPr>
      </w:r>
      <w:r w:rsidR="00E04E4D" w:rsidRPr="0067199C">
        <w:rPr>
          <w:lang w:val="en-US"/>
        </w:rPr>
        <w:fldChar w:fldCharType="separate"/>
      </w:r>
      <w:r w:rsidR="003A31A8" w:rsidRPr="003A31A8">
        <w:rPr>
          <w:noProof/>
          <w:vertAlign w:val="superscript"/>
          <w:lang w:val="en-US"/>
        </w:rPr>
        <w:t>13</w:t>
      </w:r>
      <w:r w:rsidR="00E04E4D" w:rsidRPr="0067199C">
        <w:rPr>
          <w:lang w:val="en-US"/>
        </w:rPr>
        <w:fldChar w:fldCharType="end"/>
      </w:r>
      <w:r w:rsidRPr="0067199C">
        <w:rPr>
          <w:lang w:val="en-US"/>
        </w:rPr>
        <w:t xml:space="preserve"> disability</w:t>
      </w:r>
      <w:r w:rsidR="00E04E4D" w:rsidRPr="0067199C">
        <w:rPr>
          <w:lang w:val="en-US"/>
        </w:rPr>
        <w:t>,</w:t>
      </w:r>
      <w:r w:rsidR="00E04E4D" w:rsidRPr="0067199C">
        <w:rPr>
          <w:lang w:val="en-US"/>
        </w:rPr>
        <w:fldChar w:fldCharType="begin">
          <w:fldData xml:space="preserve">PEVuZE5vdGU+PENpdGU+PEF1dGhvcj5TbmlkZXJtYW48L0F1dGhvcj48WWVhcj4yMDIxPC9ZZWFy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</w:fldData>
        </w:fldChar>
      </w:r>
      <w:r w:rsidR="003A31A8">
        <w:rPr>
          <w:lang w:val="en-US"/>
        </w:rPr>
        <w:instrText xml:space="preserve"> ADDIN EN.CITE </w:instrText>
      </w:r>
      <w:r w:rsidR="003A31A8">
        <w:rPr>
          <w:lang w:val="en-US"/>
        </w:rPr>
        <w:fldChar w:fldCharType="begin">
          <w:fldData xml:space="preserve">PEVuZE5vdGU+PENpdGU+PEF1dGhvcj5TbmlkZXJtYW48L0F1dGhvcj48WWVhcj4yMDIxPC9ZZWFy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</w:fldData>
        </w:fldChar>
      </w:r>
      <w:r w:rsidR="003A31A8">
        <w:rPr>
          <w:lang w:val="en-US"/>
        </w:rPr>
        <w:instrText xml:space="preserve"> ADDIN EN.CITE.DATA </w:instrText>
      </w:r>
      <w:r w:rsidR="003A31A8">
        <w:rPr>
          <w:lang w:val="en-US"/>
        </w:rPr>
      </w:r>
      <w:r w:rsidR="003A31A8">
        <w:rPr>
          <w:lang w:val="en-US"/>
        </w:rPr>
        <w:fldChar w:fldCharType="end"/>
      </w:r>
      <w:r w:rsidR="00E04E4D" w:rsidRPr="0067199C">
        <w:rPr>
          <w:lang w:val="en-US"/>
        </w:rPr>
      </w:r>
      <w:r w:rsidR="00E04E4D" w:rsidRPr="0067199C">
        <w:rPr>
          <w:lang w:val="en-US"/>
        </w:rPr>
        <w:fldChar w:fldCharType="separate"/>
      </w:r>
      <w:r w:rsidR="003A31A8" w:rsidRPr="003A31A8">
        <w:rPr>
          <w:noProof/>
          <w:vertAlign w:val="superscript"/>
          <w:lang w:val="en-US"/>
        </w:rPr>
        <w:t>14</w:t>
      </w:r>
      <w:r w:rsidR="00E04E4D" w:rsidRPr="0067199C">
        <w:rPr>
          <w:lang w:val="en-US"/>
        </w:rPr>
        <w:fldChar w:fldCharType="end"/>
      </w:r>
      <w:r w:rsidRPr="0067199C">
        <w:rPr>
          <w:lang w:val="en-US"/>
        </w:rPr>
        <w:t xml:space="preserve"> potential outpatient setup</w:t>
      </w:r>
      <w:r w:rsidR="00E04E4D" w:rsidRPr="0067199C">
        <w:rPr>
          <w:lang w:val="en-US"/>
        </w:rPr>
        <w:t>,</w:t>
      </w:r>
      <w:r w:rsidR="00E04E4D" w:rsidRPr="0067199C">
        <w:rPr>
          <w:lang w:val="en-US"/>
        </w:rPr>
        <w:fldChar w:fldCharType="begin"/>
      </w:r>
      <w:r w:rsidR="003A31A8">
        <w:rPr>
          <w:lang w:val="en-US"/>
        </w:rPr>
        <w:instrText xml:space="preserve"> ADDIN EN.CITE &lt;EndNote&gt;&lt;Cite&gt;&lt;Author&gt;Kugelman&lt;/Author&gt;&lt;Year&gt;2021&lt;/Year&gt;&lt;RecNum&gt;1251&lt;/RecNum&gt;&lt;DisplayText&gt;&lt;style face="superscript"&gt;15&lt;/style&gt;&lt;/DisplayText&gt;&lt;record&gt;&lt;rec-number&gt;1251&lt;/rec-number&gt;&lt;foreign-keys&gt;&lt;key app="EN" db-id="5zxaz90vjvrv5leds09pd0vptztx95vva0pf" timestamp="1627461598"&gt;1251&lt;/key&gt;&lt;/foreign-keys&gt;&lt;ref-type name="Journal Article"&gt;17&lt;/ref-type&gt;&lt;contributors&gt;&lt;authors&gt;&lt;author&gt;Kugelman, D. N.&lt;/author&gt;&lt;author&gt;Teo, G.&lt;/author&gt;&lt;author&gt;Huang, S.&lt;/author&gt;&lt;author&gt;Doran, M. G.&lt;/author&gt;&lt;author&gt;Singh, V.&lt;/author&gt;&lt;author&gt;Long, W. J.&lt;/author&gt;&lt;/authors&gt;&lt;/contributors&gt;&lt;auth-address&gt;New York University Langone Orthopaedic Hospital, New York, NY.&lt;/auth-address&gt;&lt;titles&gt;&lt;title&gt;A Novel Machine Learning Predictive Tool Assessing Outpatient or Inpatient Designation for Medicare Patients Undergoing Total Hip Arthroplasty&lt;/title&gt;&lt;secondary-title&gt;Arthroplast Today&lt;/secondary-title&gt;&lt;alt-title&gt;Arthroplasty today&lt;/alt-title&gt;&lt;/titles&gt;&lt;periodical&gt;&lt;full-title&gt;Arthroplast Today&lt;/full-title&gt;&lt;abbr-1&gt;Arthroplasty today&lt;/abbr-1&gt;&lt;/periodical&gt;&lt;alt-periodical&gt;&lt;full-title&gt;Arthroplast Today&lt;/full-title&gt;&lt;abbr-1&gt;Arthroplasty today&lt;/abbr-1&gt;&lt;/alt-periodical&gt;&lt;pages&gt;194-199&lt;/pages&gt;&lt;volume&gt;8&lt;/volume&gt;&lt;edition&gt;2021/05/04&lt;/edition&gt;&lt;keywords&gt;&lt;keyword&gt;Arthroplasty inpatient only&lt;/keyword&gt;&lt;keyword&gt;Medicare bundle payment&lt;/keyword&gt;&lt;keyword&gt;Medicare inpatient only list&lt;/keyword&gt;&lt;keyword&gt;Medicare total hip&lt;/keyword&gt;&lt;keyword&gt;Predictive model&lt;/keyword&gt;&lt;keyword&gt;Total hip arthroplasty&lt;/keyword&gt;&lt;/keywords&gt;&lt;dates&gt;&lt;year&gt;2021&lt;/year&gt;&lt;pub-dates&gt;&lt;date&gt;Apr&lt;/date&gt;&lt;/pub-dates&gt;&lt;/dates&gt;&lt;isbn&gt;2352-3441 (Print)&amp;#xD;2352-3441 (Linking)&lt;/isbn&gt;&lt;accession-num&gt;33937457&lt;/accession-num&gt;&lt;urls&gt;&lt;related-urls&gt;&lt;url&gt;https://www.ncbi.nlm.nih.gov/pubmed/33937457&lt;/url&gt;&lt;/related-urls&gt;&lt;/urls&gt;&lt;custom2&gt;PMC8076615&lt;/custom2&gt;&lt;electronic-resource-num&gt;10.1016/j.artd.2021.03.001&lt;/electronic-resource-num&gt;&lt;remote-database-provider&gt;NLM&lt;/remote-database-provider&gt;&lt;language&gt;eng&lt;/language&gt;&lt;/record&gt;&lt;/Cite&gt;&lt;/EndNote&gt;</w:instrText>
      </w:r>
      <w:r w:rsidR="00E04E4D" w:rsidRPr="0067199C">
        <w:rPr>
          <w:lang w:val="en-US"/>
        </w:rPr>
        <w:fldChar w:fldCharType="separate"/>
      </w:r>
      <w:r w:rsidR="003A31A8" w:rsidRPr="003A31A8">
        <w:rPr>
          <w:noProof/>
          <w:vertAlign w:val="superscript"/>
          <w:lang w:val="en-US"/>
        </w:rPr>
        <w:t>15</w:t>
      </w:r>
      <w:r w:rsidR="00E04E4D" w:rsidRPr="0067199C">
        <w:rPr>
          <w:lang w:val="en-US"/>
        </w:rPr>
        <w:fldChar w:fldCharType="end"/>
      </w:r>
      <w:r w:rsidRPr="0067199C">
        <w:rPr>
          <w:lang w:val="en-US"/>
        </w:rPr>
        <w:t xml:space="preserve"> readmissions</w:t>
      </w:r>
      <w:r w:rsidR="00E04E4D" w:rsidRPr="0067199C">
        <w:rPr>
          <w:lang w:val="en-US"/>
        </w:rPr>
        <w:fldChar w:fldCharType="begin"/>
      </w:r>
      <w:r w:rsidR="003A31A8">
        <w:rPr>
          <w:lang w:val="en-US"/>
        </w:rPr>
        <w:instrText xml:space="preserve"> ADDIN EN.CITE &lt;EndNote&gt;&lt;Cite&gt;&lt;Author&gt;Mohammadi&lt;/Author&gt;&lt;Year&gt;2020&lt;/Year&gt;&lt;RecNum&gt;1252&lt;/RecNum&gt;&lt;DisplayText&gt;&lt;style face="superscript"&gt;16&lt;/style&gt;&lt;/DisplayText&gt;&lt;record&gt;&lt;rec-number&gt;1252&lt;/rec-number&gt;&lt;foreign-keys&gt;&lt;key app="EN" db-id="5zxaz90vjvrv5leds09pd0vptztx95vva0pf" timestamp="1627461749"&gt;1252&lt;/key&gt;&lt;/foreign-keys&gt;&lt;ref-type name="Journal Article"&gt;17&lt;/ref-type&gt;&lt;contributors&gt;&lt;authors&gt;&lt;author&gt;Mohammadi, R.&lt;/author&gt;&lt;author&gt;Jain, S.&lt;/author&gt;&lt;author&gt;Namin, A. T.&lt;/author&gt;&lt;author&gt;Scholem Heller, M.&lt;/author&gt;&lt;author&gt;Palacholla, R.&lt;/author&gt;&lt;author&gt;Kamarthi, S.&lt;/author&gt;&lt;author&gt;Wallace, B.&lt;/author&gt;&lt;/authors&gt;&lt;/contributors&gt;&lt;auth-address&gt;Northeastern University, Boston, MA, United States.&amp;#xD;Tufts University School of Medicine, Boston, MA, United States.&lt;/auth-address&gt;&lt;titles&gt;&lt;title&gt;Predicting Unplanned Readmissions Following a Hip or Knee Arthroplasty: Retrospective Observational Study&lt;/title&gt;&lt;secondary-title&gt;JMIR Med Inform&lt;/secondary-title&gt;&lt;alt-title&gt;JMIR medical informatics&lt;/alt-title&gt;&lt;/titles&gt;&lt;periodical&gt;&lt;full-title&gt;JMIR Med Inform&lt;/full-title&gt;&lt;abbr-1&gt;JMIR medical informatics&lt;/abbr-1&gt;&lt;/periodical&gt;&lt;alt-periodical&gt;&lt;full-title&gt;JMIR Med Inform&lt;/full-title&gt;&lt;abbr-1&gt;JMIR medical informatics&lt;/abbr-1&gt;&lt;/alt-periodical&gt;&lt;pages&gt;e19761&lt;/pages&gt;&lt;volume&gt;8&lt;/volume&gt;&lt;number&gt;11&lt;/number&gt;&lt;edition&gt;2020/11/28&lt;/edition&gt;&lt;keywords&gt;&lt;keyword&gt;30-days readmission&lt;/keyword&gt;&lt;keyword&gt;auto ML&lt;/keyword&gt;&lt;keyword&gt;deep learning&lt;/keyword&gt;&lt;keyword&gt;electronic health records&lt;/keyword&gt;&lt;keyword&gt;hip arthroplasty&lt;/keyword&gt;&lt;keyword&gt;knee arthroplasty&lt;/keyword&gt;&lt;keyword&gt;natural language processing&lt;/keyword&gt;&lt;/keywords&gt;&lt;dates&gt;&lt;year&gt;2020&lt;/year&gt;&lt;pub-dates&gt;&lt;date&gt;Nov 27&lt;/date&gt;&lt;/pub-dates&gt;&lt;/dates&gt;&lt;isbn&gt;2291-9694 (Print)&lt;/isbn&gt;&lt;accession-num&gt;33245283&lt;/accession-num&gt;&lt;urls&gt;&lt;related-urls&gt;&lt;url&gt;https://www.ncbi.nlm.nih.gov/pubmed/33245283&lt;/url&gt;&lt;/related-urls&gt;&lt;/urls&gt;&lt;custom2&gt;PMC7732713&lt;/custom2&gt;&lt;electronic-resource-num&gt;10.2196/19761&lt;/electronic-resource-num&gt;&lt;remote-database-provider&gt;NLM&lt;/remote-database-provider&gt;&lt;language&gt;eng&lt;/language&gt;&lt;/record&gt;&lt;/Cite&gt;&lt;/EndNote&gt;</w:instrText>
      </w:r>
      <w:r w:rsidR="00E04E4D" w:rsidRPr="0067199C">
        <w:rPr>
          <w:lang w:val="en-US"/>
        </w:rPr>
        <w:fldChar w:fldCharType="separate"/>
      </w:r>
      <w:r w:rsidR="003A31A8" w:rsidRPr="003A31A8">
        <w:rPr>
          <w:noProof/>
          <w:vertAlign w:val="superscript"/>
          <w:lang w:val="en-US"/>
        </w:rPr>
        <w:t>16</w:t>
      </w:r>
      <w:r w:rsidR="00E04E4D" w:rsidRPr="0067199C">
        <w:rPr>
          <w:lang w:val="en-US"/>
        </w:rPr>
        <w:fldChar w:fldCharType="end"/>
      </w:r>
      <w:r w:rsidRPr="0067199C">
        <w:rPr>
          <w:lang w:val="en-US"/>
        </w:rPr>
        <w:t xml:space="preserve">  or payment models</w:t>
      </w:r>
      <w:r w:rsidR="008E6226">
        <w:rPr>
          <w:lang w:val="en-US"/>
        </w:rPr>
        <w:t>,</w:t>
      </w:r>
      <w:r w:rsidR="00E04E4D" w:rsidRPr="0067199C">
        <w:rPr>
          <w:lang w:val="en-US"/>
        </w:rPr>
        <w:fldChar w:fldCharType="begin">
          <w:fldData xml:space="preserve">PEVuZE5vdGU+PENpdGU+PEF1dGhvcj5SYW1rdW1hcjwvQXV0aG9yPjxZZWFyPjIwMTk8L1llYXI+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</w:fldData>
        </w:fldChar>
      </w:r>
      <w:r w:rsidR="003A31A8">
        <w:rPr>
          <w:lang w:val="en-US"/>
        </w:rPr>
        <w:instrText xml:space="preserve"> ADDIN EN.CITE </w:instrText>
      </w:r>
      <w:r w:rsidR="003A31A8">
        <w:rPr>
          <w:lang w:val="en-US"/>
        </w:rPr>
        <w:fldChar w:fldCharType="begin">
          <w:fldData xml:space="preserve">PEVuZE5vdGU+PENpdGU+PEF1dGhvcj5SYW1rdW1hcjwvQXV0aG9yPjxZZWFyPjIwMTk8L1llYXI+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</w:fldData>
        </w:fldChar>
      </w:r>
      <w:r w:rsidR="003A31A8">
        <w:rPr>
          <w:lang w:val="en-US"/>
        </w:rPr>
        <w:instrText xml:space="preserve"> ADDIN EN.CITE.DATA </w:instrText>
      </w:r>
      <w:r w:rsidR="003A31A8">
        <w:rPr>
          <w:lang w:val="en-US"/>
        </w:rPr>
      </w:r>
      <w:r w:rsidR="003A31A8">
        <w:rPr>
          <w:lang w:val="en-US"/>
        </w:rPr>
        <w:fldChar w:fldCharType="end"/>
      </w:r>
      <w:r w:rsidR="00E04E4D" w:rsidRPr="0067199C">
        <w:rPr>
          <w:lang w:val="en-US"/>
        </w:rPr>
      </w:r>
      <w:r w:rsidR="00E04E4D" w:rsidRPr="0067199C">
        <w:rPr>
          <w:lang w:val="en-US"/>
        </w:rPr>
        <w:fldChar w:fldCharType="separate"/>
      </w:r>
      <w:r w:rsidR="003A31A8" w:rsidRPr="003A31A8">
        <w:rPr>
          <w:noProof/>
          <w:vertAlign w:val="superscript"/>
          <w:lang w:val="en-US"/>
        </w:rPr>
        <w:t>17 18</w:t>
      </w:r>
      <w:r w:rsidR="00E04E4D" w:rsidRPr="0067199C">
        <w:rPr>
          <w:lang w:val="en-US"/>
        </w:rPr>
        <w:fldChar w:fldCharType="end"/>
      </w:r>
      <w:r w:rsidRPr="0067199C">
        <w:rPr>
          <w:lang w:val="en-US"/>
        </w:rPr>
        <w:t xml:space="preserve"> </w:t>
      </w:r>
      <w:r w:rsidR="00027BA2" w:rsidRPr="0067199C">
        <w:rPr>
          <w:lang w:val="en-US"/>
        </w:rPr>
        <w:t>have shown</w:t>
      </w:r>
      <w:r w:rsidRPr="0067199C">
        <w:rPr>
          <w:lang w:val="en-US"/>
        </w:rPr>
        <w:t xml:space="preserve"> promising predictive value compared to conventional statistical methods</w:t>
      </w:r>
      <w:r w:rsidR="00E04E4D" w:rsidRPr="0067199C">
        <w:rPr>
          <w:lang w:val="en-US"/>
        </w:rPr>
        <w:t>.</w:t>
      </w:r>
      <w:r w:rsidR="00E04E4D" w:rsidRPr="0067199C">
        <w:rPr>
          <w:lang w:val="en-US"/>
        </w:rPr>
        <w:fldChar w:fldCharType="begin">
          <w:fldData xml:space="preserve">PEVuZE5vdGU+PENpdGU+PEF1dGhvcj5IYWViZXJsZTwvQXV0aG9yPjxZZWFyPjIwMTk8L1llYXI+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</w:fldData>
        </w:fldChar>
      </w:r>
      <w:r w:rsidR="003A31A8">
        <w:rPr>
          <w:lang w:val="en-US"/>
        </w:rPr>
        <w:instrText xml:space="preserve"> ADDIN EN.CITE </w:instrText>
      </w:r>
      <w:r w:rsidR="003A31A8">
        <w:rPr>
          <w:lang w:val="en-US"/>
        </w:rPr>
        <w:fldChar w:fldCharType="begin">
          <w:fldData xml:space="preserve">PEVuZE5vdGU+PENpdGU+PEF1dGhvcj5IYWViZXJsZTwvQXV0aG9yPjxZZWFyPjIwMTk8L1llYXI+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</w:fldData>
        </w:fldChar>
      </w:r>
      <w:r w:rsidR="003A31A8">
        <w:rPr>
          <w:lang w:val="en-US"/>
        </w:rPr>
        <w:instrText xml:space="preserve"> ADDIN EN.CITE.DATA </w:instrText>
      </w:r>
      <w:r w:rsidR="003A31A8">
        <w:rPr>
          <w:lang w:val="en-US"/>
        </w:rPr>
      </w:r>
      <w:r w:rsidR="003A31A8">
        <w:rPr>
          <w:lang w:val="en-US"/>
        </w:rPr>
        <w:fldChar w:fldCharType="end"/>
      </w:r>
      <w:r w:rsidR="00E04E4D" w:rsidRPr="0067199C">
        <w:rPr>
          <w:lang w:val="en-US"/>
        </w:rPr>
      </w:r>
      <w:r w:rsidR="00E04E4D" w:rsidRPr="0067199C">
        <w:rPr>
          <w:lang w:val="en-US"/>
        </w:rPr>
        <w:fldChar w:fldCharType="separate"/>
      </w:r>
      <w:r w:rsidR="003A31A8" w:rsidRPr="003A31A8">
        <w:rPr>
          <w:noProof/>
          <w:vertAlign w:val="superscript"/>
          <w:lang w:val="en-US"/>
        </w:rPr>
        <w:t>19</w:t>
      </w:r>
      <w:r w:rsidR="00E04E4D" w:rsidRPr="0067199C">
        <w:rPr>
          <w:lang w:val="en-US"/>
        </w:rPr>
        <w:fldChar w:fldCharType="end"/>
      </w:r>
      <w:r w:rsidRPr="0067199C">
        <w:rPr>
          <w:lang w:val="en-US"/>
        </w:rPr>
        <w:t xml:space="preserve"> </w:t>
      </w:r>
    </w:p>
    <w:p w14:paraId="29857420" w14:textId="0AAD9CEC" w:rsidR="00DE67BB" w:rsidRPr="0067199C" w:rsidRDefault="00355961">
      <w:pPr>
        <w:spacing w:line="360" w:lineRule="auto"/>
        <w:rPr>
          <w:lang w:val="en-US"/>
        </w:rPr>
      </w:pPr>
      <w:r w:rsidRPr="0067199C">
        <w:rPr>
          <w:lang w:val="en-US"/>
        </w:rPr>
        <w:t>However,</w:t>
      </w:r>
      <w:r w:rsidR="0040209C" w:rsidRPr="0067199C">
        <w:rPr>
          <w:lang w:val="en-US"/>
        </w:rPr>
        <w:t xml:space="preserve"> </w:t>
      </w:r>
      <w:r w:rsidR="0040209C" w:rsidRPr="00C70079">
        <w:rPr>
          <w:lang w:val="en-US"/>
        </w:rPr>
        <w:t xml:space="preserve">few </w:t>
      </w:r>
      <w:r w:rsidR="0040209C" w:rsidRPr="0067199C">
        <w:rPr>
          <w:lang w:val="en-US"/>
        </w:rPr>
        <w:t xml:space="preserve">papers have </w:t>
      </w:r>
      <w:r w:rsidR="005B2F43">
        <w:rPr>
          <w:lang w:val="en-US"/>
        </w:rPr>
        <w:t xml:space="preserve">included </w:t>
      </w:r>
      <w:r w:rsidR="0054672E">
        <w:rPr>
          <w:lang w:val="en-US"/>
        </w:rPr>
        <w:t xml:space="preserve">fast-track </w:t>
      </w:r>
      <w:r w:rsidR="0040209C" w:rsidRPr="0067199C">
        <w:rPr>
          <w:lang w:val="en-US"/>
        </w:rPr>
        <w:t xml:space="preserve">programs, </w:t>
      </w:r>
      <w:r w:rsidR="005B2F43">
        <w:rPr>
          <w:lang w:val="en-US"/>
        </w:rPr>
        <w:t>and</w:t>
      </w:r>
      <w:r w:rsidRPr="0067199C">
        <w:rPr>
          <w:lang w:val="en-US"/>
        </w:rPr>
        <w:t xml:space="preserve"> most are based on large database cohorts with </w:t>
      </w:r>
      <w:r w:rsidR="0040209C" w:rsidRPr="0067199C">
        <w:rPr>
          <w:lang w:val="en-US"/>
        </w:rPr>
        <w:t xml:space="preserve">the presence of risk factors and complications often </w:t>
      </w:r>
      <w:r w:rsidR="00DD7259">
        <w:rPr>
          <w:lang w:val="en-US"/>
        </w:rPr>
        <w:t>relying</w:t>
      </w:r>
      <w:r w:rsidR="0040209C" w:rsidRPr="0067199C">
        <w:rPr>
          <w:lang w:val="en-US"/>
        </w:rPr>
        <w:t xml:space="preserve"> on </w:t>
      </w:r>
      <w:r w:rsidR="005B2F43">
        <w:rPr>
          <w:lang w:val="en-US"/>
        </w:rPr>
        <w:t>administrative</w:t>
      </w:r>
      <w:r w:rsidR="0040209C" w:rsidRPr="0067199C">
        <w:rPr>
          <w:lang w:val="en-US"/>
        </w:rPr>
        <w:t xml:space="preserve"> cod</w:t>
      </w:r>
      <w:r w:rsidR="002D0DDA">
        <w:rPr>
          <w:lang w:val="en-US"/>
        </w:rPr>
        <w:t>ing</w:t>
      </w:r>
      <w:r w:rsidR="0040209C" w:rsidRPr="0067199C">
        <w:rPr>
          <w:lang w:val="en-US"/>
        </w:rPr>
        <w:t xml:space="preserve"> </w:t>
      </w:r>
      <w:r w:rsidR="00446F8D">
        <w:rPr>
          <w:lang w:val="en-US"/>
        </w:rPr>
        <w:t>with</w:t>
      </w:r>
      <w:r w:rsidR="0040209C" w:rsidRPr="0067199C">
        <w:rPr>
          <w:lang w:val="en-US"/>
        </w:rPr>
        <w:t xml:space="preserve"> </w:t>
      </w:r>
      <w:r w:rsidRPr="0067199C">
        <w:rPr>
          <w:lang w:val="en-US"/>
        </w:rPr>
        <w:t xml:space="preserve">limited information on </w:t>
      </w:r>
      <w:r w:rsidR="009A4758" w:rsidRPr="0067199C">
        <w:rPr>
          <w:lang w:val="en-US"/>
        </w:rPr>
        <w:t xml:space="preserve">perioperative care, </w:t>
      </w:r>
      <w:proofErr w:type="gramStart"/>
      <w:r w:rsidRPr="0067199C">
        <w:rPr>
          <w:lang w:val="en-US"/>
        </w:rPr>
        <w:t>follow-up</w:t>
      </w:r>
      <w:proofErr w:type="gramEnd"/>
      <w:r w:rsidRPr="0067199C">
        <w:rPr>
          <w:lang w:val="en-US"/>
        </w:rPr>
        <w:t xml:space="preserve"> and discharge </w:t>
      </w:r>
      <w:r w:rsidR="00AB6614" w:rsidRPr="0067199C">
        <w:rPr>
          <w:lang w:val="en-US"/>
        </w:rPr>
        <w:t>destination</w:t>
      </w:r>
      <w:r w:rsidR="0040209C" w:rsidRPr="0067199C">
        <w:rPr>
          <w:lang w:val="en-US"/>
        </w:rPr>
        <w:t>.</w:t>
      </w:r>
      <w:r w:rsidR="00446F8D">
        <w:rPr>
          <w:lang w:val="en-US"/>
        </w:rPr>
        <w:t xml:space="preserve"> </w:t>
      </w:r>
      <w:r w:rsidR="00C70079">
        <w:rPr>
          <w:lang w:val="en-US"/>
        </w:rPr>
        <w:t>In</w:t>
      </w:r>
      <w:r w:rsidR="00446F8D">
        <w:rPr>
          <w:lang w:val="en-US"/>
        </w:rPr>
        <w:t xml:space="preserve"> </w:t>
      </w:r>
      <w:r w:rsidR="00E32D59">
        <w:rPr>
          <w:lang w:val="en-US"/>
        </w:rPr>
        <w:t>our previous</w:t>
      </w:r>
      <w:r w:rsidR="00446F8D">
        <w:rPr>
          <w:lang w:val="en-US"/>
        </w:rPr>
        <w:t xml:space="preserve"> study </w:t>
      </w:r>
      <w:r w:rsidR="00F11C50">
        <w:rPr>
          <w:lang w:val="en-US"/>
        </w:rPr>
        <w:t>of</w:t>
      </w:r>
      <w:r w:rsidR="00E32D59">
        <w:rPr>
          <w:lang w:val="en-US"/>
        </w:rPr>
        <w:t xml:space="preserve"> 9512</w:t>
      </w:r>
      <w:r w:rsidR="007C2AAD">
        <w:rPr>
          <w:lang w:val="en-US"/>
        </w:rPr>
        <w:t xml:space="preserve"> </w:t>
      </w:r>
      <w:r w:rsidR="0054672E">
        <w:rPr>
          <w:lang w:val="en-US"/>
        </w:rPr>
        <w:t>THA and TKAs</w:t>
      </w:r>
      <w:r w:rsidR="00446F8D">
        <w:rPr>
          <w:lang w:val="en-US"/>
        </w:rPr>
        <w:t xml:space="preserve"> within a</w:t>
      </w:r>
      <w:r w:rsidR="0054672E">
        <w:rPr>
          <w:lang w:val="en-US"/>
        </w:rPr>
        <w:t xml:space="preserve"> fully implemented fast-track</w:t>
      </w:r>
      <w:r w:rsidR="00446F8D">
        <w:rPr>
          <w:lang w:val="en-US"/>
        </w:rPr>
        <w:t xml:space="preserve"> protocol and including the above information, </w:t>
      </w:r>
      <w:r w:rsidR="00C70079">
        <w:rPr>
          <w:lang w:val="en-US"/>
        </w:rPr>
        <w:t xml:space="preserve">we </w:t>
      </w:r>
      <w:r w:rsidR="00446F8D">
        <w:rPr>
          <w:lang w:val="en-US"/>
        </w:rPr>
        <w:t xml:space="preserve">did not find advantages of </w:t>
      </w:r>
      <w:r w:rsidR="00E32D59">
        <w:rPr>
          <w:lang w:val="en-US"/>
        </w:rPr>
        <w:t>machine-learning</w:t>
      </w:r>
      <w:r w:rsidR="00446F8D">
        <w:rPr>
          <w:lang w:val="en-US"/>
        </w:rPr>
        <w:t xml:space="preserve"> methods compared to logistic regression in predicting a </w:t>
      </w:r>
      <w:r w:rsidR="00D8663B">
        <w:rPr>
          <w:lang w:val="en-US"/>
        </w:rPr>
        <w:t>length of stay</w:t>
      </w:r>
      <w:r w:rsidR="00446F8D">
        <w:rPr>
          <w:lang w:val="en-US"/>
        </w:rPr>
        <w:t xml:space="preserve"> &gt; 2 days.</w:t>
      </w:r>
      <w:r w:rsidR="00446F8D">
        <w:rPr>
          <w:lang w:val="en-US"/>
        </w:rPr>
        <w:fldChar w:fldCharType="begin"/>
      </w:r>
      <w:r w:rsidR="003A31A8">
        <w:rPr>
          <w:lang w:val="en-US"/>
        </w:rPr>
        <w:instrText xml:space="preserve"> ADDIN EN.CITE &lt;EndNote&gt;&lt;Cite&gt;&lt;Author&gt;Johannesdottir&lt;/Author&gt;&lt;Year&gt;2022&lt;/Year&gt;&lt;RecNum&gt;1343&lt;/RecNum&gt;&lt;DisplayText&gt;&lt;style face="superscript"&gt;20&lt;/style&gt;&lt;/DisplayText&gt;&lt;record&gt;&lt;rec-number&gt;1343&lt;/rec-number&gt;&lt;foreign-keys&gt;&lt;key app="EN" db-id="5zxaz90vjvrv5leds09pd0vptztx95vva0pf" timestamp="1641811320"&gt;1343&lt;/key&gt;&lt;/foreign-keys&gt;&lt;ref-type name="Journal Article"&gt;17&lt;/ref-type&gt;&lt;contributors&gt;&lt;authors&gt;&lt;author&gt;Johannesdottir, K. B.&lt;/author&gt;&lt;author&gt;Kehlet, H.&lt;/author&gt;&lt;author&gt;Petersen, P. B.&lt;/author&gt;&lt;author&gt;Aasvang, E. K.&lt;/author&gt;&lt;author&gt;Sørensen, H. B. D.&lt;/author&gt;&lt;author&gt;Jørgensen, C. C.&lt;/author&gt;&lt;/authors&gt;&lt;/contributors&gt;&lt;auth-address&gt;Biomedical Signal Processing &amp;amp; AI research group, Digital Health Section, DTU Health Tech, Technical University of Denmark, Lyngby. s193086@student.dtu.dk.&lt;/auth-address&gt;&lt;titles&gt;&lt;title&gt;Machine learning classifiers do not improve prediction of hospitalization &amp;gt; 2 days after fast-track hip and knee arthroplasty compared with a classical statistical risk model&lt;/title&gt;&lt;secondary-title&gt;Acta Orthop&lt;/secondary-title&gt;&lt;alt-title&gt;Acta orthopaedica&lt;/alt-title&gt;&lt;/titles&gt;&lt;periodical&gt;&lt;full-title&gt;Acta Orthop&lt;/full-title&gt;&lt;abbr-1&gt;Acta orthopaedica&lt;/abbr-1&gt;&lt;/periodical&gt;&lt;alt-periodical&gt;&lt;full-title&gt;Acta Orthop&lt;/full-title&gt;&lt;abbr-1&gt;Acta orthopaedica&lt;/abbr-1&gt;&lt;/alt-periodical&gt;&lt;pages&gt;117-123&lt;/pages&gt;&lt;volume&gt;93&lt;/volume&gt;&lt;edition&gt;2022/01/06&lt;/edition&gt;&lt;dates&gt;&lt;year&gt;2022&lt;/year&gt;&lt;pub-dates&gt;&lt;date&gt;Jan 3&lt;/date&gt;&lt;/pub-dates&gt;&lt;/dates&gt;&lt;isbn&gt;1745-3674&lt;/isbn&gt;&lt;accession-num&gt;34984485&lt;/accession-num&gt;&lt;urls&gt;&lt;related-urls&gt;&lt;url&gt;https://actaorthop.org/actao/article/download/843/976&lt;/url&gt;&lt;/related-urls&gt;&lt;/urls&gt;&lt;electronic-resource-num&gt;10.2340/17453674.2021.843&lt;/electronic-resource-num&gt;&lt;remote-database-provider&gt;NLM&lt;/remote-database-provider&gt;&lt;language&gt;eng&lt;/language&gt;&lt;/record&gt;&lt;/Cite&gt;&lt;/EndNote&gt;</w:instrText>
      </w:r>
      <w:r w:rsidR="00446F8D">
        <w:rPr>
          <w:lang w:val="en-US"/>
        </w:rPr>
        <w:fldChar w:fldCharType="separate"/>
      </w:r>
      <w:r w:rsidR="003A31A8" w:rsidRPr="003A31A8">
        <w:rPr>
          <w:noProof/>
          <w:vertAlign w:val="superscript"/>
          <w:lang w:val="en-US"/>
        </w:rPr>
        <w:t>20</w:t>
      </w:r>
      <w:r w:rsidR="00446F8D">
        <w:rPr>
          <w:lang w:val="en-US"/>
        </w:rPr>
        <w:fldChar w:fldCharType="end"/>
      </w:r>
      <w:r w:rsidR="00446F8D">
        <w:rPr>
          <w:lang w:val="en-US"/>
        </w:rPr>
        <w:t xml:space="preserve"> </w:t>
      </w:r>
      <w:r w:rsidR="00E32D59">
        <w:rPr>
          <w:lang w:val="en-US"/>
        </w:rPr>
        <w:t>However, this may have been due to data imbalance, lack of details on m</w:t>
      </w:r>
      <w:r w:rsidR="00D8663B">
        <w:rPr>
          <w:lang w:val="en-US"/>
        </w:rPr>
        <w:t>edication</w:t>
      </w:r>
      <w:r w:rsidR="00E32D59">
        <w:rPr>
          <w:lang w:val="en-US"/>
        </w:rPr>
        <w:t xml:space="preserve"> and the chosen outcome of length of stay of &gt;2 days.</w:t>
      </w:r>
      <w:r w:rsidR="00B328E5">
        <w:rPr>
          <w:lang w:val="en-US"/>
        </w:rPr>
        <w:fldChar w:fldCharType="begin"/>
      </w:r>
      <w:r w:rsidR="003A31A8">
        <w:rPr>
          <w:lang w:val="en-US"/>
        </w:rPr>
        <w:instrText xml:space="preserve"> ADDIN EN.CITE &lt;EndNote&gt;&lt;Cite&gt;&lt;Author&gt;Johannesdottir&lt;/Author&gt;&lt;Year&gt;2022&lt;/Year&gt;&lt;RecNum&gt;1343&lt;/RecNum&gt;&lt;DisplayText&gt;&lt;style face="superscript"&gt;20&lt;/style&gt;&lt;/DisplayText&gt;&lt;record&gt;&lt;rec-number&gt;1343&lt;/rec-number&gt;&lt;foreign-keys&gt;&lt;key app="EN" db-id="5zxaz90vjvrv5leds09pd0vptztx95vva0pf" timestamp="1641811320"&gt;1343&lt;/key&gt;&lt;/foreign-keys&gt;&lt;ref-type name="Journal Article"&gt;17&lt;/ref-type&gt;&lt;contributors&gt;&lt;authors&gt;&lt;author&gt;Johannesdottir, K. B.&lt;/author&gt;&lt;author&gt;Kehlet, H.&lt;/author&gt;&lt;author&gt;Petersen, P. B.&lt;/author&gt;&lt;author&gt;Aasvang, E. K.&lt;/author&gt;&lt;author&gt;Sørensen, H. B. D.&lt;/author&gt;&lt;author&gt;Jørgensen, C. C.&lt;/author&gt;&lt;/authors&gt;&lt;/contributors&gt;&lt;auth-address&gt;Biomedical Signal Processing &amp;amp; AI research group, Digital Health Section, DTU Health Tech, Technical University of Denmark, Lyngby. s193086@student.dtu.dk.&lt;/auth-address&gt;&lt;titles&gt;&lt;title&gt;Machine learning classifiers do not improve prediction of hospitalization &amp;gt; 2 days after fast-track hip and knee arthroplasty compared with a classical statistical risk model&lt;/title&gt;&lt;secondary-title&gt;Acta Orthop&lt;/secondary-title&gt;&lt;alt-title&gt;Acta orthopaedica&lt;/alt-title&gt;&lt;/titles&gt;&lt;periodical&gt;&lt;full-title&gt;Acta Orthop&lt;/full-title&gt;&lt;abbr-1&gt;Acta orthopaedica&lt;/abbr-1&gt;&lt;/periodical&gt;&lt;alt-periodical&gt;&lt;full-title&gt;Acta Orthop&lt;/full-title&gt;&lt;abbr-1&gt;Acta orthopaedica&lt;/abbr-1&gt;&lt;/alt-periodical&gt;&lt;pages&gt;117-123&lt;/pages&gt;&lt;volume&gt;93&lt;/volume&gt;&lt;edition&gt;2022/01/06&lt;/edition&gt;&lt;dates&gt;&lt;year&gt;2022&lt;/year&gt;&lt;pub-dates&gt;&lt;date&gt;Jan 3&lt;/date&gt;&lt;/pub-dates&gt;&lt;/dates&gt;&lt;isbn&gt;1745-3674&lt;/isbn&gt;&lt;accession-num&gt;34984485&lt;/accession-num&gt;&lt;urls&gt;&lt;related-urls&gt;&lt;url&gt;https://actaorthop.org/actao/article/download/843/976&lt;/url&gt;&lt;/related-urls&gt;&lt;/urls&gt;&lt;electronic-resource-num&gt;10.2340/17453674.2021.843&lt;/electronic-resource-num&gt;&lt;remote-database-provider&gt;NLM&lt;/remote-database-provider&gt;&lt;language&gt;eng&lt;/language&gt;&lt;/record&gt;&lt;/Cite&gt;&lt;/EndNote&gt;</w:instrText>
      </w:r>
      <w:r w:rsidR="00B328E5">
        <w:rPr>
          <w:lang w:val="en-US"/>
        </w:rPr>
        <w:fldChar w:fldCharType="separate"/>
      </w:r>
      <w:r w:rsidR="003A31A8" w:rsidRPr="003A31A8">
        <w:rPr>
          <w:noProof/>
          <w:vertAlign w:val="superscript"/>
          <w:lang w:val="en-US"/>
        </w:rPr>
        <w:t>20</w:t>
      </w:r>
      <w:r w:rsidR="00B328E5">
        <w:rPr>
          <w:lang w:val="en-US"/>
        </w:rPr>
        <w:fldChar w:fldCharType="end"/>
      </w:r>
      <w:r w:rsidR="00E32D59">
        <w:rPr>
          <w:lang w:val="en-US"/>
        </w:rPr>
        <w:t xml:space="preserve"> Thus, machine-learning</w:t>
      </w:r>
      <w:r w:rsidRPr="0067199C">
        <w:rPr>
          <w:lang w:val="en-US"/>
        </w:rPr>
        <w:t xml:space="preserve"> models </w:t>
      </w:r>
      <w:r w:rsidR="00446F8D">
        <w:rPr>
          <w:lang w:val="en-US"/>
        </w:rPr>
        <w:t xml:space="preserve">remain </w:t>
      </w:r>
      <w:r w:rsidRPr="0067199C">
        <w:rPr>
          <w:lang w:val="en-US"/>
        </w:rPr>
        <w:t xml:space="preserve">promising and could provide an improved basis for identifying a potential “high-risk” surgical population who may benefit from more </w:t>
      </w:r>
      <w:r w:rsidR="00146272" w:rsidRPr="0067199C">
        <w:rPr>
          <w:lang w:val="en-US"/>
        </w:rPr>
        <w:t>ext</w:t>
      </w:r>
      <w:r w:rsidRPr="0067199C">
        <w:rPr>
          <w:lang w:val="en-US"/>
        </w:rPr>
        <w:t>ensive preoperative evaluation and postoperative medical care.</w:t>
      </w:r>
    </w:p>
    <w:p w14:paraId="499F910A" w14:textId="1FCEBE96" w:rsidR="00DE67BB" w:rsidRPr="0067199C" w:rsidRDefault="00355961" w:rsidP="00E04E4D">
      <w:pPr>
        <w:spacing w:line="360" w:lineRule="auto"/>
        <w:rPr>
          <w:lang w:val="en-US"/>
        </w:rPr>
      </w:pPr>
      <w:r w:rsidRPr="0067199C">
        <w:rPr>
          <w:lang w:val="en-US"/>
        </w:rPr>
        <w:t xml:space="preserve">Consequently, </w:t>
      </w:r>
      <w:r w:rsidR="009A33FF" w:rsidRPr="0067199C">
        <w:rPr>
          <w:lang w:val="en-US"/>
        </w:rPr>
        <w:t xml:space="preserve">we </w:t>
      </w:r>
      <w:r w:rsidR="009B3CE2">
        <w:rPr>
          <w:lang w:val="en-US"/>
        </w:rPr>
        <w:t xml:space="preserve">used a large </w:t>
      </w:r>
      <w:r w:rsidR="009B3CE2" w:rsidRPr="0067199C">
        <w:rPr>
          <w:lang w:val="en-US"/>
        </w:rPr>
        <w:t xml:space="preserve">consecutive cohort </w:t>
      </w:r>
      <w:r w:rsidR="009B3CE2">
        <w:rPr>
          <w:lang w:val="en-US"/>
        </w:rPr>
        <w:t xml:space="preserve">of patients undergoing </w:t>
      </w:r>
      <w:r w:rsidR="009B3CE2" w:rsidRPr="0067199C">
        <w:rPr>
          <w:lang w:val="en-US"/>
        </w:rPr>
        <w:t xml:space="preserve">fast-track </w:t>
      </w:r>
      <w:r w:rsidR="009B3CE2">
        <w:rPr>
          <w:lang w:val="en-US"/>
        </w:rPr>
        <w:t>total hip and knee replacement with</w:t>
      </w:r>
      <w:r w:rsidR="009B3CE2" w:rsidRPr="0067199C">
        <w:rPr>
          <w:lang w:val="en-US"/>
        </w:rPr>
        <w:t>in a national public health-care system</w:t>
      </w:r>
      <w:r w:rsidR="009B3CE2" w:rsidRPr="0067199C">
        <w:rPr>
          <w:lang w:val="en-US"/>
        </w:rPr>
        <w:fldChar w:fldCharType="begin">
          <w:fldData xml:space="preserve">PEVuZE5vdGU+PENpdGU+PEF1dGhvcj5QZXRlcnNlbjwvQXV0aG9yPjxZZWFyPjIwMjA8L1llYXI+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</w:fldData>
        </w:fldChar>
      </w:r>
      <w:r w:rsidR="009B3CE2">
        <w:rPr>
          <w:lang w:val="en-US"/>
        </w:rPr>
        <w:instrText xml:space="preserve"> ADDIN EN.CITE </w:instrText>
      </w:r>
      <w:r w:rsidR="009B3CE2">
        <w:rPr>
          <w:lang w:val="en-US"/>
        </w:rPr>
        <w:fldChar w:fldCharType="begin">
          <w:fldData xml:space="preserve">PEVuZE5vdGU+PENpdGU+PEF1dGhvcj5QZXRlcnNlbjwvQXV0aG9yPjxZZWFyPjIwMjA8L1llYXI+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</w:fldData>
        </w:fldChar>
      </w:r>
      <w:r w:rsidR="009B3CE2">
        <w:rPr>
          <w:lang w:val="en-US"/>
        </w:rPr>
        <w:instrText xml:space="preserve"> ADDIN EN.CITE.DATA </w:instrText>
      </w:r>
      <w:r w:rsidR="009B3CE2">
        <w:rPr>
          <w:lang w:val="en-US"/>
        </w:rPr>
      </w:r>
      <w:r w:rsidR="009B3CE2">
        <w:rPr>
          <w:lang w:val="en-US"/>
        </w:rPr>
        <w:fldChar w:fldCharType="end"/>
      </w:r>
      <w:r w:rsidR="009B3CE2" w:rsidRPr="0067199C">
        <w:rPr>
          <w:lang w:val="en-US"/>
        </w:rPr>
      </w:r>
      <w:r w:rsidR="009B3CE2" w:rsidRPr="0067199C">
        <w:rPr>
          <w:lang w:val="en-US"/>
        </w:rPr>
        <w:fldChar w:fldCharType="separate"/>
      </w:r>
      <w:r w:rsidR="009B3CE2" w:rsidRPr="003A31A8">
        <w:rPr>
          <w:noProof/>
          <w:vertAlign w:val="superscript"/>
          <w:lang w:val="en-US"/>
        </w:rPr>
        <w:t>1</w:t>
      </w:r>
      <w:r w:rsidR="009B3CE2" w:rsidRPr="0067199C">
        <w:rPr>
          <w:lang w:val="en-US"/>
        </w:rPr>
        <w:fldChar w:fldCharType="end"/>
      </w:r>
      <w:r w:rsidR="009B3CE2">
        <w:rPr>
          <w:lang w:val="en-US"/>
        </w:rPr>
        <w:t xml:space="preserve"> to develop </w:t>
      </w:r>
      <w:r w:rsidR="00DF30E5" w:rsidRPr="0067199C">
        <w:rPr>
          <w:lang w:val="en-US"/>
        </w:rPr>
        <w:t>a</w:t>
      </w:r>
      <w:r w:rsidR="007B2717">
        <w:rPr>
          <w:lang w:val="en-US"/>
        </w:rPr>
        <w:t>n improved</w:t>
      </w:r>
      <w:r w:rsidR="00DF30E5" w:rsidRPr="0067199C">
        <w:rPr>
          <w:lang w:val="en-US"/>
        </w:rPr>
        <w:t xml:space="preserve"> </w:t>
      </w:r>
      <w:r w:rsidR="00D8663B">
        <w:rPr>
          <w:lang w:val="en-US"/>
        </w:rPr>
        <w:lastRenderedPageBreak/>
        <w:t xml:space="preserve">machine-learning model </w:t>
      </w:r>
      <w:r w:rsidR="007B2717">
        <w:rPr>
          <w:lang w:val="en-US"/>
        </w:rPr>
        <w:t>for</w:t>
      </w:r>
      <w:r w:rsidR="00DF30E5" w:rsidRPr="0067199C">
        <w:rPr>
          <w:lang w:val="en-US"/>
        </w:rPr>
        <w:t xml:space="preserve"> </w:t>
      </w:r>
      <w:r w:rsidR="00DF30E5">
        <w:rPr>
          <w:lang w:val="en-US"/>
        </w:rPr>
        <w:t xml:space="preserve">preoperative </w:t>
      </w:r>
      <w:r w:rsidR="00DF30E5" w:rsidRPr="0067199C">
        <w:rPr>
          <w:lang w:val="en-US"/>
        </w:rPr>
        <w:t xml:space="preserve">prediction of </w:t>
      </w:r>
      <w:r w:rsidR="009B3CE2">
        <w:rPr>
          <w:lang w:val="en-US"/>
        </w:rPr>
        <w:t>“</w:t>
      </w:r>
      <w:r w:rsidR="00DF30E5" w:rsidRPr="0067199C">
        <w:rPr>
          <w:lang w:val="en-US"/>
        </w:rPr>
        <w:t>medical</w:t>
      </w:r>
      <w:r w:rsidR="009B3CE2">
        <w:rPr>
          <w:lang w:val="en-US"/>
        </w:rPr>
        <w:t>”</w:t>
      </w:r>
      <w:r w:rsidR="00DF30E5" w:rsidRPr="0067199C">
        <w:rPr>
          <w:lang w:val="en-US"/>
        </w:rPr>
        <w:t xml:space="preserve"> complications resulting in prolonged </w:t>
      </w:r>
      <w:r w:rsidR="00D8663B">
        <w:rPr>
          <w:lang w:val="en-US"/>
        </w:rPr>
        <w:t>length of stay</w:t>
      </w:r>
      <w:r w:rsidR="00DF30E5" w:rsidRPr="0067199C">
        <w:rPr>
          <w:lang w:val="en-US"/>
        </w:rPr>
        <w:t xml:space="preserve"> and readmissions</w:t>
      </w:r>
      <w:r w:rsidR="00A428EF">
        <w:rPr>
          <w:lang w:val="en-US"/>
        </w:rPr>
        <w:t>. Model performances were subsequently compared to</w:t>
      </w:r>
      <w:r w:rsidR="00DF30E5" w:rsidRPr="0067199C">
        <w:rPr>
          <w:lang w:val="en-US"/>
        </w:rPr>
        <w:t xml:space="preserve"> a traditional logistic regression model</w:t>
      </w:r>
      <w:r w:rsidR="009B3CE2">
        <w:rPr>
          <w:lang w:val="en-US"/>
        </w:rPr>
        <w:t>.</w:t>
      </w:r>
      <w:r w:rsidR="00A428EF">
        <w:rPr>
          <w:lang w:val="en-US"/>
        </w:rPr>
        <w:t xml:space="preserve"> </w:t>
      </w:r>
      <w:r w:rsidR="00DF30E5">
        <w:rPr>
          <w:lang w:val="en-US"/>
        </w:rPr>
        <w:t xml:space="preserve">In addition to well-defined </w:t>
      </w:r>
      <w:r w:rsidR="00D57BF2">
        <w:rPr>
          <w:lang w:val="en-US"/>
        </w:rPr>
        <w:t xml:space="preserve">patient-reported </w:t>
      </w:r>
      <w:r w:rsidR="00DF30E5">
        <w:rPr>
          <w:lang w:val="en-US"/>
        </w:rPr>
        <w:t>preoperative risk-factors</w:t>
      </w:r>
      <w:r w:rsidR="00D57BF2">
        <w:rPr>
          <w:lang w:val="en-US"/>
        </w:rPr>
        <w:t>,</w:t>
      </w:r>
      <w:r w:rsidR="00DF30E5">
        <w:rPr>
          <w:lang w:val="en-US"/>
        </w:rPr>
        <w:t xml:space="preserve"> we </w:t>
      </w:r>
      <w:r w:rsidR="00D8663B">
        <w:rPr>
          <w:lang w:val="en-US"/>
        </w:rPr>
        <w:t xml:space="preserve">also </w:t>
      </w:r>
      <w:r w:rsidR="00DF30E5">
        <w:rPr>
          <w:lang w:val="en-US"/>
        </w:rPr>
        <w:t>included information on</w:t>
      </w:r>
      <w:r w:rsidR="00736782">
        <w:rPr>
          <w:lang w:val="en-US"/>
        </w:rPr>
        <w:t xml:space="preserve"> dispensed</w:t>
      </w:r>
      <w:r w:rsidR="00DF30E5">
        <w:rPr>
          <w:lang w:val="en-US"/>
        </w:rPr>
        <w:t xml:space="preserve"> reimbursed prescriptions </w:t>
      </w:r>
      <w:r w:rsidR="00D57BF2">
        <w:rPr>
          <w:lang w:val="en-US"/>
        </w:rPr>
        <w:t xml:space="preserve">6 months prior to surgery </w:t>
      </w:r>
      <w:r w:rsidR="00DF30E5">
        <w:rPr>
          <w:lang w:val="en-US"/>
        </w:rPr>
        <w:t>using a nationwide registry</w:t>
      </w:r>
      <w:r w:rsidR="00D57BF2">
        <w:rPr>
          <w:lang w:val="en-US"/>
        </w:rPr>
        <w:t>.</w:t>
      </w:r>
      <w:r w:rsidR="00D57BF2">
        <w:rPr>
          <w:lang w:val="en-US"/>
        </w:rPr>
        <w:fldChar w:fldCharType="begin"/>
      </w:r>
      <w:r w:rsidR="003A31A8">
        <w:rPr>
          <w:lang w:val="en-US"/>
        </w:rPr>
        <w:instrText xml:space="preserve"> ADDIN EN.CITE &lt;EndNote&gt;&lt;Cite&gt;&lt;Author&gt;Johannesdottir&lt;/Author&gt;&lt;Year&gt;2012&lt;/Year&gt;&lt;RecNum&gt;323&lt;/RecNum&gt;&lt;DisplayText&gt;&lt;style face="superscript"&gt;21&lt;/style&gt;&lt;/DisplayText&gt;&lt;record&gt;&lt;rec-number&gt;323&lt;/rec-number&gt;&lt;foreign-keys&gt;&lt;key app="EN" db-id="5zxaz90vjvrv5leds09pd0vptztx95vva0pf" timestamp="1517231664"&gt;323&lt;/key&gt;&lt;/foreign-keys&gt;&lt;ref-type name="Journal Article"&gt;17&lt;/ref-type&gt;&lt;contributors&gt;&lt;authors&gt;&lt;author&gt;Johannesdottir, S. A.&lt;/author&gt;&lt;author&gt;Horvath-Puho, E.&lt;/author&gt;&lt;author&gt;Ehrenstein, V.&lt;/author&gt;&lt;author&gt;Schmidt, M.&lt;/author&gt;&lt;author&gt;Pedersen, L.&lt;/author&gt;&lt;author&gt;Sorensen, H. T.&lt;/author&gt;&lt;/authors&gt;&lt;/contributors&gt;&lt;auth-address&gt;Department of Clinical Epidemiology, Institute of Clinical Medicine, Aarhus University Hospital, Aarhus, Denmark&lt;/auth-address&gt;&lt;titles&gt;&lt;title&gt;Existing data sources for clinical epidemiology: The Danish National Database of Reimbursed Prescriptions&lt;/title&gt;&lt;secondary-title&gt;Clin.Epidemiol.&lt;/secondary-title&gt;&lt;/titles&gt;&lt;periodical&gt;&lt;full-title&gt;Clin.Epidemiol.&lt;/full-title&gt;&lt;/periodical&gt;&lt;pages&gt;303-313&lt;/pages&gt;&lt;volume&gt;4&lt;/volume&gt;&lt;reprint-edition&gt;NOT IN FILE&lt;/reprint-edition&gt;&lt;keywords&gt;&lt;keyword&gt;Denmark&lt;/keyword&gt;&lt;keyword&gt;drug effects&lt;/keyword&gt;&lt;keyword&gt;epidemiology&lt;/keyword&gt;&lt;keyword&gt;Medical Records&lt;/keyword&gt;&lt;keyword&gt;Registries&lt;/keyword&gt;&lt;keyword&gt;Research&lt;/keyword&gt;&lt;keyword&gt;Time&lt;/keyword&gt;&lt;/keywords&gt;&lt;dates&gt;&lt;year&gt;2012&lt;/year&gt;&lt;/dates&gt;&lt;work-type&gt;10.2147/CLEP.S37587 doi ;clep-4-303 pii&lt;/work-type&gt;&lt;urls&gt;&lt;related-urls&gt;&lt;url&gt;PM:23204870&lt;/url&gt;&lt;url&gt;https://www.dovepress.com/getfile.php?fileID=14474&lt;/url&gt;&lt;/related-urls&gt;&lt;/urls&gt;&lt;/record&gt;&lt;/Cite&gt;&lt;/EndNote&gt;</w:instrText>
      </w:r>
      <w:r w:rsidR="00D57BF2">
        <w:rPr>
          <w:lang w:val="en-US"/>
        </w:rPr>
        <w:fldChar w:fldCharType="separate"/>
      </w:r>
      <w:r w:rsidR="003A31A8" w:rsidRPr="003A31A8">
        <w:rPr>
          <w:noProof/>
          <w:vertAlign w:val="superscript"/>
          <w:lang w:val="en-US"/>
        </w:rPr>
        <w:t>21</w:t>
      </w:r>
      <w:r w:rsidR="00D57BF2">
        <w:rPr>
          <w:lang w:val="en-US"/>
        </w:rPr>
        <w:fldChar w:fldCharType="end"/>
      </w:r>
      <w:r w:rsidR="00AB6614" w:rsidRPr="0067199C">
        <w:rPr>
          <w:lang w:val="en-US"/>
        </w:rPr>
        <w:t xml:space="preserve"> </w:t>
      </w:r>
    </w:p>
    <w:p w14:paraId="561691E9" w14:textId="77777777" w:rsidR="003A31A8" w:rsidRDefault="003A31A8" w:rsidP="003A31A8">
      <w:pPr>
        <w:rPr>
          <w:lang w:val="en-US"/>
        </w:rPr>
      </w:pPr>
      <w:bookmarkStart w:id="8" w:name="_ikpsx5rv2zs0" w:colFirst="0" w:colLast="0"/>
      <w:bookmarkEnd w:id="8"/>
    </w:p>
    <w:p w14:paraId="62EA6DE2" w14:textId="2C907196" w:rsidR="003A31A8" w:rsidRPr="003A31A8" w:rsidRDefault="003A31A8" w:rsidP="003A31A8">
      <w:pPr>
        <w:spacing w:after="240"/>
        <w:rPr>
          <w:b/>
          <w:bCs/>
          <w:lang w:val="en-US"/>
        </w:rPr>
      </w:pPr>
      <w:r w:rsidRPr="003A31A8">
        <w:rPr>
          <w:b/>
          <w:bCs/>
          <w:lang w:val="en-US"/>
        </w:rPr>
        <w:t>METHODS</w:t>
      </w:r>
    </w:p>
    <w:p w14:paraId="58AB07A6" w14:textId="706BDBB7" w:rsidR="00E04E4D" w:rsidRDefault="00844A1E" w:rsidP="003A31A8">
      <w:pPr>
        <w:spacing w:line="360" w:lineRule="auto"/>
        <w:rPr>
          <w:rFonts w:eastAsia="Arial Unicode MS"/>
          <w:lang w:val="en-US"/>
        </w:rPr>
      </w:pPr>
      <w:r w:rsidRPr="0067199C">
        <w:rPr>
          <w:lang w:val="en-US"/>
        </w:rPr>
        <w:t>Reporting of the study is done in accordance with the Transparent reporting of multivariable prediction model for individual prognosis or diagnosis (TRIPOD) statement</w:t>
      </w:r>
      <w:r w:rsidRPr="0067199C">
        <w:rPr>
          <w:lang w:val="en-US"/>
        </w:rPr>
        <w:fldChar w:fldCharType="begin"/>
      </w:r>
      <w:r w:rsidR="003A31A8">
        <w:rPr>
          <w:lang w:val="en-US"/>
        </w:rPr>
        <w:instrText xml:space="preserve"> ADDIN EN.CITE &lt;EndNote&gt;&lt;Cite&gt;&lt;Author&gt;Moons&lt;/Author&gt;&lt;Year&gt;2015&lt;/Year&gt;&lt;RecNum&gt;1211&lt;/RecNum&gt;&lt;DisplayText&gt;&lt;style face="superscript"&gt;22&lt;/style&gt;&lt;/DisplayText&gt;&lt;record&gt;&lt;rec-number&gt;1211&lt;/rec-number&gt;&lt;foreign-keys&gt;&lt;key app="EN" db-id="5zxaz90vjvrv5leds09pd0vptztx95vva0pf" timestamp="1621441792"&gt;1211&lt;/key&gt;&lt;/foreign-keys&gt;&lt;ref-type name="Journal Article"&gt;17&lt;/ref-type&gt;&lt;contributors&gt;&lt;authors&gt;&lt;author&gt;Moons, K. G.&lt;/author&gt;&lt;author&gt;Altman, D. G.&lt;/author&gt;&lt;author&gt;Reitsma, J. B.&lt;/author&gt;&lt;author&gt;Ioannidis, J. P.&lt;/author&gt;&lt;author&gt;Macaskill, P.&lt;/author&gt;&lt;author&gt;Steyerberg, E. W.&lt;/author&gt;&lt;author&gt;Vickers, A. J.&lt;/author&gt;&lt;author&gt;Ransohoff, D. F.&lt;/author&gt;&lt;author&gt;Collins, G. S.&lt;/author&gt;&lt;/authors&gt;&lt;/contributors&gt;&lt;titles&gt;&lt;title&gt;Transparent Reporting of a multivariable prediction model for Individual Prognosis or Diagnosis (TRIPOD): explanation and elaboration&lt;/title&gt;&lt;secondary-title&gt;Ann Intern Med&lt;/secondary-title&gt;&lt;alt-title&gt;Annals of internal medicine&lt;/alt-title&gt;&lt;/titles&gt;&lt;periodical&gt;&lt;full-title&gt;Ann Intern Med&lt;/full-title&gt;&lt;abbr-1&gt;Annals of internal medicine&lt;/abbr-1&gt;&lt;/periodical&gt;&lt;alt-periodical&gt;&lt;full-title&gt;Ann Intern Med&lt;/full-title&gt;&lt;abbr-1&gt;Annals of internal medicine&lt;/abbr-1&gt;&lt;/alt-periodical&gt;&lt;pages&gt;W1-73&lt;/pages&gt;&lt;volume&gt;162&lt;/volume&gt;&lt;number&gt;1&lt;/number&gt;&lt;edition&gt;2015/01/07&lt;/edition&gt;&lt;keywords&gt;&lt;keyword&gt;Checklist&lt;/keyword&gt;&lt;keyword&gt;*Decision Support Techniques&lt;/keyword&gt;&lt;keyword&gt;*Diagnosis&lt;/keyword&gt;&lt;keyword&gt;Guidelines as Topic&lt;/keyword&gt;&lt;keyword&gt;Humans&lt;/keyword&gt;&lt;keyword&gt;*Models, Statistical&lt;/keyword&gt;&lt;keyword&gt;Multivariate Analysis&lt;/keyword&gt;&lt;keyword&gt;*Prognosis&lt;/keyword&gt;&lt;keyword&gt;Publishing/*standards&lt;/keyword&gt;&lt;keyword&gt;Reproducibility of Results&lt;/keyword&gt;&lt;/keywords&gt;&lt;dates&gt;&lt;year&gt;2015&lt;/year&gt;&lt;pub-dates&gt;&lt;date&gt;Jan 6&lt;/date&gt;&lt;/pub-dates&gt;&lt;/dates&gt;&lt;isbn&gt;0003-4819&lt;/isbn&gt;&lt;accession-num&gt;25560730&lt;/accession-num&gt;&lt;urls&gt;&lt;/urls&gt;&lt;electronic-resource-num&gt;10.7326/m14-0698&lt;/electronic-resource-num&gt;&lt;remote-database-provider&gt;NLM&lt;/remote-database-provider&gt;&lt;language&gt;eng&lt;/language&gt;&lt;/record&gt;&lt;/Cite&gt;&lt;/EndNote&gt;</w:instrText>
      </w:r>
      <w:r w:rsidRPr="0067199C">
        <w:rPr>
          <w:lang w:val="en-US"/>
        </w:rPr>
        <w:fldChar w:fldCharType="separate"/>
      </w:r>
      <w:r w:rsidR="003A31A8" w:rsidRPr="003A31A8">
        <w:rPr>
          <w:noProof/>
          <w:vertAlign w:val="superscript"/>
          <w:lang w:val="en-US"/>
        </w:rPr>
        <w:t>22</w:t>
      </w:r>
      <w:r w:rsidRPr="0067199C">
        <w:rPr>
          <w:lang w:val="en-US"/>
        </w:rPr>
        <w:fldChar w:fldCharType="end"/>
      </w:r>
      <w:r w:rsidRPr="0067199C">
        <w:rPr>
          <w:lang w:val="en-US"/>
        </w:rPr>
        <w:t xml:space="preserve"> and the Clinical AI Research (CAIR) checklist proposal.</w:t>
      </w:r>
      <w:r w:rsidRPr="0067199C">
        <w:rPr>
          <w:lang w:val="en-US"/>
        </w:rPr>
        <w:fldChar w:fldCharType="begin">
          <w:fldData xml:space="preserve">PEVuZE5vdGU+PENpdGU+PEF1dGhvcj5PbGN6YWs8L0F1dGhvcj48WWVhcj4yMDIxPC9ZZWFyPjxS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</w:fldData>
        </w:fldChar>
      </w:r>
      <w:r w:rsidR="003A31A8">
        <w:rPr>
          <w:lang w:val="en-US"/>
        </w:rPr>
        <w:instrText xml:space="preserve"> ADDIN EN.CITE </w:instrText>
      </w:r>
      <w:r w:rsidR="003A31A8">
        <w:rPr>
          <w:lang w:val="en-US"/>
        </w:rPr>
        <w:fldChar w:fldCharType="begin">
          <w:fldData xml:space="preserve">PEVuZE5vdGU+PENpdGU+PEF1dGhvcj5PbGN6YWs8L0F1dGhvcj48WWVhcj4yMDIxPC9ZZWFyPjxS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</w:fldData>
        </w:fldChar>
      </w:r>
      <w:r w:rsidR="003A31A8">
        <w:rPr>
          <w:lang w:val="en-US"/>
        </w:rPr>
        <w:instrText xml:space="preserve"> ADDIN EN.CITE.DATA </w:instrText>
      </w:r>
      <w:r w:rsidR="003A31A8">
        <w:rPr>
          <w:lang w:val="en-US"/>
        </w:rPr>
      </w:r>
      <w:r w:rsidR="003A31A8">
        <w:rPr>
          <w:lang w:val="en-US"/>
        </w:rPr>
        <w:fldChar w:fldCharType="end"/>
      </w:r>
      <w:r w:rsidRPr="0067199C">
        <w:rPr>
          <w:lang w:val="en-US"/>
        </w:rPr>
      </w:r>
      <w:r w:rsidRPr="0067199C">
        <w:rPr>
          <w:lang w:val="en-US"/>
        </w:rPr>
        <w:fldChar w:fldCharType="separate"/>
      </w:r>
      <w:r w:rsidR="003A31A8" w:rsidRPr="003A31A8">
        <w:rPr>
          <w:noProof/>
          <w:vertAlign w:val="superscript"/>
          <w:lang w:val="en-US"/>
        </w:rPr>
        <w:t>23</w:t>
      </w:r>
      <w:r w:rsidRPr="0067199C">
        <w:rPr>
          <w:lang w:val="en-US"/>
        </w:rPr>
        <w:fldChar w:fldCharType="end"/>
      </w:r>
      <w:r w:rsidRPr="0067199C">
        <w:rPr>
          <w:lang w:val="en-US"/>
        </w:rPr>
        <w:br/>
        <w:t>The</w:t>
      </w:r>
      <w:r w:rsidR="00355961" w:rsidRPr="0067199C">
        <w:rPr>
          <w:lang w:val="en-US"/>
        </w:rPr>
        <w:t xml:space="preserve"> study is based on the Centre for Fast-track Hip and Knee Replacement database which </w:t>
      </w:r>
      <w:r w:rsidR="00AB6614" w:rsidRPr="0067199C">
        <w:rPr>
          <w:lang w:val="en-US"/>
        </w:rPr>
        <w:t>is</w:t>
      </w:r>
      <w:r w:rsidR="00355961" w:rsidRPr="0067199C">
        <w:rPr>
          <w:lang w:val="en-US"/>
        </w:rPr>
        <w:t xml:space="preserve"> a prospective database on preoperative patient characteristics </w:t>
      </w:r>
      <w:r w:rsidR="00AB6614" w:rsidRPr="0067199C">
        <w:rPr>
          <w:lang w:val="en-US"/>
        </w:rPr>
        <w:t xml:space="preserve">and </w:t>
      </w:r>
      <w:r w:rsidR="00E04E4D" w:rsidRPr="0067199C">
        <w:rPr>
          <w:lang w:val="en-US"/>
        </w:rPr>
        <w:t xml:space="preserve">enrolling </w:t>
      </w:r>
      <w:r w:rsidR="00AB6614" w:rsidRPr="0067199C">
        <w:rPr>
          <w:lang w:val="en-US"/>
        </w:rPr>
        <w:t>consecutive patients</w:t>
      </w:r>
      <w:r w:rsidR="00E04E4D" w:rsidRPr="0067199C">
        <w:rPr>
          <w:lang w:val="en-US"/>
        </w:rPr>
        <w:t xml:space="preserve"> </w:t>
      </w:r>
      <w:r w:rsidR="00BC3ECD">
        <w:rPr>
          <w:lang w:val="en-US"/>
        </w:rPr>
        <w:t xml:space="preserve">from 7 departments </w:t>
      </w:r>
      <w:r w:rsidR="00E04E4D" w:rsidRPr="0067199C">
        <w:rPr>
          <w:lang w:val="en-US"/>
        </w:rPr>
        <w:t>between 2010 and 2017</w:t>
      </w:r>
      <w:r w:rsidR="00355961" w:rsidRPr="0067199C">
        <w:rPr>
          <w:lang w:val="en-US"/>
        </w:rPr>
        <w:t>. The database is registered on ClinicalTrials.gov as a study registry</w:t>
      </w:r>
      <w:r w:rsidR="00355961" w:rsidRPr="006173C3">
        <w:rPr>
          <w:lang w:val="en-US"/>
        </w:rPr>
        <w:t xml:space="preserve"> (NCT01515670</w:t>
      </w:r>
      <w:r w:rsidR="00355961" w:rsidRPr="006173C3">
        <w:rPr>
          <w:shd w:val="clear" w:color="auto" w:fill="E9F0FF"/>
          <w:lang w:val="en-US"/>
        </w:rPr>
        <w:t>)</w:t>
      </w:r>
      <w:r w:rsidR="00355961" w:rsidRPr="006173C3">
        <w:rPr>
          <w:lang w:val="en-US"/>
        </w:rPr>
        <w:t xml:space="preserve">. </w:t>
      </w:r>
      <w:r w:rsidR="00E04E4D" w:rsidRPr="0067199C">
        <w:rPr>
          <w:lang w:val="en-US"/>
        </w:rPr>
        <w:t>Patient</w:t>
      </w:r>
      <w:r w:rsidR="008B039D" w:rsidRPr="0067199C">
        <w:rPr>
          <w:lang w:val="en-US"/>
        </w:rPr>
        <w:t>s</w:t>
      </w:r>
      <w:r w:rsidR="00E04E4D" w:rsidRPr="0067199C">
        <w:rPr>
          <w:lang w:val="en-US"/>
        </w:rPr>
        <w:t xml:space="preserve"> completed </w:t>
      </w:r>
      <w:r w:rsidR="00FA2335">
        <w:rPr>
          <w:lang w:val="en-US"/>
        </w:rPr>
        <w:t>a</w:t>
      </w:r>
      <w:r w:rsidR="00E04E4D" w:rsidRPr="0067199C">
        <w:rPr>
          <w:lang w:val="en-US"/>
        </w:rPr>
        <w:t xml:space="preserve"> preoperative questionnaire with nurse assistance if needed</w:t>
      </w:r>
      <w:r w:rsidR="00B74235">
        <w:rPr>
          <w:lang w:val="en-US"/>
        </w:rPr>
        <w:t>.</w:t>
      </w:r>
      <w:r w:rsidR="00E04E4D" w:rsidRPr="0067199C">
        <w:rPr>
          <w:lang w:val="en-US"/>
        </w:rPr>
        <w:t xml:space="preserve"> </w:t>
      </w:r>
      <w:r w:rsidR="00B74235">
        <w:rPr>
          <w:lang w:val="en-US"/>
        </w:rPr>
        <w:t>A</w:t>
      </w:r>
      <w:r w:rsidR="00355961" w:rsidRPr="0067199C">
        <w:rPr>
          <w:rFonts w:eastAsia="Arial Unicode MS"/>
          <w:lang w:val="en-US"/>
        </w:rPr>
        <w:t>dditional information on</w:t>
      </w:r>
      <w:r w:rsidR="00E04E4D" w:rsidRPr="0067199C">
        <w:rPr>
          <w:rFonts w:eastAsia="Arial Unicode MS"/>
          <w:lang w:val="en-US"/>
        </w:rPr>
        <w:t xml:space="preserve"> </w:t>
      </w:r>
      <w:r w:rsidR="00C12E31" w:rsidRPr="0067199C">
        <w:rPr>
          <w:rFonts w:eastAsia="Arial Unicode MS"/>
          <w:lang w:val="en-US"/>
        </w:rPr>
        <w:t>reimbursed prescriptions 6 months prior to surgery</w:t>
      </w:r>
      <w:r w:rsidR="00355961" w:rsidRPr="0067199C">
        <w:rPr>
          <w:rFonts w:eastAsia="Arial Unicode MS"/>
          <w:lang w:val="en-US"/>
        </w:rPr>
        <w:t xml:space="preserve"> </w:t>
      </w:r>
      <w:r w:rsidR="00E04E4D" w:rsidRPr="0067199C">
        <w:rPr>
          <w:rFonts w:eastAsia="Arial Unicode MS"/>
          <w:lang w:val="en-US"/>
        </w:rPr>
        <w:t>was</w:t>
      </w:r>
      <w:r w:rsidR="00355961" w:rsidRPr="0067199C">
        <w:rPr>
          <w:rFonts w:eastAsia="Arial Unicode MS"/>
          <w:lang w:val="en-US"/>
        </w:rPr>
        <w:t xml:space="preserve"> </w:t>
      </w:r>
      <w:r w:rsidR="00E04E4D" w:rsidRPr="0067199C">
        <w:rPr>
          <w:rFonts w:eastAsia="Arial Unicode MS"/>
          <w:lang w:val="en-US"/>
        </w:rPr>
        <w:t>acquired</w:t>
      </w:r>
      <w:r w:rsidR="00355961" w:rsidRPr="0067199C">
        <w:rPr>
          <w:rFonts w:eastAsia="Arial Unicode MS"/>
          <w:lang w:val="en-US"/>
        </w:rPr>
        <w:t xml:space="preserve"> using the Danish National </w:t>
      </w:r>
      <w:r w:rsidR="009C69F5">
        <w:rPr>
          <w:rFonts w:eastAsia="Arial Unicode MS"/>
          <w:lang w:val="en-US"/>
        </w:rPr>
        <w:t>Database</w:t>
      </w:r>
      <w:r w:rsidR="00355961" w:rsidRPr="0067199C">
        <w:rPr>
          <w:rFonts w:eastAsia="Arial Unicode MS"/>
          <w:lang w:val="en-US"/>
        </w:rPr>
        <w:t xml:space="preserve"> of Reimbursed Prescription</w:t>
      </w:r>
      <w:r w:rsidR="00E04E4D" w:rsidRPr="0067199C">
        <w:rPr>
          <w:rFonts w:eastAsia="Arial Unicode MS"/>
          <w:lang w:val="en-US"/>
        </w:rPr>
        <w:t>s</w:t>
      </w:r>
      <w:r w:rsidR="009C69F5">
        <w:rPr>
          <w:rFonts w:eastAsia="Arial Unicode MS"/>
          <w:lang w:val="en-US"/>
        </w:rPr>
        <w:t xml:space="preserve"> (DNDRP)</w:t>
      </w:r>
      <w:r w:rsidR="00C12E31" w:rsidRPr="0067199C">
        <w:rPr>
          <w:rFonts w:eastAsia="Arial Unicode MS"/>
          <w:lang w:val="en-US"/>
        </w:rPr>
        <w:t xml:space="preserve"> which records all dispensed prescriptions with reimbursement in Denmark</w:t>
      </w:r>
      <w:r w:rsidR="00E04E4D" w:rsidRPr="0067199C">
        <w:rPr>
          <w:rFonts w:eastAsia="Arial Unicode MS"/>
          <w:lang w:val="en-US"/>
        </w:rPr>
        <w:t>.</w:t>
      </w:r>
      <w:r w:rsidR="00E04E4D" w:rsidRPr="0067199C">
        <w:rPr>
          <w:rFonts w:eastAsia="Arial Unicode MS"/>
          <w:lang w:val="en-US"/>
        </w:rPr>
        <w:fldChar w:fldCharType="begin"/>
      </w:r>
      <w:r w:rsidR="003A31A8">
        <w:rPr>
          <w:rFonts w:eastAsia="Arial Unicode MS"/>
          <w:lang w:val="en-US"/>
        </w:rPr>
        <w:instrText xml:space="preserve"> ADDIN EN.CITE &lt;EndNote&gt;&lt;Cite&gt;&lt;Author&gt;Johannesdottir&lt;/Author&gt;&lt;Year&gt;2012&lt;/Year&gt;&lt;RecNum&gt;323&lt;/RecNum&gt;&lt;DisplayText&gt;&lt;style face="superscript"&gt;21&lt;/style&gt;&lt;/DisplayText&gt;&lt;record&gt;&lt;rec-number&gt;323&lt;/rec-number&gt;&lt;foreign-keys&gt;&lt;key app="EN" db-id="5zxaz90vjvrv5leds09pd0vptztx95vva0pf" timestamp="1517231664"&gt;323&lt;/key&gt;&lt;/foreign-keys&gt;&lt;ref-type name="Journal Article"&gt;17&lt;/ref-type&gt;&lt;contributors&gt;&lt;authors&gt;&lt;author&gt;Johannesdottir, S. A.&lt;/author&gt;&lt;author&gt;Horvath-Puho, E.&lt;/author&gt;&lt;author&gt;Ehrenstein, V.&lt;/author&gt;&lt;author&gt;Schmidt, M.&lt;/author&gt;&lt;author&gt;Pedersen, L.&lt;/author&gt;&lt;author&gt;Sorensen, H. T.&lt;/author&gt;&lt;/authors&gt;&lt;/contributors&gt;&lt;auth-address&gt;Department of Clinical Epidemiology, Institute of Clinical Medicine, Aarhus University Hospital, Aarhus, Denmark&lt;/auth-address&gt;&lt;titles&gt;&lt;title&gt;Existing data sources for clinical epidemiology: The Danish National Database of Reimbursed Prescriptions&lt;/title&gt;&lt;secondary-title&gt;Clin.Epidemiol.&lt;/secondary-title&gt;&lt;/titles&gt;&lt;periodical&gt;&lt;full-title&gt;Clin.Epidemiol.&lt;/full-title&gt;&lt;/periodical&gt;&lt;pages&gt;303-313&lt;/pages&gt;&lt;volume&gt;4&lt;/volume&gt;&lt;reprint-edition&gt;NOT IN FILE&lt;/reprint-edition&gt;&lt;keywords&gt;&lt;keyword&gt;Denmark&lt;/keyword&gt;&lt;keyword&gt;drug effects&lt;/keyword&gt;&lt;keyword&gt;epidemiology&lt;/keyword&gt;&lt;keyword&gt;Medical Records&lt;/keyword&gt;&lt;keyword&gt;Registries&lt;/keyword&gt;&lt;keyword&gt;Research&lt;/keyword&gt;&lt;keyword&gt;Time&lt;/keyword&gt;&lt;/keywords&gt;&lt;dates&gt;&lt;year&gt;2012&lt;/year&gt;&lt;/dates&gt;&lt;work-type&gt;10.2147/CLEP.S37587 doi ;clep-4-303 pii&lt;/work-type&gt;&lt;urls&gt;&lt;related-urls&gt;&lt;url&gt;PM:23204870&lt;/url&gt;&lt;url&gt;https://www.dovepress.com/getfile.php?fileID=14474&lt;/url&gt;&lt;/related-urls&gt;&lt;/urls&gt;&lt;/record&gt;&lt;/Cite&gt;&lt;/EndNote&gt;</w:instrText>
      </w:r>
      <w:r w:rsidR="00E04E4D" w:rsidRPr="0067199C">
        <w:rPr>
          <w:rFonts w:eastAsia="Arial Unicode MS"/>
          <w:lang w:val="en-US"/>
        </w:rPr>
        <w:fldChar w:fldCharType="separate"/>
      </w:r>
      <w:r w:rsidR="003A31A8" w:rsidRPr="003A31A8">
        <w:rPr>
          <w:rFonts w:eastAsia="Arial Unicode MS"/>
          <w:noProof/>
          <w:vertAlign w:val="superscript"/>
          <w:lang w:val="en-US"/>
        </w:rPr>
        <w:t>21</w:t>
      </w:r>
      <w:r w:rsidR="00E04E4D" w:rsidRPr="0067199C">
        <w:rPr>
          <w:rFonts w:eastAsia="Arial Unicode MS"/>
          <w:lang w:val="en-US"/>
        </w:rPr>
        <w:fldChar w:fldCharType="end"/>
      </w:r>
      <w:r w:rsidR="00355961" w:rsidRPr="0067199C">
        <w:rPr>
          <w:rFonts w:eastAsia="Arial Unicode MS"/>
          <w:lang w:val="en-US"/>
        </w:rPr>
        <w:t xml:space="preserve"> Finally, data </w:t>
      </w:r>
      <w:r w:rsidR="00E04E4D" w:rsidRPr="0067199C">
        <w:rPr>
          <w:rFonts w:eastAsia="Arial Unicode MS"/>
          <w:lang w:val="en-US"/>
        </w:rPr>
        <w:t>w</w:t>
      </w:r>
      <w:r w:rsidR="00047E43">
        <w:rPr>
          <w:rFonts w:eastAsia="Arial Unicode MS"/>
          <w:lang w:val="en-US"/>
        </w:rPr>
        <w:t>ere</w:t>
      </w:r>
      <w:r w:rsidR="00355961" w:rsidRPr="0067199C">
        <w:rPr>
          <w:rFonts w:eastAsia="Arial Unicode MS"/>
          <w:lang w:val="en-US"/>
        </w:rPr>
        <w:t xml:space="preserve"> </w:t>
      </w:r>
      <w:r w:rsidR="00047E43">
        <w:rPr>
          <w:rFonts w:eastAsia="Arial Unicode MS"/>
          <w:lang w:val="en-US"/>
        </w:rPr>
        <w:t>combined</w:t>
      </w:r>
      <w:r w:rsidR="00355961" w:rsidRPr="0067199C">
        <w:rPr>
          <w:rFonts w:eastAsia="Arial Unicode MS"/>
          <w:lang w:val="en-US"/>
        </w:rPr>
        <w:t xml:space="preserve"> with the Danish National Patient Registry (DNP</w:t>
      </w:r>
      <w:r w:rsidR="009C69F5">
        <w:rPr>
          <w:rFonts w:eastAsia="Arial Unicode MS"/>
          <w:lang w:val="en-US"/>
        </w:rPr>
        <w:t>R</w:t>
      </w:r>
      <w:r w:rsidR="00355961" w:rsidRPr="0067199C">
        <w:rPr>
          <w:rFonts w:eastAsia="Arial Unicode MS"/>
          <w:lang w:val="en-US"/>
        </w:rPr>
        <w:t xml:space="preserve">) for information on </w:t>
      </w:r>
      <w:r w:rsidR="00D8663B">
        <w:rPr>
          <w:rFonts w:eastAsia="Arial Unicode MS"/>
          <w:lang w:val="en-US"/>
        </w:rPr>
        <w:t>length of stay</w:t>
      </w:r>
      <w:r w:rsidR="00355961" w:rsidRPr="0067199C">
        <w:rPr>
          <w:rFonts w:eastAsia="Arial Unicode MS"/>
          <w:lang w:val="en-US"/>
        </w:rPr>
        <w:t xml:space="preserve"> (counted as </w:t>
      </w:r>
      <w:r w:rsidR="00760577">
        <w:rPr>
          <w:rFonts w:eastAsia="Arial Unicode MS"/>
          <w:lang w:val="en-US"/>
        </w:rPr>
        <w:t xml:space="preserve">postoperative </w:t>
      </w:r>
      <w:r w:rsidR="00355961" w:rsidRPr="0067199C">
        <w:rPr>
          <w:rFonts w:eastAsia="Arial Unicode MS"/>
          <w:lang w:val="en-US"/>
        </w:rPr>
        <w:t xml:space="preserve">nights spent in hospital), 90-days readmissions with overnight stay and mortality. In case of </w:t>
      </w:r>
      <w:r w:rsidR="00D8663B">
        <w:rPr>
          <w:rFonts w:eastAsia="Arial Unicode MS"/>
          <w:lang w:val="en-US"/>
        </w:rPr>
        <w:t>length of stay</w:t>
      </w:r>
      <w:r w:rsidR="00355961" w:rsidRPr="0067199C">
        <w:rPr>
          <w:rFonts w:eastAsia="Arial Unicode MS"/>
          <w:lang w:val="en-US"/>
        </w:rPr>
        <w:t xml:space="preserve"> &gt;4 days or readmission</w:t>
      </w:r>
      <w:r w:rsidR="00CE42F9" w:rsidRPr="0067199C">
        <w:rPr>
          <w:rFonts w:eastAsia="Arial Unicode MS"/>
          <w:lang w:val="en-US"/>
        </w:rPr>
        <w:t>,</w:t>
      </w:r>
      <w:r w:rsidR="00355961" w:rsidRPr="0067199C">
        <w:rPr>
          <w:rFonts w:eastAsia="Arial Unicode MS"/>
          <w:lang w:val="en-US"/>
        </w:rPr>
        <w:t xml:space="preserve"> patient discharge summaries </w:t>
      </w:r>
      <w:r w:rsidR="00E04E4D" w:rsidRPr="0067199C">
        <w:rPr>
          <w:rFonts w:eastAsia="Arial Unicode MS"/>
          <w:lang w:val="en-US"/>
        </w:rPr>
        <w:t>were</w:t>
      </w:r>
      <w:r w:rsidR="00355961" w:rsidRPr="0067199C">
        <w:rPr>
          <w:rFonts w:eastAsia="Arial Unicode MS"/>
          <w:lang w:val="en-US"/>
        </w:rPr>
        <w:t xml:space="preserve"> reviewed for information on postoperative morbidity and in case of insufficient information, the entire medical records were reviewed. Readmissions </w:t>
      </w:r>
      <w:r w:rsidR="00E04E4D" w:rsidRPr="0067199C">
        <w:rPr>
          <w:rFonts w:eastAsia="Arial Unicode MS"/>
          <w:lang w:val="en-US"/>
        </w:rPr>
        <w:t>were</w:t>
      </w:r>
      <w:r w:rsidR="00355961" w:rsidRPr="0067199C">
        <w:rPr>
          <w:rFonts w:eastAsia="Arial Unicode MS"/>
          <w:lang w:val="en-US"/>
        </w:rPr>
        <w:t xml:space="preserve"> only included if considered related to the surgical procedure, thus excluding planned procedures</w:t>
      </w:r>
      <w:r w:rsidR="00AB6614" w:rsidRPr="0067199C">
        <w:rPr>
          <w:rFonts w:eastAsia="Arial Unicode MS"/>
          <w:lang w:val="en-US"/>
        </w:rPr>
        <w:t xml:space="preserve"> like </w:t>
      </w:r>
      <w:r w:rsidR="00355961" w:rsidRPr="0067199C">
        <w:rPr>
          <w:rFonts w:eastAsia="Arial Unicode MS"/>
          <w:lang w:val="en-US"/>
        </w:rPr>
        <w:t>cancer workouts</w:t>
      </w:r>
      <w:r w:rsidR="00AB6614" w:rsidRPr="0067199C">
        <w:rPr>
          <w:rFonts w:eastAsia="Arial Unicode MS"/>
          <w:lang w:val="en-US"/>
        </w:rPr>
        <w:t>,</w:t>
      </w:r>
      <w:r w:rsidR="00BF60F3" w:rsidRPr="0067199C">
        <w:rPr>
          <w:rFonts w:eastAsia="Arial Unicode MS"/>
          <w:lang w:val="en-US"/>
        </w:rPr>
        <w:t xml:space="preserve"> cataract surgery, </w:t>
      </w:r>
      <w:r w:rsidR="00355961" w:rsidRPr="0067199C">
        <w:rPr>
          <w:rFonts w:eastAsia="Arial Unicode MS"/>
          <w:lang w:val="en-US"/>
        </w:rPr>
        <w:t xml:space="preserve">etc. Readmissions due to urinary tract infection or dizziness after day 30 were also considered unrelated to the surgical procedure. </w:t>
      </w:r>
      <w:r w:rsidR="00355961" w:rsidRPr="0067199C">
        <w:rPr>
          <w:lang w:val="en-US"/>
        </w:rPr>
        <w:t xml:space="preserve">In case of postoperative </w:t>
      </w:r>
      <w:proofErr w:type="gramStart"/>
      <w:r w:rsidR="00355961" w:rsidRPr="0067199C">
        <w:rPr>
          <w:lang w:val="en-US"/>
        </w:rPr>
        <w:t>mortality</w:t>
      </w:r>
      <w:proofErr w:type="gramEnd"/>
      <w:r w:rsidR="00355961" w:rsidRPr="0067199C">
        <w:rPr>
          <w:lang w:val="en-US"/>
        </w:rPr>
        <w:t xml:space="preserve"> the entire medical record</w:t>
      </w:r>
      <w:r w:rsidR="00590657">
        <w:rPr>
          <w:lang w:val="en-US"/>
        </w:rPr>
        <w:t>,</w:t>
      </w:r>
      <w:r w:rsidR="00355961" w:rsidRPr="0067199C">
        <w:rPr>
          <w:lang w:val="en-US"/>
        </w:rPr>
        <w:t xml:space="preserve"> including potential readmissions</w:t>
      </w:r>
      <w:r w:rsidR="00590657">
        <w:rPr>
          <w:lang w:val="en-US"/>
        </w:rPr>
        <w:t>,</w:t>
      </w:r>
      <w:r w:rsidR="00355961" w:rsidRPr="0067199C">
        <w:rPr>
          <w:lang w:val="en-US"/>
        </w:rPr>
        <w:t xml:space="preserve"> w</w:t>
      </w:r>
      <w:r w:rsidR="00BF60F3" w:rsidRPr="0067199C">
        <w:rPr>
          <w:lang w:val="en-US"/>
        </w:rPr>
        <w:t>as</w:t>
      </w:r>
      <w:r w:rsidR="00355961" w:rsidRPr="0067199C">
        <w:rPr>
          <w:lang w:val="en-US"/>
        </w:rPr>
        <w:t xml:space="preserve"> reviewed to identify cause of death. Evaluation of discharge and medical records was </w:t>
      </w:r>
      <w:r w:rsidR="00CE42F9" w:rsidRPr="0067199C">
        <w:rPr>
          <w:lang w:val="en-US"/>
        </w:rPr>
        <w:t xml:space="preserve">performed </w:t>
      </w:r>
      <w:r w:rsidR="00355961" w:rsidRPr="0067199C">
        <w:rPr>
          <w:lang w:val="en-US"/>
        </w:rPr>
        <w:t xml:space="preserve">by PP supervised by CJ. In case of disagreement, records were conferred with HK. Subsequently, causes of </w:t>
      </w:r>
      <w:r w:rsidR="00D8663B">
        <w:rPr>
          <w:lang w:val="en-US"/>
        </w:rPr>
        <w:t>length of stay</w:t>
      </w:r>
      <w:r w:rsidR="00355961" w:rsidRPr="0067199C">
        <w:rPr>
          <w:lang w:val="en-US"/>
        </w:rPr>
        <w:t xml:space="preserve"> &gt;4, readmissions or mortality were classified as “medical” when related to perioperative care (renal failure, falls, pain, thrombosis, </w:t>
      </w:r>
      <w:r w:rsidR="0080158D" w:rsidRPr="0067199C">
        <w:rPr>
          <w:lang w:val="en-US"/>
        </w:rPr>
        <w:t>anemia</w:t>
      </w:r>
      <w:r w:rsidR="00355961" w:rsidRPr="0067199C">
        <w:rPr>
          <w:lang w:val="en-US"/>
        </w:rPr>
        <w:t>, venous thromboembolism or infection etc.) and “surgical” if related to surgical technique (prosthetic infection, revision surgery, periprosthetic fracture, hip dislocation</w:t>
      </w:r>
      <w:r w:rsidR="00760577">
        <w:rPr>
          <w:lang w:val="en-US"/>
        </w:rPr>
        <w:t>,</w:t>
      </w:r>
      <w:r w:rsidR="00355961" w:rsidRPr="0067199C">
        <w:rPr>
          <w:lang w:val="en-US"/>
        </w:rPr>
        <w:t xml:space="preserve"> etc.)</w:t>
      </w:r>
      <w:r w:rsidR="00E04E4D" w:rsidRPr="0067199C">
        <w:rPr>
          <w:lang w:val="en-US"/>
        </w:rPr>
        <w:t>.</w:t>
      </w:r>
      <w:r w:rsidR="00E04E4D" w:rsidRPr="0067199C">
        <w:rPr>
          <w:lang w:val="en-US"/>
        </w:rPr>
        <w:fldChar w:fldCharType="begin">
          <w:fldData xml:space="preserve">PEVuZE5vdGU+PENpdGU+PEF1dGhvcj5QZXRlcnNlbjwvQXV0aG9yPjxZZWFyPjIwMjA8L1llYXI+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</w:fldData>
        </w:fldChar>
      </w:r>
      <w:r w:rsidR="003A31A8">
        <w:rPr>
          <w:lang w:val="en-US"/>
        </w:rPr>
        <w:instrText xml:space="preserve"> ADDIN EN.CITE </w:instrText>
      </w:r>
      <w:r w:rsidR="003A31A8">
        <w:rPr>
          <w:lang w:val="en-US"/>
        </w:rPr>
        <w:fldChar w:fldCharType="begin">
          <w:fldData xml:space="preserve">PEVuZE5vdGU+PENpdGU+PEF1dGhvcj5QZXRlcnNlbjwvQXV0aG9yPjxZZWFyPjIwMjA8L1llYXI+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</w:fldData>
        </w:fldChar>
      </w:r>
      <w:r w:rsidR="003A31A8">
        <w:rPr>
          <w:lang w:val="en-US"/>
        </w:rPr>
        <w:instrText xml:space="preserve"> ADDIN EN.CITE.DATA </w:instrText>
      </w:r>
      <w:r w:rsidR="003A31A8">
        <w:rPr>
          <w:lang w:val="en-US"/>
        </w:rPr>
      </w:r>
      <w:r w:rsidR="003A31A8">
        <w:rPr>
          <w:lang w:val="en-US"/>
        </w:rPr>
        <w:fldChar w:fldCharType="end"/>
      </w:r>
      <w:r w:rsidR="00E04E4D" w:rsidRPr="0067199C">
        <w:rPr>
          <w:lang w:val="en-US"/>
        </w:rPr>
      </w:r>
      <w:r w:rsidR="00E04E4D" w:rsidRPr="0067199C">
        <w:rPr>
          <w:lang w:val="en-US"/>
        </w:rPr>
        <w:fldChar w:fldCharType="separate"/>
      </w:r>
      <w:r w:rsidR="003A31A8" w:rsidRPr="003A31A8">
        <w:rPr>
          <w:noProof/>
          <w:vertAlign w:val="superscript"/>
          <w:lang w:val="en-US"/>
        </w:rPr>
        <w:t>1</w:t>
      </w:r>
      <w:r w:rsidR="00E04E4D" w:rsidRPr="0067199C">
        <w:rPr>
          <w:lang w:val="en-US"/>
        </w:rPr>
        <w:fldChar w:fldCharType="end"/>
      </w:r>
      <w:r w:rsidR="00355961" w:rsidRPr="0067199C">
        <w:rPr>
          <w:lang w:val="en-US"/>
        </w:rPr>
        <w:t xml:space="preserve"> In case of a </w:t>
      </w:r>
      <w:r w:rsidR="00D8663B">
        <w:rPr>
          <w:lang w:val="en-US"/>
        </w:rPr>
        <w:t>length of stay</w:t>
      </w:r>
      <w:r w:rsidR="00355961" w:rsidRPr="0067199C">
        <w:rPr>
          <w:lang w:val="en-US"/>
        </w:rPr>
        <w:t xml:space="preserve"> 4</w:t>
      </w:r>
      <w:r w:rsidR="00BD7A8D">
        <w:rPr>
          <w:lang w:val="en-US"/>
        </w:rPr>
        <w:t>-6</w:t>
      </w:r>
      <w:r w:rsidR="00355961" w:rsidRPr="0067199C">
        <w:rPr>
          <w:lang w:val="en-US"/>
        </w:rPr>
        <w:t xml:space="preserve"> days </w:t>
      </w:r>
      <w:r w:rsidR="00E04E4D" w:rsidRPr="0067199C">
        <w:rPr>
          <w:lang w:val="en-US"/>
        </w:rPr>
        <w:t>with</w:t>
      </w:r>
      <w:r w:rsidR="00355961" w:rsidRPr="0067199C">
        <w:rPr>
          <w:lang w:val="en-US"/>
        </w:rPr>
        <w:t xml:space="preserve"> a standard discharge summary describing a successful postoperative course, it was assumed that no </w:t>
      </w:r>
      <w:r w:rsidR="00E04E4D" w:rsidRPr="0067199C">
        <w:rPr>
          <w:lang w:val="en-US"/>
        </w:rPr>
        <w:t>clinically relevant</w:t>
      </w:r>
      <w:r w:rsidR="00355961" w:rsidRPr="0067199C">
        <w:rPr>
          <w:lang w:val="en-US"/>
        </w:rPr>
        <w:t xml:space="preserve"> postoperative complications had occurred</w:t>
      </w:r>
      <w:r w:rsidR="00BD7A8D">
        <w:rPr>
          <w:lang w:val="en-US"/>
        </w:rPr>
        <w:t xml:space="preserve">. If length of stay was &gt;6 days </w:t>
      </w:r>
      <w:r w:rsidR="00BD7A8D">
        <w:rPr>
          <w:lang w:val="en-US"/>
        </w:rPr>
        <w:lastRenderedPageBreak/>
        <w:t>but with standard discharge summary, the entire medical record was evaluated to confirm that no relevant complications had occurred.</w:t>
      </w:r>
      <w:r w:rsidR="00E04E4D" w:rsidRPr="0067199C">
        <w:rPr>
          <w:lang w:val="en-US"/>
        </w:rPr>
        <w:br/>
        <w:t xml:space="preserve">For the present study, only cases between 2014 and 2017 were used to provide the most up-to date data.  </w:t>
      </w:r>
      <w:r w:rsidR="00E04E4D" w:rsidRPr="0067199C">
        <w:rPr>
          <w:rFonts w:eastAsia="Arial Unicode MS"/>
          <w:lang w:val="en-US"/>
        </w:rPr>
        <w:t xml:space="preserve">All patients had elective unilateral </w:t>
      </w:r>
      <w:r w:rsidR="00073AE5">
        <w:rPr>
          <w:rFonts w:eastAsia="Arial Unicode MS"/>
          <w:lang w:val="en-US"/>
        </w:rPr>
        <w:t>total hip and knee replacement</w:t>
      </w:r>
      <w:r w:rsidR="00E04E4D" w:rsidRPr="0067199C">
        <w:rPr>
          <w:rFonts w:eastAsia="Arial Unicode MS"/>
          <w:lang w:val="en-US"/>
        </w:rPr>
        <w:t xml:space="preserve"> in dedicated arthroplasty departments with similar fast-track protocols</w:t>
      </w:r>
      <w:r w:rsidR="00C12E31" w:rsidRPr="0067199C">
        <w:rPr>
          <w:rFonts w:eastAsia="Arial Unicode MS"/>
          <w:lang w:val="en-US"/>
        </w:rPr>
        <w:t>,</w:t>
      </w:r>
      <w:r w:rsidR="00E04E4D" w:rsidRPr="0067199C">
        <w:rPr>
          <w:rFonts w:eastAsia="Arial Unicode MS"/>
          <w:lang w:val="en-US"/>
        </w:rPr>
        <w:t xml:space="preserve"> including multimodal opioid sparing analgesia with high-dose (125mg) methylprednisolone, preference for spinal </w:t>
      </w:r>
      <w:r w:rsidR="00614B1A" w:rsidRPr="0067199C">
        <w:rPr>
          <w:rFonts w:eastAsia="Arial Unicode MS"/>
          <w:lang w:val="en-US"/>
        </w:rPr>
        <w:t>anesthesia</w:t>
      </w:r>
      <w:r w:rsidR="00E04E4D" w:rsidRPr="0067199C">
        <w:rPr>
          <w:rFonts w:eastAsia="Arial Unicode MS"/>
          <w:lang w:val="en-US"/>
        </w:rPr>
        <w:t xml:space="preserve">, only in-hospital thromboprophylaxis when </w:t>
      </w:r>
      <w:r w:rsidR="00D8663B">
        <w:rPr>
          <w:rFonts w:eastAsia="Arial Unicode MS"/>
          <w:lang w:val="en-US"/>
        </w:rPr>
        <w:t>length of stay</w:t>
      </w:r>
      <w:r w:rsidR="00E04E4D" w:rsidRPr="0067199C">
        <w:rPr>
          <w:rFonts w:eastAsia="Arial Unicode MS"/>
          <w:lang w:val="en-US"/>
        </w:rPr>
        <w:t xml:space="preserve"> ≤5 days, early mobilization, functional discharge criteria and discharge to own home.</w:t>
      </w:r>
      <w:r w:rsidR="00E04E4D" w:rsidRPr="0067199C">
        <w:rPr>
          <w:rFonts w:eastAsia="Arial Unicode MS"/>
          <w:lang w:val="en-US"/>
        </w:rPr>
        <w:fldChar w:fldCharType="begin">
          <w:fldData xml:space="preserve">PEVuZE5vdGU+PENpdGU+PEF1dGhvcj5QZXRlcnNlbjwvQXV0aG9yPjxZZWFyPjIwMjA8L1llYXI+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</w:fldData>
        </w:fldChar>
      </w:r>
      <w:r w:rsidR="003A31A8">
        <w:rPr>
          <w:rFonts w:eastAsia="Arial Unicode MS"/>
          <w:lang w:val="en-US"/>
        </w:rPr>
        <w:instrText xml:space="preserve"> ADDIN EN.CITE </w:instrText>
      </w:r>
      <w:r w:rsidR="003A31A8">
        <w:rPr>
          <w:rFonts w:eastAsia="Arial Unicode MS"/>
          <w:lang w:val="en-US"/>
        </w:rPr>
        <w:fldChar w:fldCharType="begin">
          <w:fldData xml:space="preserve">PEVuZE5vdGU+PENpdGU+PEF1dGhvcj5QZXRlcnNlbjwvQXV0aG9yPjxZZWFyPjIwMjA8L1llYXI+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</w:fldData>
        </w:fldChar>
      </w:r>
      <w:r w:rsidR="003A31A8">
        <w:rPr>
          <w:rFonts w:eastAsia="Arial Unicode MS"/>
          <w:lang w:val="en-US"/>
        </w:rPr>
        <w:instrText xml:space="preserve"> ADDIN EN.CITE.DATA </w:instrText>
      </w:r>
      <w:r w:rsidR="003A31A8">
        <w:rPr>
          <w:rFonts w:eastAsia="Arial Unicode MS"/>
          <w:lang w:val="en-US"/>
        </w:rPr>
      </w:r>
      <w:r w:rsidR="003A31A8">
        <w:rPr>
          <w:rFonts w:eastAsia="Arial Unicode MS"/>
          <w:lang w:val="en-US"/>
        </w:rPr>
        <w:fldChar w:fldCharType="end"/>
      </w:r>
      <w:r w:rsidR="00E04E4D" w:rsidRPr="0067199C">
        <w:rPr>
          <w:rFonts w:eastAsia="Arial Unicode MS"/>
          <w:lang w:val="en-US"/>
        </w:rPr>
      </w:r>
      <w:r w:rsidR="00E04E4D" w:rsidRPr="0067199C">
        <w:rPr>
          <w:rFonts w:eastAsia="Arial Unicode MS"/>
          <w:lang w:val="en-US"/>
        </w:rPr>
        <w:fldChar w:fldCharType="separate"/>
      </w:r>
      <w:r w:rsidR="003A31A8" w:rsidRPr="003A31A8">
        <w:rPr>
          <w:rFonts w:eastAsia="Arial Unicode MS"/>
          <w:noProof/>
          <w:vertAlign w:val="superscript"/>
          <w:lang w:val="en-US"/>
        </w:rPr>
        <w:t>1</w:t>
      </w:r>
      <w:r w:rsidR="00E04E4D" w:rsidRPr="0067199C">
        <w:rPr>
          <w:rFonts w:eastAsia="Arial Unicode MS"/>
          <w:lang w:val="en-US"/>
        </w:rPr>
        <w:fldChar w:fldCharType="end"/>
      </w:r>
      <w:r w:rsidR="00E04E4D" w:rsidRPr="0067199C">
        <w:rPr>
          <w:rFonts w:eastAsia="Arial Unicode MS"/>
          <w:lang w:val="en-US"/>
        </w:rPr>
        <w:t xml:space="preserve"> There </w:t>
      </w:r>
      <w:r w:rsidR="008031C9">
        <w:rPr>
          <w:rFonts w:eastAsia="Arial Unicode MS"/>
          <w:lang w:val="en-US"/>
        </w:rPr>
        <w:t>were</w:t>
      </w:r>
      <w:r w:rsidR="00E04E4D" w:rsidRPr="0067199C">
        <w:rPr>
          <w:rFonts w:eastAsia="Arial Unicode MS"/>
          <w:lang w:val="en-US"/>
        </w:rPr>
        <w:t xml:space="preserve"> no selection criteria for the fast-track protocol as it is considered standard of care, but we excluded patients with previous major hip or knee surgery within 90-days of </w:t>
      </w:r>
      <w:r w:rsidR="00E44367">
        <w:rPr>
          <w:rFonts w:eastAsia="Arial Unicode MS"/>
          <w:lang w:val="en-US"/>
        </w:rPr>
        <w:t>THA or TKA</w:t>
      </w:r>
      <w:r w:rsidR="00FE64B6">
        <w:rPr>
          <w:rFonts w:eastAsia="Arial Unicode MS"/>
          <w:lang w:val="en-US"/>
        </w:rPr>
        <w:t xml:space="preserve"> and</w:t>
      </w:r>
      <w:r w:rsidR="00E04E4D" w:rsidRPr="0067199C">
        <w:rPr>
          <w:rFonts w:eastAsia="Arial Unicode MS"/>
          <w:lang w:val="en-US"/>
        </w:rPr>
        <w:t xml:space="preserve"> </w:t>
      </w:r>
      <w:r w:rsidR="00E44367">
        <w:rPr>
          <w:rFonts w:eastAsia="Arial Unicode MS"/>
          <w:lang w:val="en-US"/>
        </w:rPr>
        <w:t>THA</w:t>
      </w:r>
      <w:r w:rsidR="00605877">
        <w:rPr>
          <w:rFonts w:eastAsia="Arial Unicode MS"/>
          <w:lang w:val="en-US"/>
        </w:rPr>
        <w:t xml:space="preserve"> due to</w:t>
      </w:r>
      <w:r w:rsidR="00E04E4D" w:rsidRPr="0067199C">
        <w:rPr>
          <w:rFonts w:eastAsia="Arial Unicode MS"/>
          <w:lang w:val="en-US"/>
        </w:rPr>
        <w:t xml:space="preserve"> severe congenital </w:t>
      </w:r>
      <w:r w:rsidR="00BF60F3" w:rsidRPr="0067199C">
        <w:rPr>
          <w:rFonts w:eastAsia="Arial Unicode MS"/>
          <w:lang w:val="en-US"/>
        </w:rPr>
        <w:t xml:space="preserve">joint </w:t>
      </w:r>
      <w:r w:rsidR="00E04E4D" w:rsidRPr="0067199C">
        <w:rPr>
          <w:rFonts w:eastAsia="Arial Unicode MS"/>
          <w:lang w:val="en-US"/>
        </w:rPr>
        <w:t xml:space="preserve">disorder </w:t>
      </w:r>
      <w:r w:rsidR="00FE64B6">
        <w:rPr>
          <w:rFonts w:eastAsia="Arial Unicode MS"/>
          <w:lang w:val="en-US"/>
        </w:rPr>
        <w:t>or</w:t>
      </w:r>
      <w:r w:rsidR="00E04E4D" w:rsidRPr="0067199C">
        <w:rPr>
          <w:rFonts w:eastAsia="Arial Unicode MS"/>
          <w:lang w:val="en-US"/>
        </w:rPr>
        <w:t xml:space="preserve"> cancer</w:t>
      </w:r>
      <w:r w:rsidR="00FE64B6">
        <w:rPr>
          <w:rFonts w:eastAsia="Arial Unicode MS"/>
          <w:lang w:val="en-US"/>
        </w:rPr>
        <w:t>.</w:t>
      </w:r>
    </w:p>
    <w:p w14:paraId="10DE4A46" w14:textId="5E9BE35F" w:rsidR="004F1BE6" w:rsidRDefault="004F1BE6" w:rsidP="00A97349">
      <w:pPr>
        <w:spacing w:before="240" w:line="360" w:lineRule="auto"/>
        <w:rPr>
          <w:b/>
          <w:bCs/>
          <w:lang w:val="en-US"/>
        </w:rPr>
      </w:pPr>
      <w:r>
        <w:rPr>
          <w:b/>
          <w:bCs/>
          <w:lang w:val="en-US"/>
        </w:rPr>
        <w:t>Ethics and Permissions</w:t>
      </w:r>
    </w:p>
    <w:p w14:paraId="1D6E9778" w14:textId="36B595E9" w:rsidR="004F1BE6" w:rsidRDefault="004F1BE6" w:rsidP="004F1BE6">
      <w:pPr>
        <w:spacing w:line="360" w:lineRule="auto"/>
        <w:rPr>
          <w:b/>
          <w:bCs/>
          <w:lang w:val="en-US"/>
        </w:rPr>
      </w:pPr>
      <w:r>
        <w:rPr>
          <w:lang w:val="en-US"/>
        </w:rPr>
        <w:t>No Ethics Committee approval was necessary as t</w:t>
      </w:r>
      <w:r w:rsidRPr="00A97349">
        <w:rPr>
          <w:lang w:val="en-US"/>
        </w:rPr>
        <w:t xml:space="preserve">he National </w:t>
      </w:r>
      <w:r>
        <w:rPr>
          <w:lang w:val="en-US"/>
        </w:rPr>
        <w:t xml:space="preserve">Danish </w:t>
      </w:r>
      <w:r w:rsidRPr="00A97349">
        <w:rPr>
          <w:lang w:val="en-US"/>
        </w:rPr>
        <w:t xml:space="preserve">Ethics </w:t>
      </w:r>
      <w:r>
        <w:rPr>
          <w:lang w:val="en-US"/>
        </w:rPr>
        <w:t>c</w:t>
      </w:r>
      <w:r w:rsidRPr="00A97349">
        <w:rPr>
          <w:lang w:val="en-US"/>
        </w:rPr>
        <w:t>ommittee exempt non-interventional observational studies</w:t>
      </w:r>
      <w:r>
        <w:rPr>
          <w:lang w:val="en-US"/>
        </w:rPr>
        <w:t xml:space="preserve">. </w:t>
      </w:r>
      <w:r w:rsidRPr="006173C3">
        <w:rPr>
          <w:lang w:val="en-US"/>
        </w:rPr>
        <w:t>P</w:t>
      </w:r>
      <w:r w:rsidRPr="0067199C">
        <w:rPr>
          <w:lang w:val="en-US"/>
        </w:rPr>
        <w:t>ermission to review and store information from medical records without informed consent was acquired from Center for Regional Development (R-20073405) and the Danish Data Protection Agency (RH-2007-30-0623).</w:t>
      </w:r>
    </w:p>
    <w:p w14:paraId="68A0041A" w14:textId="3F53E754" w:rsidR="00A97349" w:rsidRPr="00A97349" w:rsidRDefault="00A97349" w:rsidP="00A97349">
      <w:pPr>
        <w:spacing w:before="240" w:line="360" w:lineRule="auto"/>
        <w:rPr>
          <w:b/>
          <w:bCs/>
          <w:lang w:val="en-US"/>
        </w:rPr>
      </w:pPr>
      <w:r w:rsidRPr="00A97349">
        <w:rPr>
          <w:b/>
          <w:bCs/>
          <w:lang w:val="en-US"/>
        </w:rPr>
        <w:t>Patient and Public Involvement</w:t>
      </w:r>
    </w:p>
    <w:p w14:paraId="0CA432D1" w14:textId="31A71231" w:rsidR="00A97349" w:rsidRPr="0067199C" w:rsidRDefault="00A97349" w:rsidP="003A31A8">
      <w:pPr>
        <w:spacing w:line="360" w:lineRule="auto"/>
        <w:rPr>
          <w:rFonts w:eastAsia="Arial Unicode MS"/>
          <w:lang w:val="en-US"/>
        </w:rPr>
      </w:pPr>
      <w:r>
        <w:rPr>
          <w:lang w:val="en-US"/>
        </w:rPr>
        <w:t>There was no involvement of patients or the public in the planning or conduction of the study.</w:t>
      </w:r>
    </w:p>
    <w:p w14:paraId="21D2F2DE" w14:textId="77777777" w:rsidR="003A31A8" w:rsidRDefault="003A31A8" w:rsidP="003A31A8">
      <w:pPr>
        <w:rPr>
          <w:lang w:val="en-US"/>
        </w:rPr>
      </w:pPr>
    </w:p>
    <w:p w14:paraId="77380C7A" w14:textId="58FCDCE2" w:rsidR="00DE67BB" w:rsidRPr="003A31A8" w:rsidRDefault="003A31A8" w:rsidP="003A31A8">
      <w:pPr>
        <w:spacing w:after="240"/>
        <w:rPr>
          <w:b/>
          <w:bCs/>
          <w:lang w:val="en-US"/>
        </w:rPr>
      </w:pPr>
      <w:r>
        <w:rPr>
          <w:b/>
          <w:bCs/>
          <w:lang w:val="en-US"/>
        </w:rPr>
        <w:t>Outcomes</w:t>
      </w:r>
    </w:p>
    <w:p w14:paraId="3C439C22" w14:textId="0E91A164" w:rsidR="00DE67BB" w:rsidRPr="0067199C" w:rsidRDefault="00355961">
      <w:pPr>
        <w:spacing w:line="360" w:lineRule="auto"/>
        <w:rPr>
          <w:lang w:val="en-US"/>
        </w:rPr>
      </w:pPr>
      <w:r w:rsidRPr="0067199C">
        <w:rPr>
          <w:lang w:val="en-US"/>
        </w:rPr>
        <w:t xml:space="preserve">The primary outcome was to </w:t>
      </w:r>
      <w:r w:rsidR="00A428EF">
        <w:rPr>
          <w:lang w:val="en-US"/>
        </w:rPr>
        <w:t xml:space="preserve">develop a machine-learning model </w:t>
      </w:r>
      <w:r w:rsidRPr="0067199C">
        <w:rPr>
          <w:lang w:val="en-US"/>
        </w:rPr>
        <w:t xml:space="preserve">to predict the occurrence of “medical” complications resulting in a </w:t>
      </w:r>
      <w:r w:rsidR="00D8663B">
        <w:rPr>
          <w:lang w:val="en-US"/>
        </w:rPr>
        <w:t>length of stay</w:t>
      </w:r>
      <w:r w:rsidRPr="0067199C">
        <w:rPr>
          <w:lang w:val="en-US"/>
        </w:rPr>
        <w:t xml:space="preserve"> &gt;4 days or readmission </w:t>
      </w:r>
      <w:r w:rsidR="00A428EF">
        <w:rPr>
          <w:lang w:val="en-US"/>
        </w:rPr>
        <w:t xml:space="preserve">and </w:t>
      </w:r>
      <w:r w:rsidRPr="0067199C">
        <w:rPr>
          <w:lang w:val="en-US"/>
        </w:rPr>
        <w:t xml:space="preserve">compare </w:t>
      </w:r>
      <w:r w:rsidR="00A428EF">
        <w:rPr>
          <w:lang w:val="en-US"/>
        </w:rPr>
        <w:t xml:space="preserve">model performance with </w:t>
      </w:r>
      <w:r w:rsidRPr="0067199C">
        <w:rPr>
          <w:lang w:val="en-US"/>
        </w:rPr>
        <w:t>a traditional logistic regression model</w:t>
      </w:r>
      <w:r w:rsidR="00AB467D" w:rsidRPr="0067199C">
        <w:rPr>
          <w:lang w:val="en-US"/>
        </w:rPr>
        <w:t xml:space="preserve"> (</w:t>
      </w:r>
      <w:del w:id="9" w:author="Christoffer Calov Jørgensen" w:date="2022-09-07T11:34:00Z">
        <w:r w:rsidR="00AB467D" w:rsidRPr="0067199C" w:rsidDel="00FE4276">
          <w:rPr>
            <w:lang w:val="en-US"/>
          </w:rPr>
          <w:delText>outcome A</w:delText>
        </w:r>
      </w:del>
      <w:ins w:id="10" w:author="Christoffer Calov Jørgensen" w:date="2022-09-07T11:34:00Z">
        <w:r w:rsidR="00FE4276">
          <w:rPr>
            <w:lang w:val="en-US"/>
          </w:rPr>
          <w:t>primary outcome</w:t>
        </w:r>
      </w:ins>
      <w:r w:rsidR="00AB467D" w:rsidRPr="0067199C">
        <w:rPr>
          <w:lang w:val="en-US"/>
        </w:rPr>
        <w:t>)</w:t>
      </w:r>
      <w:r w:rsidRPr="0067199C">
        <w:rPr>
          <w:lang w:val="en-US"/>
        </w:rPr>
        <w:t>. Secondarily</w:t>
      </w:r>
      <w:r w:rsidR="00BF60F3" w:rsidRPr="0067199C">
        <w:rPr>
          <w:lang w:val="en-US"/>
        </w:rPr>
        <w:t>,</w:t>
      </w:r>
      <w:r w:rsidRPr="0067199C">
        <w:rPr>
          <w:lang w:val="en-US"/>
        </w:rPr>
        <w:t xml:space="preserve"> </w:t>
      </w:r>
      <w:r w:rsidR="00CE42F9" w:rsidRPr="0067199C">
        <w:rPr>
          <w:lang w:val="en-US"/>
        </w:rPr>
        <w:t xml:space="preserve">we investigated how inclusion of cases with a </w:t>
      </w:r>
      <w:r w:rsidR="00D8663B">
        <w:rPr>
          <w:lang w:val="en-US"/>
        </w:rPr>
        <w:t>length of stay</w:t>
      </w:r>
      <w:r w:rsidR="00CE42F9" w:rsidRPr="0067199C">
        <w:rPr>
          <w:lang w:val="en-US"/>
        </w:rPr>
        <w:t xml:space="preserve"> &gt;4 days but no reported </w:t>
      </w:r>
      <w:r w:rsidR="00310C1E">
        <w:rPr>
          <w:lang w:val="en-US"/>
        </w:rPr>
        <w:t>“</w:t>
      </w:r>
      <w:r w:rsidR="00CE42F9" w:rsidRPr="0067199C">
        <w:rPr>
          <w:lang w:val="en-US"/>
        </w:rPr>
        <w:t>medical</w:t>
      </w:r>
      <w:r w:rsidR="00310C1E">
        <w:rPr>
          <w:lang w:val="en-US"/>
        </w:rPr>
        <w:t>”</w:t>
      </w:r>
      <w:r w:rsidR="00CE42F9" w:rsidRPr="0067199C">
        <w:rPr>
          <w:lang w:val="en-US"/>
        </w:rPr>
        <w:t xml:space="preserve"> complication as </w:t>
      </w:r>
      <w:r w:rsidR="00760577">
        <w:rPr>
          <w:lang w:val="en-US"/>
        </w:rPr>
        <w:t xml:space="preserve">a </w:t>
      </w:r>
      <w:r w:rsidR="00CE42F9" w:rsidRPr="0067199C">
        <w:rPr>
          <w:lang w:val="en-US"/>
        </w:rPr>
        <w:t>positive outcome influenced the model (</w:t>
      </w:r>
      <w:del w:id="11" w:author="Christoffer Calov Jørgensen" w:date="2022-09-07T11:37:00Z">
        <w:r w:rsidR="00CE42F9" w:rsidRPr="0067199C" w:rsidDel="0013145C">
          <w:rPr>
            <w:lang w:val="en-US"/>
          </w:rPr>
          <w:delText>outcome B</w:delText>
        </w:r>
      </w:del>
      <w:ins w:id="12" w:author="Christoffer Calov Jørgensen" w:date="2022-09-07T11:37:00Z">
        <w:r w:rsidR="0013145C">
          <w:rPr>
            <w:lang w:val="en-US"/>
          </w:rPr>
          <w:t>secondary outcome</w:t>
        </w:r>
      </w:ins>
      <w:r w:rsidR="00CE42F9" w:rsidRPr="0067199C">
        <w:rPr>
          <w:lang w:val="en-US"/>
        </w:rPr>
        <w:t>).</w:t>
      </w:r>
      <w:r w:rsidR="00C12E31" w:rsidRPr="0067199C">
        <w:rPr>
          <w:lang w:val="en-US"/>
        </w:rPr>
        <w:t xml:space="preserve"> F</w:t>
      </w:r>
      <w:r w:rsidR="00CE42F9" w:rsidRPr="0067199C">
        <w:rPr>
          <w:lang w:val="en-US"/>
        </w:rPr>
        <w:t>or both outcomes</w:t>
      </w:r>
      <w:r w:rsidR="00C12E31" w:rsidRPr="0067199C">
        <w:rPr>
          <w:lang w:val="en-US"/>
        </w:rPr>
        <w:t xml:space="preserve">, </w:t>
      </w:r>
      <w:r w:rsidR="00CE42F9" w:rsidRPr="0067199C">
        <w:rPr>
          <w:lang w:val="en-US"/>
        </w:rPr>
        <w:t xml:space="preserve">we also investigated whether a parsimonious model </w:t>
      </w:r>
      <w:r w:rsidR="00FE64B6">
        <w:rPr>
          <w:lang w:val="en-US"/>
        </w:rPr>
        <w:t xml:space="preserve">including </w:t>
      </w:r>
      <w:r w:rsidR="00D33E3A">
        <w:rPr>
          <w:lang w:val="en-US"/>
        </w:rPr>
        <w:t xml:space="preserve">only </w:t>
      </w:r>
      <w:r w:rsidR="00FE64B6">
        <w:rPr>
          <w:lang w:val="en-US"/>
        </w:rPr>
        <w:t xml:space="preserve">the top ten </w:t>
      </w:r>
      <w:r w:rsidR="00D33E3A">
        <w:rPr>
          <w:lang w:val="en-US"/>
        </w:rPr>
        <w:t>variables</w:t>
      </w:r>
      <w:r w:rsidR="00FE64B6">
        <w:rPr>
          <w:lang w:val="en-US"/>
        </w:rPr>
        <w:t xml:space="preserve"> </w:t>
      </w:r>
      <w:r w:rsidR="00CE42F9" w:rsidRPr="0067199C">
        <w:rPr>
          <w:lang w:val="en-US"/>
        </w:rPr>
        <w:t xml:space="preserve">would perform </w:t>
      </w:r>
      <w:r w:rsidR="00FE64B6">
        <w:rPr>
          <w:lang w:val="en-US"/>
        </w:rPr>
        <w:t>equally</w:t>
      </w:r>
      <w:r w:rsidR="00370C70">
        <w:rPr>
          <w:lang w:val="en-US"/>
        </w:rPr>
        <w:t xml:space="preserve"> well as</w:t>
      </w:r>
      <w:r w:rsidR="00CE42F9" w:rsidRPr="0067199C">
        <w:rPr>
          <w:lang w:val="en-US"/>
        </w:rPr>
        <w:t xml:space="preserve"> the full model</w:t>
      </w:r>
      <w:r w:rsidR="00370C70">
        <w:rPr>
          <w:lang w:val="en-US"/>
        </w:rPr>
        <w:t>,</w:t>
      </w:r>
      <w:r w:rsidR="00CE42F9" w:rsidRPr="0067199C">
        <w:rPr>
          <w:lang w:val="en-US"/>
        </w:rPr>
        <w:t xml:space="preserve"> and whether the effect of age per se would compare to the full </w:t>
      </w:r>
      <w:r w:rsidR="00D8663B">
        <w:rPr>
          <w:lang w:val="en-US"/>
        </w:rPr>
        <w:t>machine-learning</w:t>
      </w:r>
      <w:r w:rsidR="00FE64B6">
        <w:rPr>
          <w:lang w:val="en-US"/>
        </w:rPr>
        <w:t xml:space="preserve"> </w:t>
      </w:r>
      <w:r w:rsidR="00CE42F9" w:rsidRPr="0067199C">
        <w:rPr>
          <w:lang w:val="en-US"/>
        </w:rPr>
        <w:t>model.</w:t>
      </w:r>
      <w:r w:rsidR="002B670D" w:rsidRPr="0067199C">
        <w:rPr>
          <w:lang w:val="en-US"/>
        </w:rPr>
        <w:t xml:space="preserve"> </w:t>
      </w:r>
      <w:r w:rsidR="00DF2B44" w:rsidRPr="0067199C">
        <w:rPr>
          <w:lang w:val="en-US"/>
        </w:rPr>
        <w:t>A</w:t>
      </w:r>
      <w:r w:rsidR="00836275" w:rsidRPr="0067199C">
        <w:rPr>
          <w:lang w:val="en-US"/>
        </w:rPr>
        <w:t xml:space="preserve">ll figures and tables in the main text are based on </w:t>
      </w:r>
      <w:del w:id="13" w:author="Christoffer Calov Jørgensen" w:date="2022-09-07T11:34:00Z">
        <w:r w:rsidR="00836275" w:rsidRPr="0067199C" w:rsidDel="00FE4276">
          <w:rPr>
            <w:lang w:val="en-US"/>
          </w:rPr>
          <w:delText>outcome A</w:delText>
        </w:r>
      </w:del>
      <w:ins w:id="14" w:author="Christoffer Calov Jørgensen" w:date="2022-09-07T11:34:00Z">
        <w:r w:rsidR="00FE4276">
          <w:rPr>
            <w:lang w:val="en-US"/>
          </w:rPr>
          <w:t>the primary outcome</w:t>
        </w:r>
      </w:ins>
      <w:r w:rsidR="00836275" w:rsidRPr="0067199C">
        <w:rPr>
          <w:lang w:val="en-US"/>
        </w:rPr>
        <w:t xml:space="preserve">; the corresponding figures for </w:t>
      </w:r>
      <w:del w:id="15" w:author="Christoffer Calov Jørgensen" w:date="2022-09-07T11:37:00Z">
        <w:r w:rsidR="00836275" w:rsidRPr="0067199C" w:rsidDel="0013145C">
          <w:rPr>
            <w:lang w:val="en-US"/>
          </w:rPr>
          <w:delText>outcome B</w:delText>
        </w:r>
      </w:del>
      <w:ins w:id="16" w:author="Christoffer Calov Jørgensen" w:date="2022-09-07T11:37:00Z">
        <w:r w:rsidR="0013145C">
          <w:rPr>
            <w:lang w:val="en-US"/>
          </w:rPr>
          <w:t>the secondary outcome</w:t>
        </w:r>
      </w:ins>
      <w:r w:rsidR="00836275" w:rsidRPr="0067199C">
        <w:rPr>
          <w:lang w:val="en-US"/>
        </w:rPr>
        <w:t xml:space="preserve"> </w:t>
      </w:r>
      <w:proofErr w:type="gramStart"/>
      <w:r w:rsidR="00D53956">
        <w:rPr>
          <w:lang w:val="en-US"/>
        </w:rPr>
        <w:t>are</w:t>
      </w:r>
      <w:proofErr w:type="gramEnd"/>
      <w:r w:rsidR="00760577">
        <w:rPr>
          <w:lang w:val="en-US"/>
        </w:rPr>
        <w:t xml:space="preserve"> reported </w:t>
      </w:r>
      <w:r w:rsidR="00836275" w:rsidRPr="0067199C">
        <w:rPr>
          <w:lang w:val="en-US"/>
        </w:rPr>
        <w:t xml:space="preserve">in the </w:t>
      </w:r>
      <w:r w:rsidR="00791BFA">
        <w:rPr>
          <w:lang w:val="en-US"/>
        </w:rPr>
        <w:t xml:space="preserve">Supplemental </w:t>
      </w:r>
      <w:r w:rsidR="0085563E">
        <w:rPr>
          <w:lang w:val="en-US"/>
        </w:rPr>
        <w:t>Material</w:t>
      </w:r>
      <w:r w:rsidR="00836275" w:rsidRPr="0067199C">
        <w:rPr>
          <w:lang w:val="en-US"/>
        </w:rPr>
        <w:t>.</w:t>
      </w:r>
    </w:p>
    <w:p w14:paraId="1C959739" w14:textId="77777777" w:rsidR="003A31A8" w:rsidRDefault="003A31A8" w:rsidP="003A31A8">
      <w:pPr>
        <w:spacing w:after="240"/>
        <w:rPr>
          <w:b/>
          <w:bCs/>
          <w:lang w:val="en-US"/>
        </w:rPr>
      </w:pPr>
      <w:bookmarkStart w:id="17" w:name="_2sj39do1xzob" w:colFirst="0" w:colLast="0"/>
      <w:bookmarkEnd w:id="17"/>
    </w:p>
    <w:p w14:paraId="7FA38F86" w14:textId="77777777" w:rsidR="0085563E" w:rsidRDefault="0085563E">
      <w:pPr>
        <w:rPr>
          <w:b/>
          <w:bCs/>
          <w:lang w:val="en-US"/>
        </w:rPr>
      </w:pPr>
      <w:r>
        <w:rPr>
          <w:b/>
          <w:bCs/>
          <w:lang w:val="en-US"/>
        </w:rPr>
        <w:br w:type="page"/>
      </w:r>
    </w:p>
    <w:p w14:paraId="36963434" w14:textId="555D8426" w:rsidR="00DE67BB" w:rsidRPr="003A31A8" w:rsidRDefault="00355961" w:rsidP="003A31A8">
      <w:pPr>
        <w:spacing w:after="240"/>
        <w:rPr>
          <w:b/>
          <w:bCs/>
          <w:lang w:val="en-US"/>
        </w:rPr>
      </w:pPr>
      <w:r w:rsidRPr="003A31A8">
        <w:rPr>
          <w:b/>
          <w:bCs/>
          <w:lang w:val="en-US"/>
        </w:rPr>
        <w:lastRenderedPageBreak/>
        <w:t>Statistical Analysis</w:t>
      </w:r>
    </w:p>
    <w:p w14:paraId="70F69D77" w14:textId="77F714A9" w:rsidR="00D471CD" w:rsidRPr="0067199C" w:rsidRDefault="00C12E31" w:rsidP="00D471CD">
      <w:pPr>
        <w:spacing w:line="360" w:lineRule="auto"/>
        <w:rPr>
          <w:color w:val="000000"/>
          <w:lang w:val="en-US"/>
        </w:rPr>
      </w:pPr>
      <w:r w:rsidRPr="0067199C">
        <w:rPr>
          <w:lang w:val="en-US"/>
        </w:rPr>
        <w:t xml:space="preserve">Data </w:t>
      </w:r>
      <w:ins w:id="18" w:author="Christoffer Calov Jørgensen" w:date="2022-09-07T15:45:00Z">
        <w:r w:rsidR="003B2EF0">
          <w:rPr>
            <w:lang w:val="en-US"/>
          </w:rPr>
          <w:t xml:space="preserve">consisted of 33 input </w:t>
        </w:r>
      </w:ins>
      <w:ins w:id="19" w:author="Christoffer Calov Jørgensen" w:date="2022-09-07T15:47:00Z">
        <w:r w:rsidR="003B2EF0">
          <w:rPr>
            <w:lang w:val="en-US"/>
          </w:rPr>
          <w:t>variables</w:t>
        </w:r>
      </w:ins>
      <w:ins w:id="20" w:author="Christoffer Calov Jørgensen" w:date="2022-09-07T15:45:00Z">
        <w:r w:rsidR="003B2EF0">
          <w:rPr>
            <w:lang w:val="en-US"/>
          </w:rPr>
          <w:t>, of which 7 were continuous</w:t>
        </w:r>
      </w:ins>
      <w:ins w:id="21" w:author="Christoffer Calov Jørgensen" w:date="2022-09-07T19:32:00Z">
        <w:r w:rsidR="00FC78A9">
          <w:rPr>
            <w:lang w:val="en-US"/>
          </w:rPr>
          <w:t>. All variables wer</w:t>
        </w:r>
      </w:ins>
      <w:ins w:id="22" w:author="Christoffer Calov Jørgensen" w:date="2022-09-07T19:33:00Z">
        <w:r w:rsidR="00FC78A9">
          <w:rPr>
            <w:lang w:val="en-US"/>
          </w:rPr>
          <w:t>e collected prospectively, either through the patient completed questionnaire, through the DNDRP or a combination of both</w:t>
        </w:r>
      </w:ins>
      <w:ins w:id="23" w:author="Christoffer Calov Jørgensen" w:date="2022-09-07T15:45:00Z">
        <w:r w:rsidR="003B2EF0">
          <w:rPr>
            <w:lang w:val="en-US"/>
          </w:rPr>
          <w:t xml:space="preserve"> </w:t>
        </w:r>
      </w:ins>
      <w:ins w:id="24" w:author="Christoffer Calov Jørgensen" w:date="2022-09-07T15:46:00Z">
        <w:r w:rsidR="003B2EF0">
          <w:rPr>
            <w:lang w:val="en-US"/>
          </w:rPr>
          <w:t xml:space="preserve">(table 1). </w:t>
        </w:r>
      </w:ins>
      <w:ins w:id="25" w:author="Christoffer Calov Jørgensen" w:date="2022-09-07T15:45:00Z">
        <w:r w:rsidR="003B2EF0">
          <w:rPr>
            <w:lang w:val="en-US"/>
          </w:rPr>
          <w:t xml:space="preserve"> </w:t>
        </w:r>
      </w:ins>
      <w:del w:id="26" w:author="Christoffer Calov Jørgensen" w:date="2022-09-07T15:46:00Z">
        <w:r w:rsidR="00D53956" w:rsidDel="003B2EF0">
          <w:rPr>
            <w:lang w:val="en-US"/>
          </w:rPr>
          <w:delText>was</w:delText>
        </w:r>
        <w:r w:rsidRPr="0067199C" w:rsidDel="003B2EF0">
          <w:rPr>
            <w:lang w:val="en-US"/>
          </w:rPr>
          <w:delText xml:space="preserve"> </w:delText>
        </w:r>
        <w:r w:rsidR="00E04E4D" w:rsidRPr="0067199C" w:rsidDel="003B2EF0">
          <w:rPr>
            <w:lang w:val="en-US"/>
          </w:rPr>
          <w:delText>i</w:delText>
        </w:r>
      </w:del>
      <w:ins w:id="27" w:author="Christoffer Calov Jørgensen" w:date="2022-09-07T15:46:00Z">
        <w:r w:rsidR="003B2EF0">
          <w:rPr>
            <w:lang w:val="en-US"/>
          </w:rPr>
          <w:t>I</w:t>
        </w:r>
      </w:ins>
      <w:r w:rsidR="00E04E4D" w:rsidRPr="0067199C">
        <w:rPr>
          <w:lang w:val="en-US"/>
        </w:rPr>
        <w:t>nitially</w:t>
      </w:r>
      <w:ins w:id="28" w:author="Christoffer Calov Jørgensen" w:date="2022-09-07T15:46:00Z">
        <w:r w:rsidR="003B2EF0">
          <w:rPr>
            <w:lang w:val="en-US"/>
          </w:rPr>
          <w:t xml:space="preserve"> we</w:t>
        </w:r>
      </w:ins>
      <w:r w:rsidR="00E04E4D" w:rsidRPr="0067199C">
        <w:rPr>
          <w:lang w:val="en-US"/>
        </w:rPr>
        <w:t xml:space="preserve"> trimmed </w:t>
      </w:r>
      <w:ins w:id="29" w:author="Christoffer Calov Jørgensen" w:date="2022-09-07T15:46:00Z">
        <w:r w:rsidR="003B2EF0">
          <w:rPr>
            <w:lang w:val="en-US"/>
          </w:rPr>
          <w:t xml:space="preserve">the dataset </w:t>
        </w:r>
      </w:ins>
      <w:r w:rsidRPr="0067199C">
        <w:rPr>
          <w:lang w:val="en-US"/>
        </w:rPr>
        <w:t>by removing</w:t>
      </w:r>
      <w:r w:rsidR="00E04E4D" w:rsidRPr="0067199C">
        <w:rPr>
          <w:lang w:val="en-US"/>
        </w:rPr>
        <w:t xml:space="preserve"> 156 patients (1.7%) wh</w:t>
      </w:r>
      <w:r w:rsidR="00470FFD" w:rsidRPr="0067199C">
        <w:rPr>
          <w:lang w:val="en-US"/>
        </w:rPr>
        <w:t xml:space="preserve">o </w:t>
      </w:r>
      <w:r w:rsidR="00E04E4D" w:rsidRPr="0067199C">
        <w:rPr>
          <w:lang w:val="en-US"/>
        </w:rPr>
        <w:t>were outliers with regards to weight (&lt;30 kg or &gt;250 kg) and heigh</w:t>
      </w:r>
      <w:r w:rsidRPr="0067199C">
        <w:rPr>
          <w:lang w:val="en-US"/>
        </w:rPr>
        <w:t>t</w:t>
      </w:r>
      <w:r w:rsidR="00E04E4D" w:rsidRPr="0067199C">
        <w:rPr>
          <w:lang w:val="en-US"/>
        </w:rPr>
        <w:t xml:space="preserve"> </w:t>
      </w:r>
      <w:r w:rsidR="00CE42F9" w:rsidRPr="0067199C">
        <w:rPr>
          <w:lang w:val="en-US"/>
        </w:rPr>
        <w:t>(</w:t>
      </w:r>
      <w:r w:rsidR="00E04E4D" w:rsidRPr="0067199C">
        <w:rPr>
          <w:lang w:val="en-US"/>
        </w:rPr>
        <w:t>&lt;100 cm or &gt;210 cm)</w:t>
      </w:r>
      <w:r w:rsidR="007523A4">
        <w:rPr>
          <w:lang w:val="en-US"/>
        </w:rPr>
        <w:t xml:space="preserve"> or where these data were missing</w:t>
      </w:r>
      <w:r w:rsidR="00E04E4D" w:rsidRPr="0067199C">
        <w:rPr>
          <w:lang w:val="en-US"/>
        </w:rPr>
        <w:t>.</w:t>
      </w:r>
      <w:r w:rsidR="00355961" w:rsidRPr="0067199C">
        <w:rPr>
          <w:lang w:val="en-US"/>
        </w:rPr>
        <w:t xml:space="preserve"> </w:t>
      </w:r>
      <w:r w:rsidR="00D471CD" w:rsidRPr="0067199C">
        <w:rPr>
          <w:color w:val="000000"/>
          <w:lang w:val="en-US"/>
        </w:rPr>
        <w:t>To reduce the risk of overfitting,</w:t>
      </w:r>
      <w:r w:rsidR="004D72A6">
        <w:rPr>
          <w:color w:val="000000"/>
          <w:lang w:val="en-US"/>
        </w:rPr>
        <w:t xml:space="preserve"> </w:t>
      </w:r>
      <w:r w:rsidR="00D471CD" w:rsidRPr="0067199C">
        <w:rPr>
          <w:color w:val="000000"/>
          <w:lang w:val="en-US"/>
        </w:rPr>
        <w:t xml:space="preserve">data was </w:t>
      </w:r>
      <w:r w:rsidR="00D53956">
        <w:rPr>
          <w:color w:val="000000"/>
          <w:lang w:val="en-US"/>
        </w:rPr>
        <w:t xml:space="preserve">subsequently </w:t>
      </w:r>
      <w:r w:rsidR="00D471CD" w:rsidRPr="0067199C">
        <w:rPr>
          <w:color w:val="000000"/>
          <w:lang w:val="en-US"/>
        </w:rPr>
        <w:t>split into a</w:t>
      </w:r>
      <w:r w:rsidR="009B3CE2">
        <w:rPr>
          <w:color w:val="000000"/>
          <w:lang w:val="en-US"/>
        </w:rPr>
        <w:t xml:space="preserve"> </w:t>
      </w:r>
      <w:r w:rsidR="00D471CD" w:rsidRPr="0067199C">
        <w:rPr>
          <w:color w:val="000000"/>
          <w:lang w:val="en-US"/>
        </w:rPr>
        <w:t>training set</w:t>
      </w:r>
      <w:r w:rsidR="001A0DB1" w:rsidRPr="0067199C">
        <w:rPr>
          <w:color w:val="000000"/>
          <w:lang w:val="en-US"/>
        </w:rPr>
        <w:t xml:space="preserve"> consisting of 18</w:t>
      </w:r>
      <w:del w:id="30" w:author="Christoffer Calov Jørgensen" w:date="2022-09-07T11:41:00Z">
        <w:r w:rsidR="001A0DB1" w:rsidRPr="0067199C" w:rsidDel="0073193C">
          <w:rPr>
            <w:color w:val="000000"/>
            <w:lang w:val="en-US"/>
          </w:rPr>
          <w:delText>.</w:delText>
        </w:r>
      </w:del>
      <w:r w:rsidR="001A0DB1" w:rsidRPr="0067199C">
        <w:rPr>
          <w:color w:val="000000"/>
          <w:lang w:val="en-US"/>
        </w:rPr>
        <w:t>013</w:t>
      </w:r>
      <w:r w:rsidR="0098555D">
        <w:rPr>
          <w:color w:val="000000"/>
          <w:lang w:val="en-US"/>
        </w:rPr>
        <w:t xml:space="preserve"> (82.2%)</w:t>
      </w:r>
      <w:r w:rsidR="001A0DB1" w:rsidRPr="0067199C">
        <w:rPr>
          <w:color w:val="000000"/>
          <w:lang w:val="en-US"/>
        </w:rPr>
        <w:t xml:space="preserve"> procedures</w:t>
      </w:r>
      <w:r w:rsidR="00D53956">
        <w:rPr>
          <w:color w:val="000000"/>
          <w:lang w:val="en-US"/>
        </w:rPr>
        <w:t xml:space="preserve"> from</w:t>
      </w:r>
      <w:r w:rsidR="001A0DB1" w:rsidRPr="0067199C">
        <w:rPr>
          <w:color w:val="000000"/>
          <w:lang w:val="en-US"/>
        </w:rPr>
        <w:t xml:space="preserve"> 2014-2016</w:t>
      </w:r>
      <w:r w:rsidR="00D471CD" w:rsidRPr="0067199C">
        <w:rPr>
          <w:color w:val="000000"/>
          <w:lang w:val="en-US"/>
        </w:rPr>
        <w:t xml:space="preserve"> and a</w:t>
      </w:r>
      <w:r w:rsidR="009B3CE2">
        <w:rPr>
          <w:color w:val="000000"/>
          <w:lang w:val="en-US"/>
        </w:rPr>
        <w:t xml:space="preserve"> </w:t>
      </w:r>
      <w:r w:rsidR="00D471CD" w:rsidRPr="0067199C">
        <w:rPr>
          <w:color w:val="000000"/>
          <w:lang w:val="en-US"/>
        </w:rPr>
        <w:t xml:space="preserve">test </w:t>
      </w:r>
      <w:r w:rsidR="001A0DB1" w:rsidRPr="0067199C">
        <w:rPr>
          <w:color w:val="000000"/>
          <w:lang w:val="en-US"/>
        </w:rPr>
        <w:t>set of 391</w:t>
      </w:r>
      <w:r w:rsidR="00605877">
        <w:rPr>
          <w:color w:val="000000"/>
          <w:lang w:val="en-US"/>
        </w:rPr>
        <w:t>3</w:t>
      </w:r>
      <w:r w:rsidR="001A0DB1" w:rsidRPr="0067199C">
        <w:rPr>
          <w:color w:val="000000"/>
          <w:lang w:val="en-US"/>
        </w:rPr>
        <w:t xml:space="preserve"> </w:t>
      </w:r>
      <w:r w:rsidR="0098555D">
        <w:rPr>
          <w:color w:val="000000"/>
          <w:lang w:val="en-US"/>
        </w:rPr>
        <w:t xml:space="preserve">(17.8%) </w:t>
      </w:r>
      <w:r w:rsidR="001A0DB1" w:rsidRPr="0067199C">
        <w:rPr>
          <w:color w:val="000000"/>
          <w:lang w:val="en-US"/>
        </w:rPr>
        <w:t xml:space="preserve">procedures </w:t>
      </w:r>
      <w:r w:rsidR="00D53956">
        <w:rPr>
          <w:color w:val="000000"/>
          <w:lang w:val="en-US"/>
        </w:rPr>
        <w:t xml:space="preserve">from </w:t>
      </w:r>
      <w:r w:rsidR="001A0DB1" w:rsidRPr="0067199C">
        <w:rPr>
          <w:color w:val="000000"/>
          <w:lang w:val="en-US"/>
        </w:rPr>
        <w:t>2017</w:t>
      </w:r>
      <w:ins w:id="31" w:author="Christoffer Calov Jørgensen" w:date="2022-09-07T21:12:00Z">
        <w:r w:rsidR="008C0084">
          <w:rPr>
            <w:color w:val="000000"/>
            <w:lang w:val="en-US"/>
          </w:rPr>
          <w:t xml:space="preserve"> (Supplemental </w:t>
        </w:r>
      </w:ins>
      <w:ins w:id="32" w:author="Christoffer Calov Jørgensen" w:date="2022-09-07T21:13:00Z">
        <w:r w:rsidR="008C0084">
          <w:rPr>
            <w:color w:val="000000"/>
            <w:lang w:val="en-US"/>
          </w:rPr>
          <w:t>M</w:t>
        </w:r>
      </w:ins>
      <w:ins w:id="33" w:author="Christoffer Calov Jørgensen" w:date="2022-09-07T21:12:00Z">
        <w:r w:rsidR="008C0084">
          <w:rPr>
            <w:color w:val="000000"/>
            <w:lang w:val="en-US"/>
          </w:rPr>
          <w:t>aterial 1)</w:t>
        </w:r>
      </w:ins>
      <w:r w:rsidR="001A0DB1" w:rsidRPr="0067199C">
        <w:rPr>
          <w:color w:val="000000"/>
          <w:lang w:val="en-US"/>
        </w:rPr>
        <w:t>.</w:t>
      </w:r>
    </w:p>
    <w:p w14:paraId="2DF69DB4" w14:textId="1E79BAD2" w:rsidR="00CE42F9" w:rsidRPr="0067199C" w:rsidRDefault="00CE42F9" w:rsidP="00D471CD">
      <w:pPr>
        <w:pStyle w:val="NormalWeb"/>
        <w:spacing w:before="0" w:beforeAutospacing="0" w:after="0" w:afterAutospacing="0" w:line="360" w:lineRule="auto"/>
        <w:rPr>
          <w:rFonts w:ascii="Arial" w:hAnsi="Arial" w:cs="Arial"/>
          <w:color w:val="000000"/>
          <w:sz w:val="22"/>
          <w:szCs w:val="22"/>
        </w:rPr>
      </w:pPr>
      <w:r w:rsidRPr="0067199C">
        <w:rPr>
          <w:rFonts w:ascii="Arial" w:hAnsi="Arial" w:cs="Arial"/>
          <w:color w:val="000000"/>
          <w:sz w:val="22"/>
          <w:szCs w:val="22"/>
        </w:rPr>
        <w:t xml:space="preserve">As </w:t>
      </w:r>
      <w:del w:id="34" w:author="Christoffer Calov Jørgensen" w:date="2022-09-07T15:47:00Z">
        <w:r w:rsidRPr="0067199C" w:rsidDel="003B2EF0">
          <w:rPr>
            <w:rFonts w:ascii="Arial" w:hAnsi="Arial" w:cs="Arial"/>
            <w:color w:val="000000"/>
            <w:sz w:val="22"/>
            <w:szCs w:val="22"/>
          </w:rPr>
          <w:delText xml:space="preserve">a </w:delText>
        </w:r>
      </w:del>
      <w:r w:rsidRPr="0067199C">
        <w:rPr>
          <w:rFonts w:ascii="Arial" w:hAnsi="Arial" w:cs="Arial"/>
          <w:color w:val="000000"/>
          <w:sz w:val="22"/>
          <w:szCs w:val="22"/>
        </w:rPr>
        <w:t xml:space="preserve">reference model, we used classical logistic regression </w:t>
      </w:r>
      <w:del w:id="35" w:author="Christoffer Calov Jørgensen" w:date="2022-09-07T15:47:00Z">
        <w:r w:rsidRPr="0067199C" w:rsidDel="003B2EF0">
          <w:rPr>
            <w:rFonts w:ascii="Arial" w:hAnsi="Arial" w:cs="Arial"/>
            <w:color w:val="000000"/>
            <w:sz w:val="22"/>
            <w:szCs w:val="22"/>
          </w:rPr>
          <w:delText>using all 33 input variables</w:delText>
        </w:r>
        <w:r w:rsidR="00007190" w:rsidDel="003B2EF0">
          <w:rPr>
            <w:rFonts w:ascii="Arial" w:hAnsi="Arial" w:cs="Arial"/>
            <w:color w:val="000000"/>
            <w:sz w:val="22"/>
            <w:szCs w:val="22"/>
          </w:rPr>
          <w:delText xml:space="preserve"> (table 1)</w:delText>
        </w:r>
      </w:del>
      <w:ins w:id="36" w:author="Christoffer Calov Jørgensen" w:date="2022-09-07T15:47:00Z">
        <w:r w:rsidR="003B2EF0">
          <w:rPr>
            <w:rFonts w:ascii="Arial" w:hAnsi="Arial" w:cs="Arial"/>
            <w:color w:val="000000"/>
            <w:sz w:val="22"/>
            <w:szCs w:val="22"/>
          </w:rPr>
          <w:t xml:space="preserve">model with </w:t>
        </w:r>
      </w:ins>
      <w:del w:id="37" w:author="Christoffer Calov Jørgensen" w:date="2022-09-07T15:47:00Z">
        <w:r w:rsidRPr="0067199C" w:rsidDel="003B2EF0">
          <w:rPr>
            <w:rFonts w:ascii="Arial" w:hAnsi="Arial" w:cs="Arial"/>
            <w:color w:val="000000"/>
            <w:sz w:val="22"/>
            <w:szCs w:val="22"/>
          </w:rPr>
          <w:delText>. C</w:delText>
        </w:r>
      </w:del>
      <w:ins w:id="38" w:author="Christoffer Calov Jørgensen" w:date="2022-09-07T15:47:00Z">
        <w:r w:rsidR="003B2EF0">
          <w:rPr>
            <w:rFonts w:ascii="Arial" w:hAnsi="Arial" w:cs="Arial"/>
            <w:color w:val="000000"/>
            <w:sz w:val="22"/>
            <w:szCs w:val="22"/>
          </w:rPr>
          <w:t>c</w:t>
        </w:r>
      </w:ins>
      <w:r w:rsidRPr="0067199C">
        <w:rPr>
          <w:rFonts w:ascii="Arial" w:hAnsi="Arial" w:cs="Arial"/>
          <w:color w:val="000000"/>
          <w:sz w:val="22"/>
          <w:szCs w:val="22"/>
        </w:rPr>
        <w:t xml:space="preserve">ases of missing values </w:t>
      </w:r>
      <w:del w:id="39" w:author="Christoffer Calov Jørgensen" w:date="2022-09-07T15:47:00Z">
        <w:r w:rsidRPr="0067199C" w:rsidDel="003B2EF0">
          <w:rPr>
            <w:rFonts w:ascii="Arial" w:hAnsi="Arial" w:cs="Arial"/>
            <w:color w:val="000000"/>
            <w:sz w:val="22"/>
            <w:szCs w:val="22"/>
          </w:rPr>
          <w:delText xml:space="preserve">in the </w:delText>
        </w:r>
        <w:r w:rsidR="008530DD" w:rsidDel="003B2EF0">
          <w:rPr>
            <w:rFonts w:ascii="Arial" w:hAnsi="Arial" w:cs="Arial"/>
            <w:color w:val="000000"/>
            <w:sz w:val="22"/>
            <w:szCs w:val="22"/>
          </w:rPr>
          <w:delText>logistic regression model</w:delText>
        </w:r>
        <w:r w:rsidRPr="0067199C" w:rsidDel="003B2EF0">
          <w:rPr>
            <w:rFonts w:ascii="Arial" w:hAnsi="Arial" w:cs="Arial"/>
            <w:color w:val="000000"/>
            <w:sz w:val="22"/>
            <w:szCs w:val="22"/>
          </w:rPr>
          <w:delText xml:space="preserve"> were</w:delText>
        </w:r>
      </w:del>
      <w:ins w:id="40" w:author="Christoffer Calov Jørgensen" w:date="2022-09-07T15:47:00Z">
        <w:r w:rsidR="003B2EF0">
          <w:rPr>
            <w:rFonts w:ascii="Arial" w:hAnsi="Arial" w:cs="Arial"/>
            <w:color w:val="000000"/>
            <w:sz w:val="22"/>
            <w:szCs w:val="22"/>
          </w:rPr>
          <w:t>being</w:t>
        </w:r>
      </w:ins>
      <w:r w:rsidRPr="0067199C">
        <w:rPr>
          <w:rFonts w:ascii="Arial" w:hAnsi="Arial" w:cs="Arial"/>
          <w:color w:val="000000"/>
          <w:sz w:val="22"/>
          <w:szCs w:val="22"/>
        </w:rPr>
        <w:t xml:space="preserve"> handled by imputing missing values with the median of present values. All variables were then normalized.</w:t>
      </w:r>
    </w:p>
    <w:p w14:paraId="21C276A6" w14:textId="469F6636" w:rsidR="00D471CD" w:rsidRPr="0067199C" w:rsidRDefault="00CE42F9" w:rsidP="00D471CD">
      <w:pPr>
        <w:pStyle w:val="NormalWeb"/>
        <w:spacing w:before="0" w:beforeAutospacing="0" w:after="0" w:afterAutospacing="0" w:line="360" w:lineRule="auto"/>
      </w:pPr>
      <w:r w:rsidRPr="0067199C">
        <w:rPr>
          <w:rFonts w:ascii="Arial" w:hAnsi="Arial" w:cs="Arial"/>
          <w:color w:val="000000"/>
          <w:sz w:val="22"/>
          <w:szCs w:val="22"/>
        </w:rPr>
        <w:t>In addition, w</w:t>
      </w:r>
      <w:r w:rsidR="00D471CD" w:rsidRPr="0067199C">
        <w:rPr>
          <w:rFonts w:ascii="Arial" w:hAnsi="Arial" w:cs="Arial"/>
          <w:color w:val="000000"/>
          <w:sz w:val="22"/>
          <w:szCs w:val="22"/>
        </w:rPr>
        <w:t>e use</w:t>
      </w:r>
      <w:r w:rsidR="001A0DB1" w:rsidRPr="0067199C">
        <w:rPr>
          <w:rFonts w:ascii="Arial" w:hAnsi="Arial" w:cs="Arial"/>
          <w:color w:val="000000"/>
          <w:sz w:val="22"/>
          <w:szCs w:val="22"/>
        </w:rPr>
        <w:t xml:space="preserve">d </w:t>
      </w:r>
      <w:r w:rsidR="00D471CD" w:rsidRPr="0067199C">
        <w:rPr>
          <w:rFonts w:ascii="Arial" w:hAnsi="Arial" w:cs="Arial"/>
          <w:color w:val="000000"/>
          <w:sz w:val="22"/>
          <w:szCs w:val="22"/>
        </w:rPr>
        <w:t>Boosted Decision Trees (</w:t>
      </w:r>
      <w:proofErr w:type="spellStart"/>
      <w:r w:rsidR="00D471CD" w:rsidRPr="0067199C">
        <w:rPr>
          <w:rFonts w:ascii="Arial" w:hAnsi="Arial" w:cs="Arial"/>
          <w:color w:val="000000"/>
          <w:sz w:val="22"/>
          <w:szCs w:val="22"/>
        </w:rPr>
        <w:t>LightGBM</w:t>
      </w:r>
      <w:proofErr w:type="spellEnd"/>
      <w:r w:rsidR="00D471CD" w:rsidRPr="0067199C">
        <w:rPr>
          <w:rFonts w:ascii="Arial" w:hAnsi="Arial" w:cs="Arial"/>
          <w:color w:val="000000"/>
          <w:sz w:val="22"/>
          <w:szCs w:val="22"/>
        </w:rPr>
        <w:t>)</w:t>
      </w:r>
      <w:r w:rsidR="00605877">
        <w:rPr>
          <w:rFonts w:ascii="Arial" w:hAnsi="Arial" w:cs="Arial"/>
          <w:color w:val="000000"/>
          <w:sz w:val="22"/>
          <w:szCs w:val="22"/>
        </w:rPr>
        <w:fldChar w:fldCharType="begin"/>
      </w:r>
      <w:r w:rsidR="003A31A8">
        <w:rPr>
          <w:rFonts w:ascii="Arial" w:hAnsi="Arial" w:cs="Arial"/>
          <w:color w:val="000000"/>
          <w:sz w:val="22"/>
          <w:szCs w:val="22"/>
        </w:rPr>
        <w:instrText xml:space="preserve"> ADDIN EN.CITE &lt;EndNote&gt;&lt;Cite&gt;&lt;Author&gt;Ke G&lt;/Author&gt;&lt;Year&gt;2017&lt;/Year&gt;&lt;RecNum&gt;1255&lt;/RecNum&gt;&lt;DisplayText&gt;&lt;style face="superscript"&gt;24&lt;/style&gt;&lt;/DisplayText&gt;&lt;record&gt;&lt;rec-number&gt;1255&lt;/rec-number&gt;&lt;foreign-keys&gt;&lt;key app="EN" db-id="5zxaz90vjvrv5leds09pd0vptztx95vva0pf" timestamp="1627463690"&gt;1255&lt;/key&gt;&lt;/foreign-keys&gt;&lt;ref-type name="Book Section"&gt;5&lt;/ref-type&gt;&lt;contributors&gt;&lt;authors&gt;&lt;author&gt;Ke G,, Meng Q, Finley T, Wang T, Chen W, Ma W, Ye Q, Liu T&lt;/author&gt;&lt;/authors&gt;&lt;/contributors&gt;&lt;titles&gt;&lt;title&gt;LightGBM: a highly efficient gradient boosting decision tree&lt;/title&gt;&lt;secondary-title&gt;Proceedings of the 31st International Conference on Neural Information Processing Systems&lt;/secondary-title&gt;&lt;/titles&gt;&lt;pages&gt;3149-57&lt;/pages&gt;&lt;dates&gt;&lt;year&gt;2017&lt;/year&gt;&lt;/dates&gt;&lt;pub-location&gt;Red Hook, NY, USA&lt;/pub-location&gt;&lt;publisher&gt;Curran Associates Inc&lt;/publisher&gt;&lt;urls&gt;&lt;/urls&gt;&lt;/record&gt;&lt;/Cite&gt;&lt;/EndNote&gt;</w:instrText>
      </w:r>
      <w:r w:rsidR="00605877">
        <w:rPr>
          <w:rFonts w:ascii="Arial" w:hAnsi="Arial" w:cs="Arial"/>
          <w:color w:val="000000"/>
          <w:sz w:val="22"/>
          <w:szCs w:val="22"/>
        </w:rPr>
        <w:fldChar w:fldCharType="separate"/>
      </w:r>
      <w:r w:rsidR="003A31A8" w:rsidRPr="003A31A8">
        <w:rPr>
          <w:rFonts w:ascii="Arial" w:hAnsi="Arial" w:cs="Arial"/>
          <w:noProof/>
          <w:color w:val="000000"/>
          <w:sz w:val="22"/>
          <w:szCs w:val="22"/>
          <w:vertAlign w:val="superscript"/>
        </w:rPr>
        <w:t>24</w:t>
      </w:r>
      <w:r w:rsidR="00605877">
        <w:rPr>
          <w:rFonts w:ascii="Arial" w:hAnsi="Arial" w:cs="Arial"/>
          <w:color w:val="000000"/>
          <w:sz w:val="22"/>
          <w:szCs w:val="22"/>
        </w:rPr>
        <w:fldChar w:fldCharType="end"/>
      </w:r>
      <w:r w:rsidR="00D471CD" w:rsidRPr="0067199C">
        <w:rPr>
          <w:rFonts w:ascii="Arial" w:hAnsi="Arial" w:cs="Arial"/>
          <w:color w:val="000000"/>
          <w:sz w:val="22"/>
          <w:szCs w:val="22"/>
        </w:rPr>
        <w:t xml:space="preserve"> for the</w:t>
      </w:r>
      <w:r w:rsidRPr="0067199C">
        <w:rPr>
          <w:rFonts w:ascii="Arial" w:hAnsi="Arial" w:cs="Arial"/>
          <w:color w:val="000000"/>
          <w:sz w:val="22"/>
          <w:szCs w:val="22"/>
        </w:rPr>
        <w:t xml:space="preserve"> </w:t>
      </w:r>
      <w:r w:rsidR="00D8663B">
        <w:rPr>
          <w:rFonts w:ascii="Arial" w:hAnsi="Arial" w:cs="Arial"/>
          <w:color w:val="000000"/>
          <w:sz w:val="22"/>
          <w:szCs w:val="22"/>
        </w:rPr>
        <w:t>machine-lea</w:t>
      </w:r>
      <w:r w:rsidR="00630B37">
        <w:rPr>
          <w:rFonts w:ascii="Arial" w:hAnsi="Arial" w:cs="Arial"/>
          <w:color w:val="000000"/>
          <w:sz w:val="22"/>
          <w:szCs w:val="22"/>
        </w:rPr>
        <w:t>r</w:t>
      </w:r>
      <w:r w:rsidR="00D8663B">
        <w:rPr>
          <w:rFonts w:ascii="Arial" w:hAnsi="Arial" w:cs="Arial"/>
          <w:color w:val="000000"/>
          <w:sz w:val="22"/>
          <w:szCs w:val="22"/>
        </w:rPr>
        <w:t>ning</w:t>
      </w:r>
      <w:r w:rsidR="00D471CD" w:rsidRPr="0067199C">
        <w:rPr>
          <w:rFonts w:ascii="Arial" w:hAnsi="Arial" w:cs="Arial"/>
          <w:color w:val="000000"/>
          <w:sz w:val="22"/>
          <w:szCs w:val="22"/>
        </w:rPr>
        <w:t xml:space="preserve"> mode</w:t>
      </w:r>
      <w:r w:rsidRPr="0067199C">
        <w:rPr>
          <w:rFonts w:ascii="Arial" w:hAnsi="Arial" w:cs="Arial"/>
          <w:color w:val="000000"/>
          <w:sz w:val="22"/>
          <w:szCs w:val="22"/>
        </w:rPr>
        <w:t>ls</w:t>
      </w:r>
      <w:r w:rsidR="00630B37">
        <w:rPr>
          <w:rFonts w:ascii="Arial" w:hAnsi="Arial" w:cs="Arial"/>
          <w:color w:val="000000"/>
          <w:sz w:val="22"/>
          <w:szCs w:val="22"/>
        </w:rPr>
        <w:t>,</w:t>
      </w:r>
      <w:r w:rsidR="00D471CD" w:rsidRPr="0067199C">
        <w:rPr>
          <w:rFonts w:ascii="Arial" w:hAnsi="Arial" w:cs="Arial"/>
          <w:color w:val="000000"/>
          <w:sz w:val="22"/>
          <w:szCs w:val="22"/>
        </w:rPr>
        <w:t xml:space="preserve"> as </w:t>
      </w:r>
      <w:r w:rsidRPr="0067199C">
        <w:rPr>
          <w:rFonts w:ascii="Arial" w:hAnsi="Arial" w:cs="Arial"/>
          <w:color w:val="000000"/>
          <w:sz w:val="22"/>
          <w:szCs w:val="22"/>
        </w:rPr>
        <w:t xml:space="preserve">such methods </w:t>
      </w:r>
      <w:r w:rsidR="00D471CD" w:rsidRPr="0067199C">
        <w:rPr>
          <w:rFonts w:ascii="Arial" w:hAnsi="Arial" w:cs="Arial"/>
          <w:color w:val="000000"/>
          <w:sz w:val="22"/>
          <w:szCs w:val="22"/>
        </w:rPr>
        <w:t>work well with categorical data and missing values</w:t>
      </w:r>
      <w:r w:rsidR="00630B37">
        <w:rPr>
          <w:rFonts w:ascii="Arial" w:hAnsi="Arial" w:cs="Arial"/>
          <w:color w:val="000000"/>
          <w:sz w:val="22"/>
          <w:szCs w:val="22"/>
        </w:rPr>
        <w:t xml:space="preserve">. </w:t>
      </w:r>
      <w:r w:rsidR="00D471CD" w:rsidRPr="0067199C">
        <w:rPr>
          <w:rFonts w:ascii="Arial" w:hAnsi="Arial" w:cs="Arial"/>
          <w:color w:val="000000"/>
          <w:sz w:val="22"/>
          <w:szCs w:val="22"/>
        </w:rPr>
        <w:t>We tried using both normal cross entropy and Focal</w:t>
      </w:r>
      <w:r w:rsidR="00D8663B">
        <w:rPr>
          <w:rFonts w:ascii="Arial" w:hAnsi="Arial" w:cs="Arial"/>
          <w:color w:val="000000"/>
          <w:sz w:val="22"/>
          <w:szCs w:val="22"/>
        </w:rPr>
        <w:t>L</w:t>
      </w:r>
      <w:r w:rsidR="0098555D">
        <w:rPr>
          <w:rFonts w:ascii="Arial" w:hAnsi="Arial" w:cs="Arial"/>
          <w:color w:val="000000"/>
          <w:sz w:val="22"/>
          <w:szCs w:val="22"/>
        </w:rPr>
        <w:t>os</w:t>
      </w:r>
      <w:r w:rsidR="00AD7DA9">
        <w:rPr>
          <w:rFonts w:ascii="Arial" w:hAnsi="Arial" w:cs="Arial"/>
          <w:color w:val="000000"/>
          <w:sz w:val="22"/>
          <w:szCs w:val="22"/>
        </w:rPr>
        <w:t>s</w:t>
      </w:r>
      <w:r w:rsidR="00605877">
        <w:rPr>
          <w:rFonts w:ascii="Arial" w:hAnsi="Arial" w:cs="Arial"/>
          <w:color w:val="000000"/>
          <w:sz w:val="22"/>
          <w:szCs w:val="22"/>
        </w:rPr>
        <w:fldChar w:fldCharType="begin"/>
      </w:r>
      <w:r w:rsidR="003A31A8">
        <w:rPr>
          <w:rFonts w:ascii="Arial" w:hAnsi="Arial" w:cs="Arial"/>
          <w:color w:val="000000"/>
          <w:sz w:val="22"/>
          <w:szCs w:val="22"/>
        </w:rPr>
        <w:instrText xml:space="preserve"> ADDIN EN.CITE &lt;EndNote&gt;&lt;Cite&gt;&lt;Author&gt;Lin T-Y&lt;/Author&gt;&lt;Year&gt;2018&lt;/Year&gt;&lt;RecNum&gt;1256&lt;/RecNum&gt;&lt;DisplayText&gt;&lt;style face="superscript"&gt;25&lt;/style&gt;&lt;/DisplayText&gt;&lt;record&gt;&lt;rec-number&gt;1256&lt;/rec-number&gt;&lt;foreign-keys&gt;&lt;key app="EN" db-id="5zxaz90vjvrv5leds09pd0vptztx95vva0pf" timestamp="1627463999"&gt;1256&lt;/key&gt;&lt;/foreign-keys&gt;&lt;ref-type name="Web Page"&gt;12&lt;/ref-type&gt;&lt;contributors&gt;&lt;authors&gt;&lt;author&gt;Lin T-Y,, Goyal P, Girshick R, He K, Dollár P&lt;/author&gt;&lt;/authors&gt;&lt;/contributors&gt;&lt;titles&gt;&lt;title&gt;Focal Loss for Dense Object Detection&lt;/title&gt;&lt;/titles&gt;&lt;volume&gt;2021&lt;/volume&gt;&lt;number&gt;19.05&lt;/number&gt;&lt;dates&gt;&lt;year&gt;2018&lt;/year&gt;&lt;/dates&gt;&lt;pub-location&gt;http://arxiv.org/abs/1708.02002&lt;/pub-location&gt;&lt;publisher&gt;ArXiv170802002 Cs &lt;/publisher&gt;&lt;urls&gt;&lt;related-urls&gt;&lt;url&gt;http://arxiv.org/abs/1708.02002&lt;/url&gt;&lt;/related-urls&gt;&lt;/urls&gt;&lt;/record&gt;&lt;/Cite&gt;&lt;/EndNote&gt;</w:instrText>
      </w:r>
      <w:r w:rsidR="00605877">
        <w:rPr>
          <w:rFonts w:ascii="Arial" w:hAnsi="Arial" w:cs="Arial"/>
          <w:color w:val="000000"/>
          <w:sz w:val="22"/>
          <w:szCs w:val="22"/>
        </w:rPr>
        <w:fldChar w:fldCharType="separate"/>
      </w:r>
      <w:r w:rsidR="003A31A8" w:rsidRPr="003A31A8">
        <w:rPr>
          <w:rFonts w:ascii="Arial" w:hAnsi="Arial" w:cs="Arial"/>
          <w:noProof/>
          <w:color w:val="000000"/>
          <w:sz w:val="22"/>
          <w:szCs w:val="22"/>
          <w:vertAlign w:val="superscript"/>
        </w:rPr>
        <w:t>25</w:t>
      </w:r>
      <w:r w:rsidR="00605877">
        <w:rPr>
          <w:rFonts w:ascii="Arial" w:hAnsi="Arial" w:cs="Arial"/>
          <w:color w:val="000000"/>
          <w:sz w:val="22"/>
          <w:szCs w:val="22"/>
        </w:rPr>
        <w:fldChar w:fldCharType="end"/>
      </w:r>
      <w:r w:rsidR="00D471CD" w:rsidRPr="0067199C">
        <w:rPr>
          <w:rFonts w:ascii="Arial" w:hAnsi="Arial" w:cs="Arial"/>
          <w:color w:val="000000"/>
          <w:sz w:val="22"/>
          <w:szCs w:val="22"/>
        </w:rPr>
        <w:t xml:space="preserve"> as the objective function for the </w:t>
      </w:r>
      <w:r w:rsidR="00D8663B">
        <w:rPr>
          <w:rFonts w:ascii="Arial" w:hAnsi="Arial" w:cs="Arial"/>
          <w:color w:val="000000"/>
          <w:sz w:val="22"/>
          <w:szCs w:val="22"/>
        </w:rPr>
        <w:t>machine-learning</w:t>
      </w:r>
      <w:r w:rsidR="00D471CD" w:rsidRPr="0067199C">
        <w:rPr>
          <w:rFonts w:ascii="Arial" w:hAnsi="Arial" w:cs="Arial"/>
          <w:color w:val="000000"/>
          <w:sz w:val="22"/>
          <w:szCs w:val="22"/>
        </w:rPr>
        <w:t xml:space="preserve"> model. The reason </w:t>
      </w:r>
      <w:r w:rsidR="0098555D">
        <w:rPr>
          <w:rFonts w:ascii="Arial" w:hAnsi="Arial" w:cs="Arial"/>
          <w:color w:val="000000"/>
          <w:sz w:val="22"/>
          <w:szCs w:val="22"/>
        </w:rPr>
        <w:t>for</w:t>
      </w:r>
      <w:r w:rsidR="00D471CD" w:rsidRPr="0067199C">
        <w:rPr>
          <w:rFonts w:ascii="Arial" w:hAnsi="Arial" w:cs="Arial"/>
          <w:color w:val="000000"/>
          <w:sz w:val="22"/>
          <w:szCs w:val="22"/>
        </w:rPr>
        <w:t xml:space="preserve"> testing </w:t>
      </w:r>
      <w:proofErr w:type="spellStart"/>
      <w:r w:rsidR="00D471CD" w:rsidRPr="0067199C">
        <w:rPr>
          <w:rFonts w:ascii="Arial" w:hAnsi="Arial" w:cs="Arial"/>
          <w:color w:val="000000"/>
          <w:sz w:val="22"/>
          <w:szCs w:val="22"/>
        </w:rPr>
        <w:t>Focal</w:t>
      </w:r>
      <w:r w:rsidR="0098555D">
        <w:rPr>
          <w:rFonts w:ascii="Arial" w:hAnsi="Arial" w:cs="Arial"/>
          <w:color w:val="000000"/>
          <w:sz w:val="22"/>
          <w:szCs w:val="22"/>
        </w:rPr>
        <w:t>Los</w:t>
      </w:r>
      <w:r w:rsidR="00AD7DA9">
        <w:rPr>
          <w:rFonts w:ascii="Arial" w:hAnsi="Arial" w:cs="Arial"/>
          <w:color w:val="000000"/>
          <w:sz w:val="22"/>
          <w:szCs w:val="22"/>
        </w:rPr>
        <w:t>s</w:t>
      </w:r>
      <w:proofErr w:type="spellEnd"/>
      <w:r w:rsidR="00D471CD" w:rsidRPr="0067199C">
        <w:rPr>
          <w:rFonts w:ascii="Arial" w:hAnsi="Arial" w:cs="Arial"/>
          <w:color w:val="000000"/>
          <w:sz w:val="22"/>
          <w:szCs w:val="22"/>
        </w:rPr>
        <w:t xml:space="preserve"> was to allow the </w:t>
      </w:r>
      <w:r w:rsidR="00D8663B">
        <w:rPr>
          <w:rFonts w:ascii="Arial" w:hAnsi="Arial" w:cs="Arial"/>
          <w:color w:val="000000"/>
          <w:sz w:val="22"/>
          <w:szCs w:val="22"/>
        </w:rPr>
        <w:t>machine-learning</w:t>
      </w:r>
      <w:r w:rsidR="00D471CD" w:rsidRPr="0067199C">
        <w:rPr>
          <w:rFonts w:ascii="Arial" w:hAnsi="Arial" w:cs="Arial"/>
          <w:color w:val="000000"/>
          <w:sz w:val="22"/>
          <w:szCs w:val="22"/>
        </w:rPr>
        <w:t xml:space="preserve"> model to focus more on the (few) positives. </w:t>
      </w:r>
    </w:p>
    <w:p w14:paraId="2A3B2318" w14:textId="19554419" w:rsidR="00D471CD" w:rsidRPr="0067199C" w:rsidRDefault="00D471CD" w:rsidP="00D471CD">
      <w:pPr>
        <w:pStyle w:val="NormalWeb"/>
        <w:spacing w:before="0" w:beforeAutospacing="0" w:after="0" w:afterAutospacing="0" w:line="360" w:lineRule="auto"/>
      </w:pPr>
      <w:r w:rsidRPr="0067199C">
        <w:rPr>
          <w:rFonts w:ascii="Arial" w:hAnsi="Arial" w:cs="Arial"/>
          <w:color w:val="000000"/>
          <w:sz w:val="22"/>
          <w:szCs w:val="22"/>
        </w:rPr>
        <w:t xml:space="preserve">The </w:t>
      </w:r>
      <w:r w:rsidR="00FE64B6">
        <w:rPr>
          <w:rFonts w:ascii="Arial" w:hAnsi="Arial" w:cs="Arial"/>
          <w:color w:val="000000"/>
          <w:sz w:val="22"/>
          <w:szCs w:val="22"/>
        </w:rPr>
        <w:t xml:space="preserve">full </w:t>
      </w:r>
      <w:r w:rsidR="00D8663B">
        <w:rPr>
          <w:rFonts w:ascii="Arial" w:hAnsi="Arial" w:cs="Arial"/>
          <w:color w:val="000000"/>
          <w:sz w:val="22"/>
          <w:szCs w:val="22"/>
        </w:rPr>
        <w:t>machine-learning</w:t>
      </w:r>
      <w:r w:rsidRPr="0067199C">
        <w:rPr>
          <w:rFonts w:ascii="Arial" w:hAnsi="Arial" w:cs="Arial"/>
          <w:color w:val="000000"/>
          <w:sz w:val="22"/>
          <w:szCs w:val="22"/>
        </w:rPr>
        <w:t xml:space="preserve"> model</w:t>
      </w:r>
      <w:r w:rsidR="00CE42F9" w:rsidRPr="0067199C">
        <w:rPr>
          <w:rFonts w:ascii="Arial" w:hAnsi="Arial" w:cs="Arial"/>
          <w:color w:val="000000"/>
          <w:sz w:val="22"/>
          <w:szCs w:val="22"/>
        </w:rPr>
        <w:t xml:space="preserve"> </w:t>
      </w:r>
      <w:r w:rsidR="00605877">
        <w:rPr>
          <w:rFonts w:ascii="Arial" w:hAnsi="Arial" w:cs="Arial"/>
          <w:color w:val="000000"/>
          <w:sz w:val="22"/>
          <w:szCs w:val="22"/>
        </w:rPr>
        <w:t>was</w:t>
      </w:r>
      <w:r w:rsidRPr="0067199C">
        <w:rPr>
          <w:rFonts w:ascii="Arial" w:hAnsi="Arial" w:cs="Arial"/>
          <w:color w:val="000000"/>
          <w:sz w:val="22"/>
          <w:szCs w:val="22"/>
        </w:rPr>
        <w:t xml:space="preserve"> trained and hyperparameter optimized using state of the art </w:t>
      </w:r>
      <w:r w:rsidR="00D8663B">
        <w:rPr>
          <w:rFonts w:ascii="Arial" w:hAnsi="Arial" w:cs="Arial"/>
          <w:color w:val="000000"/>
          <w:sz w:val="22"/>
          <w:szCs w:val="22"/>
        </w:rPr>
        <w:t>machine-learning</w:t>
      </w:r>
      <w:r w:rsidRPr="0067199C">
        <w:rPr>
          <w:rFonts w:ascii="Arial" w:hAnsi="Arial" w:cs="Arial"/>
          <w:color w:val="000000"/>
          <w:sz w:val="22"/>
          <w:szCs w:val="22"/>
        </w:rPr>
        <w:t xml:space="preserve"> methods. The models were trained on the training data and then used for making predictions on the unseen test data (see supplementary for details). The classification threshold was calibrated such that no more than 20% of the total number of patients </w:t>
      </w:r>
      <w:r w:rsidR="00F35D27">
        <w:rPr>
          <w:rFonts w:ascii="Arial" w:hAnsi="Arial" w:cs="Arial"/>
          <w:color w:val="000000"/>
          <w:sz w:val="22"/>
          <w:szCs w:val="22"/>
        </w:rPr>
        <w:t>were</w:t>
      </w:r>
      <w:r w:rsidRPr="0067199C">
        <w:rPr>
          <w:rFonts w:ascii="Arial" w:hAnsi="Arial" w:cs="Arial"/>
          <w:color w:val="000000"/>
          <w:sz w:val="22"/>
          <w:szCs w:val="22"/>
        </w:rPr>
        <w:t xml:space="preserve"> predicted</w:t>
      </w:r>
      <w:r w:rsidR="00AD7DA9">
        <w:rPr>
          <w:rFonts w:ascii="Arial" w:hAnsi="Arial" w:cs="Arial"/>
          <w:color w:val="000000"/>
          <w:sz w:val="22"/>
          <w:szCs w:val="22"/>
        </w:rPr>
        <w:t xml:space="preserve"> as positive</w:t>
      </w:r>
      <w:r w:rsidRPr="0067199C">
        <w:rPr>
          <w:rFonts w:ascii="Arial" w:hAnsi="Arial" w:cs="Arial"/>
          <w:color w:val="000000"/>
          <w:sz w:val="22"/>
          <w:szCs w:val="22"/>
        </w:rPr>
        <w:t xml:space="preserve"> by the model</w:t>
      </w:r>
      <w:r w:rsidR="00AD7DA9">
        <w:rPr>
          <w:rFonts w:ascii="Arial" w:hAnsi="Arial" w:cs="Arial"/>
          <w:color w:val="000000"/>
          <w:sz w:val="22"/>
          <w:szCs w:val="22"/>
        </w:rPr>
        <w:t xml:space="preserve"> (</w:t>
      </w:r>
      <w:r w:rsidRPr="0067199C">
        <w:rPr>
          <w:rFonts w:ascii="Arial" w:hAnsi="Arial" w:cs="Arial"/>
          <w:color w:val="000000"/>
          <w:sz w:val="22"/>
          <w:szCs w:val="22"/>
        </w:rPr>
        <w:t>positive predictive fraction (PPF) of 20%</w:t>
      </w:r>
      <w:r w:rsidR="00AD7DA9">
        <w:rPr>
          <w:rFonts w:ascii="Arial" w:hAnsi="Arial" w:cs="Arial"/>
          <w:color w:val="000000"/>
          <w:sz w:val="22"/>
          <w:szCs w:val="22"/>
        </w:rPr>
        <w:t>)</w:t>
      </w:r>
      <w:r w:rsidRPr="0067199C">
        <w:rPr>
          <w:rFonts w:ascii="Arial" w:hAnsi="Arial" w:cs="Arial"/>
          <w:color w:val="000000"/>
          <w:sz w:val="22"/>
          <w:szCs w:val="22"/>
        </w:rPr>
        <w:t>.</w:t>
      </w:r>
      <w:r w:rsidR="00CE42F9" w:rsidRPr="0067199C">
        <w:rPr>
          <w:rFonts w:ascii="Arial" w:hAnsi="Arial" w:cs="Arial"/>
          <w:color w:val="000000"/>
          <w:sz w:val="22"/>
          <w:szCs w:val="22"/>
        </w:rPr>
        <w:t xml:space="preserve"> We also include</w:t>
      </w:r>
      <w:r w:rsidR="00605877">
        <w:rPr>
          <w:rFonts w:ascii="Arial" w:hAnsi="Arial" w:cs="Arial"/>
          <w:color w:val="000000"/>
          <w:sz w:val="22"/>
          <w:szCs w:val="22"/>
        </w:rPr>
        <w:t>d</w:t>
      </w:r>
      <w:r w:rsidR="00CE42F9" w:rsidRPr="0067199C">
        <w:rPr>
          <w:rFonts w:ascii="Arial" w:hAnsi="Arial" w:cs="Arial"/>
          <w:color w:val="000000"/>
          <w:sz w:val="22"/>
          <w:szCs w:val="22"/>
        </w:rPr>
        <w:t xml:space="preserve"> results for PPF values of 25% and 30%.</w:t>
      </w:r>
      <w:r w:rsidR="00875911">
        <w:rPr>
          <w:rFonts w:ascii="Arial" w:hAnsi="Arial" w:cs="Arial"/>
          <w:color w:val="000000"/>
          <w:sz w:val="22"/>
          <w:szCs w:val="22"/>
        </w:rPr>
        <w:t xml:space="preserve"> </w:t>
      </w:r>
      <w:r w:rsidR="00FE64B6">
        <w:rPr>
          <w:rFonts w:ascii="Arial" w:hAnsi="Arial" w:cs="Arial"/>
          <w:color w:val="000000"/>
          <w:sz w:val="22"/>
          <w:szCs w:val="22"/>
        </w:rPr>
        <w:t>Furthermore</w:t>
      </w:r>
      <w:r w:rsidR="00F35D27">
        <w:rPr>
          <w:rFonts w:ascii="Arial" w:hAnsi="Arial" w:cs="Arial"/>
          <w:color w:val="000000"/>
          <w:sz w:val="22"/>
          <w:szCs w:val="22"/>
        </w:rPr>
        <w:t>, w</w:t>
      </w:r>
      <w:r w:rsidR="00875911" w:rsidRPr="0067199C">
        <w:rPr>
          <w:rFonts w:ascii="Arial" w:hAnsi="Arial" w:cs="Arial"/>
          <w:color w:val="000000"/>
          <w:sz w:val="22"/>
          <w:szCs w:val="22"/>
        </w:rPr>
        <w:t xml:space="preserve">e trained two parsimonious models using </w:t>
      </w:r>
      <w:r w:rsidR="00D8663B">
        <w:rPr>
          <w:rFonts w:ascii="Arial" w:hAnsi="Arial" w:cs="Arial"/>
          <w:color w:val="000000"/>
          <w:sz w:val="22"/>
          <w:szCs w:val="22"/>
        </w:rPr>
        <w:t>machine-learning</w:t>
      </w:r>
      <w:r w:rsidR="00875911" w:rsidRPr="0067199C">
        <w:rPr>
          <w:rFonts w:ascii="Arial" w:hAnsi="Arial" w:cs="Arial"/>
          <w:color w:val="000000"/>
          <w:sz w:val="22"/>
          <w:szCs w:val="22"/>
        </w:rPr>
        <w:t xml:space="preserve"> and </w:t>
      </w:r>
      <w:r w:rsidR="00FE64B6">
        <w:rPr>
          <w:rFonts w:ascii="Arial" w:hAnsi="Arial" w:cs="Arial"/>
          <w:color w:val="000000"/>
          <w:sz w:val="22"/>
          <w:szCs w:val="22"/>
        </w:rPr>
        <w:t>logistic regression</w:t>
      </w:r>
      <w:r w:rsidR="00875911" w:rsidRPr="0067199C">
        <w:rPr>
          <w:rFonts w:ascii="Arial" w:hAnsi="Arial" w:cs="Arial"/>
          <w:color w:val="000000"/>
          <w:sz w:val="22"/>
          <w:szCs w:val="22"/>
        </w:rPr>
        <w:t xml:space="preserve"> with only the 10 most important features. Finally, we specifically explored the influence of increasing age, by constructing a model based only on age (Age), and a </w:t>
      </w:r>
      <w:r w:rsidR="00D8663B">
        <w:rPr>
          <w:rFonts w:ascii="Arial" w:hAnsi="Arial" w:cs="Arial"/>
          <w:color w:val="000000"/>
          <w:sz w:val="22"/>
          <w:szCs w:val="22"/>
        </w:rPr>
        <w:t>machine-learning</w:t>
      </w:r>
      <w:r w:rsidR="00875911" w:rsidRPr="0067199C">
        <w:rPr>
          <w:rFonts w:ascii="Arial" w:hAnsi="Arial" w:cs="Arial"/>
          <w:color w:val="000000"/>
          <w:sz w:val="22"/>
          <w:szCs w:val="22"/>
        </w:rPr>
        <w:t xml:space="preserve"> model based on all variables </w:t>
      </w:r>
      <w:r w:rsidR="00FE64B6">
        <w:rPr>
          <w:rFonts w:ascii="Arial" w:hAnsi="Arial" w:cs="Arial"/>
          <w:color w:val="000000"/>
          <w:sz w:val="22"/>
          <w:szCs w:val="22"/>
        </w:rPr>
        <w:t>except for</w:t>
      </w:r>
      <w:r w:rsidR="00875911" w:rsidRPr="0067199C">
        <w:rPr>
          <w:rFonts w:ascii="Arial" w:hAnsi="Arial" w:cs="Arial"/>
          <w:color w:val="000000"/>
          <w:sz w:val="22"/>
          <w:szCs w:val="22"/>
        </w:rPr>
        <w:t xml:space="preserve"> age.</w:t>
      </w:r>
    </w:p>
    <w:p w14:paraId="1E499E77" w14:textId="2348BCC3" w:rsidR="00E84A78" w:rsidRPr="0067199C" w:rsidRDefault="00D471CD" w:rsidP="00D4269A">
      <w:pPr>
        <w:pStyle w:val="NormalWeb"/>
        <w:spacing w:before="0" w:beforeAutospacing="0" w:after="0" w:afterAutospacing="0" w:line="360" w:lineRule="auto"/>
        <w:rPr>
          <w:rFonts w:ascii="Arial" w:hAnsi="Arial" w:cs="Arial"/>
          <w:color w:val="000000"/>
          <w:sz w:val="22"/>
          <w:szCs w:val="22"/>
        </w:rPr>
      </w:pPr>
      <w:r w:rsidRPr="0067199C">
        <w:rPr>
          <w:rFonts w:ascii="Arial" w:hAnsi="Arial" w:cs="Arial"/>
          <w:color w:val="000000"/>
          <w:sz w:val="22"/>
          <w:szCs w:val="22"/>
        </w:rPr>
        <w:t>To investigate the importance of the included variables</w:t>
      </w:r>
      <w:r w:rsidR="00CE42F9" w:rsidRPr="0067199C">
        <w:rPr>
          <w:rFonts w:ascii="Arial" w:hAnsi="Arial" w:cs="Arial"/>
          <w:color w:val="000000"/>
          <w:sz w:val="22"/>
          <w:szCs w:val="22"/>
        </w:rPr>
        <w:t xml:space="preserve">, </w:t>
      </w:r>
      <w:r w:rsidRPr="0067199C">
        <w:rPr>
          <w:rFonts w:ascii="Arial" w:hAnsi="Arial" w:cs="Arial"/>
          <w:color w:val="000000"/>
          <w:sz w:val="22"/>
          <w:szCs w:val="22"/>
        </w:rPr>
        <w:t xml:space="preserve">we computed the </w:t>
      </w:r>
      <w:proofErr w:type="spellStart"/>
      <w:r w:rsidR="00CE42F9" w:rsidRPr="0067199C">
        <w:rPr>
          <w:rFonts w:ascii="Arial" w:hAnsi="Arial" w:cs="Arial"/>
          <w:color w:val="000000"/>
          <w:sz w:val="22"/>
          <w:szCs w:val="22"/>
        </w:rPr>
        <w:t>SHapley</w:t>
      </w:r>
      <w:proofErr w:type="spellEnd"/>
      <w:r w:rsidR="00CE42F9" w:rsidRPr="0067199C">
        <w:rPr>
          <w:rFonts w:ascii="Arial" w:hAnsi="Arial" w:cs="Arial"/>
          <w:color w:val="000000"/>
          <w:sz w:val="22"/>
          <w:szCs w:val="22"/>
        </w:rPr>
        <w:t xml:space="preserve"> Additive </w:t>
      </w:r>
      <w:proofErr w:type="spellStart"/>
      <w:r w:rsidR="00CE42F9" w:rsidRPr="0067199C">
        <w:rPr>
          <w:rFonts w:ascii="Arial" w:hAnsi="Arial" w:cs="Arial"/>
          <w:color w:val="000000"/>
          <w:sz w:val="22"/>
          <w:szCs w:val="22"/>
        </w:rPr>
        <w:t>exPlanations</w:t>
      </w:r>
      <w:proofErr w:type="spellEnd"/>
      <w:r w:rsidRPr="0067199C">
        <w:rPr>
          <w:rFonts w:ascii="Arial" w:hAnsi="Arial" w:cs="Arial"/>
          <w:color w:val="000000"/>
          <w:sz w:val="22"/>
          <w:szCs w:val="22"/>
        </w:rPr>
        <w:t xml:space="preserve"> </w:t>
      </w:r>
      <w:r w:rsidR="00CE42F9" w:rsidRPr="0067199C">
        <w:rPr>
          <w:rFonts w:ascii="Arial" w:hAnsi="Arial" w:cs="Arial"/>
          <w:color w:val="000000"/>
          <w:sz w:val="22"/>
          <w:szCs w:val="22"/>
        </w:rPr>
        <w:t>(</w:t>
      </w:r>
      <w:r w:rsidRPr="0067199C">
        <w:rPr>
          <w:rFonts w:ascii="Arial" w:hAnsi="Arial" w:cs="Arial"/>
          <w:color w:val="000000"/>
          <w:sz w:val="22"/>
          <w:szCs w:val="22"/>
        </w:rPr>
        <w:t>SHAP</w:t>
      </w:r>
      <w:r w:rsidR="00CE42F9" w:rsidRPr="0067199C">
        <w:rPr>
          <w:rFonts w:ascii="Arial" w:hAnsi="Arial" w:cs="Arial"/>
          <w:color w:val="000000"/>
          <w:sz w:val="22"/>
          <w:szCs w:val="22"/>
        </w:rPr>
        <w:t>)</w:t>
      </w:r>
      <w:r w:rsidRPr="0067199C">
        <w:rPr>
          <w:rFonts w:ascii="Arial" w:hAnsi="Arial" w:cs="Arial"/>
          <w:color w:val="000000"/>
          <w:sz w:val="22"/>
          <w:szCs w:val="22"/>
        </w:rPr>
        <w:t xml:space="preserve"> values</w:t>
      </w:r>
      <w:r w:rsidR="00CE42F9" w:rsidRPr="0067199C">
        <w:rPr>
          <w:rFonts w:ascii="Arial" w:hAnsi="Arial" w:cs="Arial"/>
          <w:color w:val="000000"/>
          <w:sz w:val="22"/>
          <w:szCs w:val="22"/>
        </w:rPr>
        <w:t>,</w:t>
      </w:r>
      <w:r w:rsidR="00E84A78" w:rsidRPr="0067199C">
        <w:rPr>
          <w:rFonts w:ascii="Arial" w:hAnsi="Arial" w:cs="Arial"/>
          <w:color w:val="000000"/>
          <w:sz w:val="22"/>
          <w:szCs w:val="22"/>
        </w:rPr>
        <w:t xml:space="preserve"> which provide estimates on which variables contribute most to the risk score predictions.</w:t>
      </w:r>
      <w:r w:rsidR="004A5136" w:rsidRPr="0067199C">
        <w:rPr>
          <w:rFonts w:ascii="Arial" w:hAnsi="Arial" w:cs="Arial"/>
          <w:color w:val="000000"/>
          <w:sz w:val="22"/>
          <w:szCs w:val="22"/>
        </w:rPr>
        <w:fldChar w:fldCharType="begin">
          <w:fldData xml:space="preserve">PEVuZE5vdGU+PENpdGU+PEF1dGhvcj5MdW5kYmVyZzwvQXV0aG9yPjxZZWFyPjIwMjA8L1llYXI+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</w:fldData>
        </w:fldChar>
      </w:r>
      <w:r w:rsidR="003A31A8">
        <w:rPr>
          <w:rFonts w:ascii="Arial" w:hAnsi="Arial" w:cs="Arial"/>
          <w:color w:val="000000"/>
          <w:sz w:val="22"/>
          <w:szCs w:val="22"/>
        </w:rPr>
        <w:instrText xml:space="preserve"> ADDIN EN.CITE </w:instrText>
      </w:r>
      <w:r w:rsidR="003A31A8">
        <w:rPr>
          <w:rFonts w:ascii="Arial" w:hAnsi="Arial" w:cs="Arial"/>
          <w:color w:val="000000"/>
          <w:sz w:val="22"/>
          <w:szCs w:val="22"/>
        </w:rPr>
        <w:fldChar w:fldCharType="begin">
          <w:fldData xml:space="preserve">PEVuZE5vdGU+PENpdGU+PEF1dGhvcj5MdW5kYmVyZzwvQXV0aG9yPjxZZWFyPjIwMjA8L1llYXI+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</w:fldData>
        </w:fldChar>
      </w:r>
      <w:r w:rsidR="003A31A8">
        <w:rPr>
          <w:rFonts w:ascii="Arial" w:hAnsi="Arial" w:cs="Arial"/>
          <w:color w:val="000000"/>
          <w:sz w:val="22"/>
          <w:szCs w:val="22"/>
        </w:rPr>
        <w:instrText xml:space="preserve"> ADDIN EN.CITE.DATA </w:instrText>
      </w:r>
      <w:r w:rsidR="003A31A8">
        <w:rPr>
          <w:rFonts w:ascii="Arial" w:hAnsi="Arial" w:cs="Arial"/>
          <w:color w:val="000000"/>
          <w:sz w:val="22"/>
          <w:szCs w:val="22"/>
        </w:rPr>
      </w:r>
      <w:r w:rsidR="003A31A8">
        <w:rPr>
          <w:rFonts w:ascii="Arial" w:hAnsi="Arial" w:cs="Arial"/>
          <w:color w:val="000000"/>
          <w:sz w:val="22"/>
          <w:szCs w:val="22"/>
        </w:rPr>
        <w:fldChar w:fldCharType="end"/>
      </w:r>
      <w:r w:rsidR="004A5136" w:rsidRPr="0067199C">
        <w:rPr>
          <w:rFonts w:ascii="Arial" w:hAnsi="Arial" w:cs="Arial"/>
          <w:color w:val="000000"/>
          <w:sz w:val="22"/>
          <w:szCs w:val="22"/>
        </w:rPr>
      </w:r>
      <w:r w:rsidR="004A5136" w:rsidRPr="0067199C">
        <w:rPr>
          <w:rFonts w:ascii="Arial" w:hAnsi="Arial" w:cs="Arial"/>
          <w:color w:val="000000"/>
          <w:sz w:val="22"/>
          <w:szCs w:val="22"/>
        </w:rPr>
        <w:fldChar w:fldCharType="separate"/>
      </w:r>
      <w:r w:rsidR="003A31A8" w:rsidRPr="003A31A8">
        <w:rPr>
          <w:rFonts w:ascii="Arial" w:hAnsi="Arial" w:cs="Arial"/>
          <w:noProof/>
          <w:color w:val="000000"/>
          <w:sz w:val="22"/>
          <w:szCs w:val="22"/>
          <w:vertAlign w:val="superscript"/>
        </w:rPr>
        <w:t>26 27</w:t>
      </w:r>
      <w:r w:rsidR="004A5136" w:rsidRPr="0067199C">
        <w:rPr>
          <w:rFonts w:ascii="Arial" w:hAnsi="Arial" w:cs="Arial"/>
          <w:color w:val="000000"/>
          <w:sz w:val="22"/>
          <w:szCs w:val="22"/>
        </w:rPr>
        <w:fldChar w:fldCharType="end"/>
      </w:r>
      <w:r w:rsidR="003300FD" w:rsidRPr="0067199C">
        <w:rPr>
          <w:rFonts w:ascii="Arial" w:hAnsi="Arial" w:cs="Arial"/>
          <w:color w:val="000000"/>
          <w:sz w:val="22"/>
          <w:szCs w:val="22"/>
        </w:rPr>
        <w:t xml:space="preserve"> </w:t>
      </w:r>
      <w:r w:rsidR="00F35D27">
        <w:rPr>
          <w:rFonts w:ascii="Arial" w:hAnsi="Arial" w:cs="Arial"/>
          <w:color w:val="000000"/>
          <w:sz w:val="22"/>
          <w:szCs w:val="22"/>
        </w:rPr>
        <w:t>Finally, w</w:t>
      </w:r>
      <w:r w:rsidR="003300FD" w:rsidRPr="0067199C">
        <w:rPr>
          <w:rFonts w:ascii="Arial" w:hAnsi="Arial" w:cs="Arial"/>
          <w:color w:val="000000"/>
          <w:sz w:val="22"/>
          <w:szCs w:val="22"/>
        </w:rPr>
        <w:t xml:space="preserve">e investigated </w:t>
      </w:r>
      <w:r w:rsidR="00F35D27">
        <w:rPr>
          <w:rFonts w:ascii="Arial" w:hAnsi="Arial" w:cs="Arial"/>
          <w:color w:val="000000"/>
          <w:sz w:val="22"/>
          <w:szCs w:val="22"/>
        </w:rPr>
        <w:t xml:space="preserve">a </w:t>
      </w:r>
      <w:r w:rsidR="003300FD" w:rsidRPr="0067199C">
        <w:rPr>
          <w:rFonts w:ascii="Arial" w:hAnsi="Arial" w:cs="Arial"/>
          <w:color w:val="000000"/>
          <w:sz w:val="22"/>
          <w:szCs w:val="22"/>
        </w:rPr>
        <w:t xml:space="preserve">potential relation between </w:t>
      </w:r>
      <w:r w:rsidR="00333F22" w:rsidRPr="0067199C">
        <w:rPr>
          <w:rFonts w:ascii="Arial" w:hAnsi="Arial" w:cs="Arial"/>
          <w:color w:val="000000"/>
          <w:sz w:val="22"/>
          <w:szCs w:val="22"/>
        </w:rPr>
        <w:t>reimbursed prescribed cardiac drugs</w:t>
      </w:r>
      <w:r w:rsidR="00605877">
        <w:rPr>
          <w:rFonts w:ascii="Arial" w:hAnsi="Arial" w:cs="Arial"/>
          <w:color w:val="000000"/>
          <w:sz w:val="22"/>
          <w:szCs w:val="22"/>
        </w:rPr>
        <w:t xml:space="preserve">, </w:t>
      </w:r>
      <w:r w:rsidR="00333F22" w:rsidRPr="0067199C">
        <w:rPr>
          <w:rFonts w:ascii="Arial" w:hAnsi="Arial" w:cs="Arial"/>
          <w:color w:val="000000"/>
          <w:sz w:val="22"/>
          <w:szCs w:val="22"/>
        </w:rPr>
        <w:t>anticoagulants</w:t>
      </w:r>
      <w:r w:rsidR="00605877">
        <w:rPr>
          <w:rFonts w:ascii="Arial" w:hAnsi="Arial" w:cs="Arial"/>
          <w:color w:val="000000"/>
          <w:sz w:val="22"/>
          <w:szCs w:val="22"/>
        </w:rPr>
        <w:t>, p</w:t>
      </w:r>
      <w:r w:rsidR="00333F22" w:rsidRPr="0067199C">
        <w:rPr>
          <w:rFonts w:ascii="Arial" w:hAnsi="Arial" w:cs="Arial"/>
          <w:color w:val="000000"/>
          <w:sz w:val="22"/>
          <w:szCs w:val="22"/>
        </w:rPr>
        <w:t>sychotropics</w:t>
      </w:r>
      <w:r w:rsidR="003300FD" w:rsidRPr="0067199C">
        <w:rPr>
          <w:rFonts w:ascii="Arial" w:hAnsi="Arial" w:cs="Arial"/>
          <w:color w:val="000000"/>
          <w:sz w:val="22"/>
          <w:szCs w:val="22"/>
        </w:rPr>
        <w:t xml:space="preserve"> and </w:t>
      </w:r>
      <w:r w:rsidR="00333F22" w:rsidRPr="0067199C">
        <w:rPr>
          <w:rFonts w:ascii="Arial" w:hAnsi="Arial" w:cs="Arial"/>
          <w:color w:val="000000"/>
          <w:sz w:val="22"/>
          <w:szCs w:val="22"/>
        </w:rPr>
        <w:t>pulmonary drugs</w:t>
      </w:r>
      <w:r w:rsidR="003300FD" w:rsidRPr="0067199C">
        <w:rPr>
          <w:rFonts w:ascii="Arial" w:hAnsi="Arial" w:cs="Arial"/>
          <w:color w:val="000000"/>
          <w:sz w:val="22"/>
          <w:szCs w:val="22"/>
        </w:rPr>
        <w:t xml:space="preserve"> </w:t>
      </w:r>
      <w:r w:rsidR="00605877">
        <w:rPr>
          <w:rFonts w:ascii="Arial" w:hAnsi="Arial" w:cs="Arial"/>
          <w:color w:val="000000"/>
          <w:sz w:val="22"/>
          <w:szCs w:val="22"/>
        </w:rPr>
        <w:t>and</w:t>
      </w:r>
      <w:r w:rsidR="003300FD" w:rsidRPr="0067199C">
        <w:rPr>
          <w:rFonts w:ascii="Arial" w:hAnsi="Arial" w:cs="Arial"/>
          <w:color w:val="000000"/>
          <w:sz w:val="22"/>
          <w:szCs w:val="22"/>
        </w:rPr>
        <w:t xml:space="preserve"> age</w:t>
      </w:r>
      <w:r w:rsidR="00605877">
        <w:rPr>
          <w:rFonts w:ascii="Arial" w:hAnsi="Arial" w:cs="Arial"/>
          <w:color w:val="000000"/>
          <w:sz w:val="22"/>
          <w:szCs w:val="22"/>
        </w:rPr>
        <w:t>,</w:t>
      </w:r>
      <w:r w:rsidR="00875911">
        <w:rPr>
          <w:rFonts w:ascii="Arial" w:hAnsi="Arial" w:cs="Arial"/>
          <w:color w:val="000000"/>
          <w:sz w:val="22"/>
          <w:szCs w:val="22"/>
        </w:rPr>
        <w:t xml:space="preserve"> as </w:t>
      </w:r>
      <w:r w:rsidR="00F35D27">
        <w:rPr>
          <w:rFonts w:ascii="Arial" w:hAnsi="Arial" w:cs="Arial"/>
          <w:color w:val="000000"/>
          <w:sz w:val="22"/>
          <w:szCs w:val="22"/>
        </w:rPr>
        <w:t xml:space="preserve">the </w:t>
      </w:r>
      <w:r w:rsidR="00875911">
        <w:rPr>
          <w:rFonts w:ascii="Arial" w:hAnsi="Arial" w:cs="Arial"/>
          <w:color w:val="000000"/>
          <w:sz w:val="22"/>
          <w:szCs w:val="22"/>
        </w:rPr>
        <w:t xml:space="preserve"> relation between </w:t>
      </w:r>
      <w:r w:rsidR="00605877">
        <w:rPr>
          <w:rFonts w:ascii="Arial" w:hAnsi="Arial" w:cs="Arial"/>
          <w:color w:val="000000"/>
          <w:sz w:val="22"/>
          <w:szCs w:val="22"/>
        </w:rPr>
        <w:t>polypharmacy</w:t>
      </w:r>
      <w:r w:rsidR="00875911">
        <w:rPr>
          <w:rFonts w:ascii="Arial" w:hAnsi="Arial" w:cs="Arial"/>
          <w:color w:val="000000"/>
          <w:sz w:val="22"/>
          <w:szCs w:val="22"/>
        </w:rPr>
        <w:t xml:space="preserve"> and postoperative outcomes</w:t>
      </w:r>
      <w:r w:rsidR="00605877">
        <w:rPr>
          <w:rFonts w:ascii="Arial" w:hAnsi="Arial" w:cs="Arial"/>
          <w:color w:val="000000"/>
          <w:sz w:val="22"/>
          <w:szCs w:val="22"/>
        </w:rPr>
        <w:t xml:space="preserve"> </w:t>
      </w:r>
      <w:r w:rsidR="00F54680">
        <w:rPr>
          <w:rFonts w:ascii="Arial" w:hAnsi="Arial" w:cs="Arial"/>
          <w:color w:val="000000"/>
          <w:sz w:val="22"/>
          <w:szCs w:val="22"/>
        </w:rPr>
        <w:t>have</w:t>
      </w:r>
      <w:r w:rsidR="00875911">
        <w:rPr>
          <w:rFonts w:ascii="Arial" w:hAnsi="Arial" w:cs="Arial"/>
          <w:color w:val="000000"/>
          <w:sz w:val="22"/>
          <w:szCs w:val="22"/>
        </w:rPr>
        <w:t xml:space="preserve"> mainly been </w:t>
      </w:r>
      <w:r w:rsidR="00F54680">
        <w:rPr>
          <w:rFonts w:ascii="Arial" w:hAnsi="Arial" w:cs="Arial"/>
          <w:color w:val="000000"/>
          <w:sz w:val="22"/>
          <w:szCs w:val="22"/>
        </w:rPr>
        <w:t xml:space="preserve">found </w:t>
      </w:r>
      <w:r w:rsidR="00875911">
        <w:rPr>
          <w:rFonts w:ascii="Arial" w:hAnsi="Arial" w:cs="Arial"/>
          <w:color w:val="000000"/>
          <w:sz w:val="22"/>
          <w:szCs w:val="22"/>
        </w:rPr>
        <w:t>in older patients.</w:t>
      </w:r>
      <w:r w:rsidR="00875911">
        <w:rPr>
          <w:rFonts w:ascii="Arial" w:hAnsi="Arial" w:cs="Arial"/>
          <w:color w:val="000000"/>
          <w:sz w:val="22"/>
          <w:szCs w:val="22"/>
        </w:rPr>
        <w:fldChar w:fldCharType="begin">
          <w:fldData xml:space="preserve">PEVuZE5vdGU+PENpdGU+PEF1dGhvcj5NY0lzYWFjPC9BdXRob3I+PFllYXI+MjAxODwvWWVhcj48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</w:fldData>
        </w:fldChar>
      </w:r>
      <w:r w:rsidR="003A31A8">
        <w:rPr>
          <w:rFonts w:ascii="Arial" w:hAnsi="Arial" w:cs="Arial"/>
          <w:color w:val="000000"/>
          <w:sz w:val="22"/>
          <w:szCs w:val="22"/>
        </w:rPr>
        <w:instrText xml:space="preserve"> ADDIN EN.CITE </w:instrText>
      </w:r>
      <w:r w:rsidR="003A31A8">
        <w:rPr>
          <w:rFonts w:ascii="Arial" w:hAnsi="Arial" w:cs="Arial"/>
          <w:color w:val="000000"/>
          <w:sz w:val="22"/>
          <w:szCs w:val="22"/>
        </w:rPr>
        <w:fldChar w:fldCharType="begin">
          <w:fldData xml:space="preserve">PEVuZE5vdGU+PENpdGU+PEF1dGhvcj5NY0lzYWFjPC9BdXRob3I+PFllYXI+MjAxODwvWWVhcj48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</w:fldData>
        </w:fldChar>
      </w:r>
      <w:r w:rsidR="003A31A8">
        <w:rPr>
          <w:rFonts w:ascii="Arial" w:hAnsi="Arial" w:cs="Arial"/>
          <w:color w:val="000000"/>
          <w:sz w:val="22"/>
          <w:szCs w:val="22"/>
        </w:rPr>
        <w:instrText xml:space="preserve"> ADDIN EN.CITE.DATA </w:instrText>
      </w:r>
      <w:r w:rsidR="003A31A8">
        <w:rPr>
          <w:rFonts w:ascii="Arial" w:hAnsi="Arial" w:cs="Arial"/>
          <w:color w:val="000000"/>
          <w:sz w:val="22"/>
          <w:szCs w:val="22"/>
        </w:rPr>
      </w:r>
      <w:r w:rsidR="003A31A8">
        <w:rPr>
          <w:rFonts w:ascii="Arial" w:hAnsi="Arial" w:cs="Arial"/>
          <w:color w:val="000000"/>
          <w:sz w:val="22"/>
          <w:szCs w:val="22"/>
        </w:rPr>
        <w:fldChar w:fldCharType="end"/>
      </w:r>
      <w:r w:rsidR="00875911">
        <w:rPr>
          <w:rFonts w:ascii="Arial" w:hAnsi="Arial" w:cs="Arial"/>
          <w:color w:val="000000"/>
          <w:sz w:val="22"/>
          <w:szCs w:val="22"/>
        </w:rPr>
      </w:r>
      <w:r w:rsidR="00875911">
        <w:rPr>
          <w:rFonts w:ascii="Arial" w:hAnsi="Arial" w:cs="Arial"/>
          <w:color w:val="000000"/>
          <w:sz w:val="22"/>
          <w:szCs w:val="22"/>
        </w:rPr>
        <w:fldChar w:fldCharType="separate"/>
      </w:r>
      <w:r w:rsidR="003A31A8" w:rsidRPr="003A31A8">
        <w:rPr>
          <w:rFonts w:ascii="Arial" w:hAnsi="Arial" w:cs="Arial"/>
          <w:noProof/>
          <w:color w:val="000000"/>
          <w:sz w:val="22"/>
          <w:szCs w:val="22"/>
          <w:vertAlign w:val="superscript"/>
        </w:rPr>
        <w:t>28</w:t>
      </w:r>
      <w:r w:rsidR="00875911">
        <w:rPr>
          <w:rFonts w:ascii="Arial" w:hAnsi="Arial" w:cs="Arial"/>
          <w:color w:val="000000"/>
          <w:sz w:val="22"/>
          <w:szCs w:val="22"/>
        </w:rPr>
        <w:fldChar w:fldCharType="end"/>
      </w:r>
      <w:r w:rsidR="003B17DB" w:rsidRPr="0067199C">
        <w:rPr>
          <w:rFonts w:ascii="Arial" w:hAnsi="Arial" w:cs="Arial"/>
          <w:color w:val="000000"/>
          <w:sz w:val="22"/>
          <w:szCs w:val="22"/>
        </w:rPr>
        <w:br/>
        <w:t xml:space="preserve">For evaluating model </w:t>
      </w:r>
      <w:r w:rsidR="00E34BFE" w:rsidRPr="0067199C">
        <w:rPr>
          <w:rFonts w:ascii="Arial" w:hAnsi="Arial" w:cs="Arial"/>
          <w:color w:val="000000"/>
          <w:sz w:val="22"/>
          <w:szCs w:val="22"/>
        </w:rPr>
        <w:t>performance,</w:t>
      </w:r>
      <w:r w:rsidR="00D4269A" w:rsidRPr="0067199C">
        <w:rPr>
          <w:rFonts w:ascii="Arial" w:hAnsi="Arial" w:cs="Arial"/>
          <w:color w:val="000000"/>
          <w:sz w:val="22"/>
          <w:szCs w:val="22"/>
        </w:rPr>
        <w:t xml:space="preserve"> we </w:t>
      </w:r>
      <w:r w:rsidR="00CE42F9" w:rsidRPr="0067199C">
        <w:rPr>
          <w:rFonts w:ascii="Arial" w:hAnsi="Arial" w:cs="Arial"/>
          <w:color w:val="000000"/>
          <w:sz w:val="22"/>
          <w:szCs w:val="22"/>
        </w:rPr>
        <w:t xml:space="preserve">computed the number of true positives, false positives, false negatives, true negatives, </w:t>
      </w:r>
      <w:r w:rsidR="00C4644C" w:rsidRPr="0067199C">
        <w:rPr>
          <w:rFonts w:ascii="Arial" w:hAnsi="Arial" w:cs="Arial"/>
          <w:color w:val="000000"/>
          <w:sz w:val="22"/>
          <w:szCs w:val="22"/>
        </w:rPr>
        <w:t>sensitivit</w:t>
      </w:r>
      <w:r w:rsidR="00C4644C">
        <w:rPr>
          <w:rFonts w:ascii="Arial" w:hAnsi="Arial" w:cs="Arial"/>
          <w:color w:val="000000"/>
          <w:sz w:val="22"/>
          <w:szCs w:val="22"/>
        </w:rPr>
        <w:t>y (</w:t>
      </w:r>
      <w:r w:rsidR="00CE42F9" w:rsidRPr="0067199C">
        <w:rPr>
          <w:rFonts w:ascii="Arial" w:hAnsi="Arial" w:cs="Arial"/>
          <w:color w:val="000000"/>
          <w:sz w:val="22"/>
          <w:szCs w:val="22"/>
        </w:rPr>
        <w:t>true positive rate</w:t>
      </w:r>
      <w:r w:rsidR="00C4644C">
        <w:rPr>
          <w:rFonts w:ascii="Arial" w:hAnsi="Arial" w:cs="Arial"/>
          <w:color w:val="000000"/>
          <w:sz w:val="22"/>
          <w:szCs w:val="22"/>
        </w:rPr>
        <w:t>)</w:t>
      </w:r>
      <w:r w:rsidR="00CE42F9" w:rsidRPr="0067199C">
        <w:rPr>
          <w:rFonts w:ascii="Arial" w:hAnsi="Arial" w:cs="Arial"/>
          <w:color w:val="000000"/>
          <w:sz w:val="22"/>
          <w:szCs w:val="22"/>
        </w:rPr>
        <w:t xml:space="preserve">, </w:t>
      </w:r>
      <w:r w:rsidR="00C4644C">
        <w:rPr>
          <w:rFonts w:ascii="Arial" w:hAnsi="Arial" w:cs="Arial"/>
          <w:color w:val="000000"/>
          <w:sz w:val="22"/>
          <w:szCs w:val="22"/>
        </w:rPr>
        <w:t>precision (</w:t>
      </w:r>
      <w:r w:rsidR="00CE42F9" w:rsidRPr="0067199C">
        <w:rPr>
          <w:rFonts w:ascii="Arial" w:hAnsi="Arial" w:cs="Arial"/>
          <w:color w:val="000000"/>
          <w:sz w:val="22"/>
          <w:szCs w:val="22"/>
        </w:rPr>
        <w:t>positive predictive value</w:t>
      </w:r>
      <w:r w:rsidR="00C4644C">
        <w:rPr>
          <w:rFonts w:ascii="Arial" w:hAnsi="Arial" w:cs="Arial"/>
          <w:color w:val="000000"/>
          <w:sz w:val="22"/>
          <w:szCs w:val="22"/>
        </w:rPr>
        <w:t>)</w:t>
      </w:r>
      <w:r w:rsidR="00CE42F9" w:rsidRPr="0067199C">
        <w:rPr>
          <w:rFonts w:ascii="Arial" w:hAnsi="Arial" w:cs="Arial"/>
          <w:color w:val="000000"/>
          <w:sz w:val="22"/>
          <w:szCs w:val="22"/>
        </w:rPr>
        <w:t xml:space="preserve">. Since the data </w:t>
      </w:r>
      <w:r w:rsidR="00F35D27">
        <w:rPr>
          <w:rFonts w:ascii="Arial" w:hAnsi="Arial" w:cs="Arial"/>
          <w:color w:val="000000"/>
          <w:sz w:val="22"/>
          <w:szCs w:val="22"/>
        </w:rPr>
        <w:t>was</w:t>
      </w:r>
      <w:r w:rsidR="00CE42F9" w:rsidRPr="0067199C">
        <w:rPr>
          <w:rFonts w:ascii="Arial" w:hAnsi="Arial" w:cs="Arial"/>
          <w:color w:val="000000"/>
          <w:sz w:val="22"/>
          <w:szCs w:val="22"/>
        </w:rPr>
        <w:t xml:space="preserve"> quite imbalanced (about a 1:20 </w:t>
      </w:r>
      <w:proofErr w:type="spellStart"/>
      <w:r w:rsidR="00CE42F9" w:rsidRPr="0067199C">
        <w:rPr>
          <w:rFonts w:ascii="Arial" w:hAnsi="Arial" w:cs="Arial"/>
          <w:color w:val="000000"/>
          <w:sz w:val="22"/>
          <w:szCs w:val="22"/>
        </w:rPr>
        <w:t>positive:negative</w:t>
      </w:r>
      <w:proofErr w:type="spellEnd"/>
      <w:r w:rsidR="00CE42F9" w:rsidRPr="0067199C">
        <w:rPr>
          <w:rFonts w:ascii="Arial" w:hAnsi="Arial" w:cs="Arial"/>
          <w:color w:val="000000"/>
          <w:sz w:val="22"/>
          <w:szCs w:val="22"/>
        </w:rPr>
        <w:t xml:space="preserve"> ratio) we also </w:t>
      </w:r>
      <w:r w:rsidR="00CE42F9" w:rsidRPr="0067199C">
        <w:rPr>
          <w:rFonts w:ascii="Arial" w:hAnsi="Arial" w:cs="Arial"/>
          <w:color w:val="000000"/>
          <w:sz w:val="22"/>
          <w:szCs w:val="22"/>
        </w:rPr>
        <w:lastRenderedPageBreak/>
        <w:t>computed the Matthews Correlation Coefficient (MCC) which is independent of class imbalance.</w:t>
      </w:r>
      <w:r w:rsidR="00CE42F9" w:rsidRPr="0067199C">
        <w:rPr>
          <w:rFonts w:ascii="Arial" w:hAnsi="Arial" w:cs="Arial"/>
          <w:color w:val="000000"/>
          <w:sz w:val="22"/>
          <w:szCs w:val="22"/>
        </w:rPr>
        <w:fldChar w:fldCharType="begin">
          <w:fldData xml:space="preserve">PEVuZE5vdGU+PENpdGU+PEF1dGhvcj5DaGljY288L0F1dGhvcj48WWVhcj4yMDE3PC9ZZWFyPjxS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</w:fldData>
        </w:fldChar>
      </w:r>
      <w:r w:rsidR="003A31A8">
        <w:rPr>
          <w:rFonts w:ascii="Arial" w:hAnsi="Arial" w:cs="Arial"/>
          <w:color w:val="000000"/>
          <w:sz w:val="22"/>
          <w:szCs w:val="22"/>
        </w:rPr>
        <w:instrText xml:space="preserve"> ADDIN EN.CITE </w:instrText>
      </w:r>
      <w:r w:rsidR="003A31A8">
        <w:rPr>
          <w:rFonts w:ascii="Arial" w:hAnsi="Arial" w:cs="Arial"/>
          <w:color w:val="000000"/>
          <w:sz w:val="22"/>
          <w:szCs w:val="22"/>
        </w:rPr>
        <w:fldChar w:fldCharType="begin">
          <w:fldData xml:space="preserve">PEVuZE5vdGU+PENpdGU+PEF1dGhvcj5DaGljY288L0F1dGhvcj48WWVhcj4yMDE3PC9ZZWFyPjxS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</w:fldData>
        </w:fldChar>
      </w:r>
      <w:r w:rsidR="003A31A8">
        <w:rPr>
          <w:rFonts w:ascii="Arial" w:hAnsi="Arial" w:cs="Arial"/>
          <w:color w:val="000000"/>
          <w:sz w:val="22"/>
          <w:szCs w:val="22"/>
        </w:rPr>
        <w:instrText xml:space="preserve"> ADDIN EN.CITE.DATA </w:instrText>
      </w:r>
      <w:r w:rsidR="003A31A8">
        <w:rPr>
          <w:rFonts w:ascii="Arial" w:hAnsi="Arial" w:cs="Arial"/>
          <w:color w:val="000000"/>
          <w:sz w:val="22"/>
          <w:szCs w:val="22"/>
        </w:rPr>
      </w:r>
      <w:r w:rsidR="003A31A8">
        <w:rPr>
          <w:rFonts w:ascii="Arial" w:hAnsi="Arial" w:cs="Arial"/>
          <w:color w:val="000000"/>
          <w:sz w:val="22"/>
          <w:szCs w:val="22"/>
        </w:rPr>
        <w:fldChar w:fldCharType="end"/>
      </w:r>
      <w:r w:rsidR="00CE42F9" w:rsidRPr="0067199C">
        <w:rPr>
          <w:rFonts w:ascii="Arial" w:hAnsi="Arial" w:cs="Arial"/>
          <w:color w:val="000000"/>
          <w:sz w:val="22"/>
          <w:szCs w:val="22"/>
        </w:rPr>
      </w:r>
      <w:r w:rsidR="00CE42F9" w:rsidRPr="0067199C">
        <w:rPr>
          <w:rFonts w:ascii="Arial" w:hAnsi="Arial" w:cs="Arial"/>
          <w:color w:val="000000"/>
          <w:sz w:val="22"/>
          <w:szCs w:val="22"/>
        </w:rPr>
        <w:fldChar w:fldCharType="separate"/>
      </w:r>
      <w:r w:rsidR="003A31A8" w:rsidRPr="003A31A8">
        <w:rPr>
          <w:rFonts w:ascii="Arial" w:hAnsi="Arial" w:cs="Arial"/>
          <w:noProof/>
          <w:color w:val="000000"/>
          <w:sz w:val="22"/>
          <w:szCs w:val="22"/>
          <w:vertAlign w:val="superscript"/>
        </w:rPr>
        <w:t>29 30</w:t>
      </w:r>
      <w:r w:rsidR="00CE42F9" w:rsidRPr="0067199C">
        <w:rPr>
          <w:rFonts w:ascii="Arial" w:hAnsi="Arial" w:cs="Arial"/>
          <w:color w:val="000000"/>
          <w:sz w:val="22"/>
          <w:szCs w:val="22"/>
        </w:rPr>
        <w:fldChar w:fldCharType="end"/>
      </w:r>
      <w:r w:rsidR="00CE42F9" w:rsidRPr="0067199C">
        <w:rPr>
          <w:rFonts w:ascii="Arial" w:hAnsi="Arial" w:cs="Arial"/>
          <w:color w:val="000000"/>
          <w:sz w:val="22"/>
          <w:szCs w:val="22"/>
        </w:rPr>
        <w:t xml:space="preserve"> The MCC ranges between -1 (the 100% wrong classifier), 0 (the random classifier), and +1 (the perfect classifier).</w:t>
      </w:r>
      <w:r w:rsidR="00875911">
        <w:rPr>
          <w:rFonts w:ascii="Arial" w:hAnsi="Arial" w:cs="Arial"/>
          <w:color w:val="000000"/>
          <w:sz w:val="22"/>
          <w:szCs w:val="22"/>
        </w:rPr>
        <w:t xml:space="preserve"> Finally</w:t>
      </w:r>
      <w:r w:rsidR="00CE42F9" w:rsidRPr="0067199C">
        <w:rPr>
          <w:rFonts w:ascii="Arial" w:hAnsi="Arial" w:cs="Arial"/>
          <w:color w:val="000000"/>
          <w:sz w:val="22"/>
          <w:szCs w:val="22"/>
        </w:rPr>
        <w:t xml:space="preserve">, we computed the </w:t>
      </w:r>
      <w:r w:rsidR="00D4269A" w:rsidRPr="0067199C">
        <w:rPr>
          <w:rFonts w:ascii="Arial" w:hAnsi="Arial" w:cs="Arial"/>
          <w:color w:val="000000"/>
          <w:sz w:val="22"/>
          <w:szCs w:val="22"/>
        </w:rPr>
        <w:t xml:space="preserve">area under the </w:t>
      </w:r>
      <w:r w:rsidR="003B17DB" w:rsidRPr="0067199C">
        <w:rPr>
          <w:rFonts w:ascii="Arial" w:hAnsi="Arial" w:cs="Arial"/>
          <w:color w:val="000000"/>
          <w:sz w:val="22"/>
          <w:szCs w:val="22"/>
        </w:rPr>
        <w:t xml:space="preserve">receiver operating characteristic </w:t>
      </w:r>
      <w:r w:rsidR="00D4269A" w:rsidRPr="0067199C">
        <w:rPr>
          <w:rFonts w:ascii="Arial" w:hAnsi="Arial" w:cs="Arial"/>
          <w:color w:val="000000"/>
          <w:sz w:val="22"/>
          <w:szCs w:val="22"/>
        </w:rPr>
        <w:t>curve (</w:t>
      </w:r>
      <w:r w:rsidR="00240E5F">
        <w:rPr>
          <w:rFonts w:ascii="Arial" w:hAnsi="Arial" w:cs="Arial"/>
          <w:color w:val="000000"/>
          <w:sz w:val="22"/>
          <w:szCs w:val="22"/>
        </w:rPr>
        <w:t>A</w:t>
      </w:r>
      <w:r w:rsidR="00D4269A" w:rsidRPr="0067199C">
        <w:rPr>
          <w:rFonts w:ascii="Arial" w:hAnsi="Arial" w:cs="Arial"/>
          <w:color w:val="000000"/>
          <w:sz w:val="22"/>
          <w:szCs w:val="22"/>
        </w:rPr>
        <w:t>U</w:t>
      </w:r>
      <w:r w:rsidR="00240E5F">
        <w:rPr>
          <w:rFonts w:ascii="Arial" w:hAnsi="Arial" w:cs="Arial"/>
          <w:color w:val="000000"/>
          <w:sz w:val="22"/>
          <w:szCs w:val="22"/>
        </w:rPr>
        <w:t>RO</w:t>
      </w:r>
      <w:r w:rsidR="00C4644C">
        <w:rPr>
          <w:rFonts w:ascii="Arial" w:hAnsi="Arial" w:cs="Arial"/>
          <w:color w:val="000000"/>
          <w:sz w:val="22"/>
          <w:szCs w:val="22"/>
        </w:rPr>
        <w:t>C</w:t>
      </w:r>
      <w:r w:rsidR="00D4269A" w:rsidRPr="0067199C">
        <w:rPr>
          <w:rFonts w:ascii="Arial" w:hAnsi="Arial" w:cs="Arial"/>
          <w:color w:val="000000"/>
          <w:sz w:val="22"/>
          <w:szCs w:val="22"/>
        </w:rPr>
        <w:t>)</w:t>
      </w:r>
      <w:r w:rsidR="00CE42F9" w:rsidRPr="0067199C">
        <w:rPr>
          <w:rFonts w:ascii="Arial" w:hAnsi="Arial" w:cs="Arial"/>
          <w:color w:val="000000"/>
          <w:sz w:val="22"/>
          <w:szCs w:val="22"/>
        </w:rPr>
        <w:t xml:space="preserve"> and</w:t>
      </w:r>
      <w:r w:rsidR="00D4269A" w:rsidRPr="0067199C">
        <w:rPr>
          <w:rFonts w:ascii="Arial" w:hAnsi="Arial" w:cs="Arial"/>
          <w:color w:val="000000"/>
          <w:sz w:val="22"/>
          <w:szCs w:val="22"/>
        </w:rPr>
        <w:t xml:space="preserve"> </w:t>
      </w:r>
      <w:r w:rsidR="00CE42F9" w:rsidRPr="0067199C">
        <w:rPr>
          <w:rFonts w:ascii="Arial" w:hAnsi="Arial" w:cs="Arial"/>
          <w:color w:val="000000"/>
          <w:sz w:val="22"/>
          <w:szCs w:val="22"/>
        </w:rPr>
        <w:t xml:space="preserve">the </w:t>
      </w:r>
      <w:r w:rsidR="00D4269A" w:rsidRPr="0067199C">
        <w:rPr>
          <w:rFonts w:ascii="Arial" w:hAnsi="Arial" w:cs="Arial"/>
          <w:color w:val="000000"/>
          <w:sz w:val="22"/>
          <w:szCs w:val="22"/>
        </w:rPr>
        <w:t>area under the precision recall curve (AUPRC)</w:t>
      </w:r>
      <w:r w:rsidR="00CE42F9" w:rsidRPr="0067199C">
        <w:rPr>
          <w:rFonts w:ascii="Arial" w:hAnsi="Arial" w:cs="Arial"/>
          <w:color w:val="000000"/>
          <w:sz w:val="22"/>
          <w:szCs w:val="22"/>
        </w:rPr>
        <w:t>. To evaluate the statistical difference between the classifiers, we applied a Bayesian metric comparison</w:t>
      </w:r>
      <w:r w:rsidR="00C4644C">
        <w:rPr>
          <w:rFonts w:ascii="Arial" w:hAnsi="Arial" w:cs="Arial"/>
          <w:color w:val="000000"/>
          <w:sz w:val="22"/>
          <w:szCs w:val="22"/>
        </w:rPr>
        <w:t xml:space="preserve"> </w:t>
      </w:r>
      <w:r w:rsidR="00C4644C" w:rsidRPr="0067199C">
        <w:rPr>
          <w:rFonts w:ascii="Arial" w:hAnsi="Arial" w:cs="Arial"/>
          <w:color w:val="000000"/>
          <w:sz w:val="22"/>
          <w:szCs w:val="22"/>
        </w:rPr>
        <w:t>P(</w:t>
      </w:r>
      <w:r w:rsidR="0098555D">
        <w:rPr>
          <w:rFonts w:ascii="Arial" w:hAnsi="Arial" w:cs="Arial"/>
          <w:color w:val="000000"/>
          <w:sz w:val="22"/>
          <w:szCs w:val="22"/>
        </w:rPr>
        <w:t>sensitivity</w:t>
      </w:r>
      <w:r w:rsidR="00C4644C" w:rsidRPr="0067199C">
        <w:rPr>
          <w:rFonts w:ascii="Arial" w:hAnsi="Arial" w:cs="Arial"/>
          <w:color w:val="000000"/>
          <w:sz w:val="22"/>
          <w:szCs w:val="22"/>
        </w:rPr>
        <w:t>)</w:t>
      </w:r>
      <w:r w:rsidR="00C4644C">
        <w:rPr>
          <w:rFonts w:ascii="Arial" w:hAnsi="Arial" w:cs="Arial"/>
          <w:color w:val="000000"/>
          <w:sz w:val="22"/>
          <w:szCs w:val="22"/>
        </w:rPr>
        <w:t>,</w:t>
      </w:r>
      <w:r w:rsidR="00875911">
        <w:rPr>
          <w:rFonts w:ascii="Arial" w:hAnsi="Arial" w:cs="Arial"/>
          <w:color w:val="000000"/>
          <w:sz w:val="22"/>
          <w:szCs w:val="22"/>
        </w:rPr>
        <w:fldChar w:fldCharType="begin"/>
      </w:r>
      <w:r w:rsidR="003A31A8">
        <w:rPr>
          <w:rFonts w:ascii="Arial" w:hAnsi="Arial" w:cs="Arial"/>
          <w:color w:val="000000"/>
          <w:sz w:val="22"/>
          <w:szCs w:val="22"/>
        </w:rPr>
        <w:instrText xml:space="preserve"> ADDIN EN.CITE &lt;EndNote&gt;&lt;Cite&gt;&lt;Author&gt;Tötsch&lt;/Author&gt;&lt;Year&gt;2021&lt;/Year&gt;&lt;RecNum&gt;1300&lt;/RecNum&gt;&lt;DisplayText&gt;&lt;style face="superscript"&gt;31&lt;/style&gt;&lt;/DisplayText&gt;&lt;record&gt;&lt;rec-number&gt;1300&lt;/rec-number&gt;&lt;foreign-keys&gt;&lt;key app="EN" db-id="5zxaz90vjvrv5leds09pd0vptztx95vva0pf" timestamp="1636018376"&gt;1300&lt;/key&gt;&lt;/foreign-keys&gt;&lt;ref-type name="Journal Article"&gt;17&lt;/ref-type&gt;&lt;contributors&gt;&lt;authors&gt;&lt;author&gt;Totsch, N.&lt;/author&gt;&lt;author&gt;Hoffmann, D.&lt;/author&gt;&lt;/authors&gt;&lt;/contributors&gt;&lt;auth-address&gt;Faculty of Biology, University of Duisburg-Essen, Essen, Germany.&lt;/auth-address&gt;&lt;titles&gt;&lt;title&gt;Classifier uncertainty: evidence, potential impact, and probabilistic treatment&lt;/title&gt;&lt;secondary-title&gt;PeerJ Comput Sci&lt;/secondary-title&gt;&lt;alt-title&gt;PeerJ. Computer science&lt;/alt-title&gt;&lt;/titles&gt;&lt;periodical&gt;&lt;full-title&gt;PeerJ Comput Sci&lt;/full-title&gt;&lt;abbr-1&gt;PeerJ. Computer science&lt;/abbr-1&gt;&lt;/periodical&gt;&lt;alt-periodical&gt;&lt;full-title&gt;PeerJ Comput Sci&lt;/full-title&gt;&lt;abbr-1&gt;PeerJ. Computer science&lt;/abbr-1&gt;&lt;/alt-periodical&gt;&lt;pages&gt;e398&lt;/pages&gt;&lt;volume&gt;7&lt;/volume&gt;&lt;edition&gt;2021/04/06&lt;/edition&gt;&lt;keywords&gt;&lt;keyword&gt;Bayesian modeling&lt;/keyword&gt;&lt;keyword&gt;Classification&lt;/keyword&gt;&lt;keyword&gt;Machine learning&lt;/keyword&gt;&lt;keyword&gt;Reproducibility&lt;/keyword&gt;&lt;keyword&gt;Statistics&lt;/keyword&gt;&lt;keyword&gt;Uncertainty&lt;/keyword&gt;&lt;/keywords&gt;&lt;dates&gt;&lt;year&gt;2021&lt;/year&gt;&lt;/dates&gt;&lt;isbn&gt;2376-5992 (Electronic)&amp;#xD;2376-5992 (Linking)&lt;/isbn&gt;&lt;accession-num&gt;33817044&lt;/accession-num&gt;&lt;urls&gt;&lt;related-urls&gt;&lt;url&gt;https://www.ncbi.nlm.nih.gov/pubmed/33817044&lt;/url&gt;&lt;/related-urls&gt;&lt;/urls&gt;&lt;custom2&gt;PMC7959610&lt;/custom2&gt;&lt;electronic-resource-num&gt;10.7717/peerj-cs.398&lt;/electronic-resource-num&gt;&lt;remote-database-provider&gt;NLM&lt;/remote-database-provider&gt;&lt;language&gt;eng&lt;/language&gt;&lt;/record&gt;&lt;/Cite&gt;&lt;/EndNote&gt;</w:instrText>
      </w:r>
      <w:r w:rsidR="00875911">
        <w:rPr>
          <w:rFonts w:ascii="Arial" w:hAnsi="Arial" w:cs="Arial"/>
          <w:color w:val="000000"/>
          <w:sz w:val="22"/>
          <w:szCs w:val="22"/>
        </w:rPr>
        <w:fldChar w:fldCharType="separate"/>
      </w:r>
      <w:r w:rsidR="003A31A8" w:rsidRPr="003A31A8">
        <w:rPr>
          <w:rFonts w:ascii="Arial" w:hAnsi="Arial" w:cs="Arial"/>
          <w:noProof/>
          <w:color w:val="000000"/>
          <w:sz w:val="22"/>
          <w:szCs w:val="22"/>
          <w:vertAlign w:val="superscript"/>
        </w:rPr>
        <w:t>31</w:t>
      </w:r>
      <w:r w:rsidR="00875911">
        <w:rPr>
          <w:rFonts w:ascii="Arial" w:hAnsi="Arial" w:cs="Arial"/>
          <w:color w:val="000000"/>
          <w:sz w:val="22"/>
          <w:szCs w:val="22"/>
        </w:rPr>
        <w:fldChar w:fldCharType="end"/>
      </w:r>
      <w:r w:rsidR="00CE42F9" w:rsidRPr="0067199C">
        <w:rPr>
          <w:rFonts w:ascii="Arial" w:hAnsi="Arial" w:cs="Arial"/>
          <w:color w:val="000000"/>
          <w:sz w:val="22"/>
          <w:szCs w:val="22"/>
        </w:rPr>
        <w:t xml:space="preserve"> which is </w:t>
      </w:r>
      <w:r w:rsidR="00D4269A" w:rsidRPr="0067199C">
        <w:rPr>
          <w:rFonts w:ascii="Arial" w:hAnsi="Arial" w:cs="Arial"/>
          <w:color w:val="000000"/>
          <w:sz w:val="22"/>
          <w:szCs w:val="22"/>
        </w:rPr>
        <w:t xml:space="preserve">the probability that </w:t>
      </w:r>
      <w:r w:rsidR="00875911">
        <w:rPr>
          <w:rFonts w:ascii="Arial" w:hAnsi="Arial" w:cs="Arial"/>
          <w:color w:val="000000"/>
          <w:sz w:val="22"/>
          <w:szCs w:val="22"/>
        </w:rPr>
        <w:t>a</w:t>
      </w:r>
      <w:r w:rsidR="00D4269A" w:rsidRPr="0067199C">
        <w:rPr>
          <w:rFonts w:ascii="Arial" w:hAnsi="Arial" w:cs="Arial"/>
          <w:color w:val="000000"/>
          <w:sz w:val="22"/>
          <w:szCs w:val="22"/>
        </w:rPr>
        <w:t xml:space="preserve"> model </w:t>
      </w:r>
      <w:r w:rsidR="00875911">
        <w:rPr>
          <w:rFonts w:ascii="Arial" w:hAnsi="Arial" w:cs="Arial"/>
          <w:color w:val="000000"/>
          <w:sz w:val="22"/>
          <w:szCs w:val="22"/>
        </w:rPr>
        <w:t xml:space="preserve">will </w:t>
      </w:r>
      <w:r w:rsidR="00875911" w:rsidRPr="0067199C">
        <w:rPr>
          <w:rFonts w:ascii="Arial" w:hAnsi="Arial" w:cs="Arial"/>
          <w:color w:val="000000"/>
          <w:sz w:val="22"/>
          <w:szCs w:val="22"/>
        </w:rPr>
        <w:t>perform</w:t>
      </w:r>
      <w:r w:rsidR="00D4269A" w:rsidRPr="0067199C">
        <w:rPr>
          <w:rFonts w:ascii="Arial" w:hAnsi="Arial" w:cs="Arial"/>
          <w:color w:val="000000"/>
          <w:sz w:val="22"/>
          <w:szCs w:val="22"/>
        </w:rPr>
        <w:t xml:space="preserve"> better than the </w:t>
      </w:r>
      <w:r w:rsidR="00D8663B">
        <w:rPr>
          <w:rFonts w:ascii="Arial" w:hAnsi="Arial" w:cs="Arial"/>
          <w:color w:val="000000"/>
          <w:sz w:val="22"/>
          <w:szCs w:val="22"/>
        </w:rPr>
        <w:t>machine-learning</w:t>
      </w:r>
      <w:r w:rsidR="00D4269A" w:rsidRPr="0067199C">
        <w:rPr>
          <w:rFonts w:ascii="Arial" w:hAnsi="Arial" w:cs="Arial"/>
          <w:color w:val="000000"/>
          <w:sz w:val="22"/>
          <w:szCs w:val="22"/>
        </w:rPr>
        <w:t xml:space="preserve"> model relative to the</w:t>
      </w:r>
      <w:r w:rsidR="00E33FEF">
        <w:rPr>
          <w:rFonts w:ascii="Arial" w:hAnsi="Arial" w:cs="Arial"/>
          <w:color w:val="000000"/>
          <w:sz w:val="22"/>
          <w:szCs w:val="22"/>
        </w:rPr>
        <w:t xml:space="preserve"> sensitivity</w:t>
      </w:r>
      <w:r w:rsidR="00CE42F9" w:rsidRPr="0067199C">
        <w:rPr>
          <w:rFonts w:ascii="Arial" w:hAnsi="Arial" w:cs="Arial"/>
          <w:color w:val="000000"/>
          <w:sz w:val="22"/>
          <w:szCs w:val="22"/>
        </w:rPr>
        <w:t>.</w:t>
      </w:r>
      <w:r w:rsidR="0098555D">
        <w:rPr>
          <w:rFonts w:ascii="Arial" w:hAnsi="Arial" w:cs="Arial"/>
          <w:color w:val="000000"/>
          <w:sz w:val="22"/>
          <w:szCs w:val="22"/>
        </w:rPr>
        <w:t xml:space="preserve"> Thus, for</w:t>
      </w:r>
      <w:r w:rsidR="00E84A78" w:rsidRPr="0067199C">
        <w:rPr>
          <w:rFonts w:ascii="Arial" w:hAnsi="Arial" w:cs="Arial"/>
          <w:color w:val="000000"/>
          <w:sz w:val="22"/>
          <w:szCs w:val="22"/>
        </w:rPr>
        <w:t xml:space="preserve"> two equal</w:t>
      </w:r>
      <w:r w:rsidR="0098555D">
        <w:rPr>
          <w:rFonts w:ascii="Arial" w:hAnsi="Arial" w:cs="Arial"/>
          <w:color w:val="000000"/>
          <w:sz w:val="22"/>
          <w:szCs w:val="22"/>
        </w:rPr>
        <w:t>ly performing</w:t>
      </w:r>
      <w:r w:rsidR="00E84A78" w:rsidRPr="0067199C">
        <w:rPr>
          <w:rFonts w:ascii="Arial" w:hAnsi="Arial" w:cs="Arial"/>
          <w:color w:val="000000"/>
          <w:sz w:val="22"/>
          <w:szCs w:val="22"/>
        </w:rPr>
        <w:t xml:space="preserve"> models P(</w:t>
      </w:r>
      <w:r w:rsidR="0098555D">
        <w:rPr>
          <w:rFonts w:ascii="Arial" w:hAnsi="Arial" w:cs="Arial"/>
          <w:color w:val="000000"/>
          <w:sz w:val="22"/>
          <w:szCs w:val="22"/>
        </w:rPr>
        <w:t>sensitivity</w:t>
      </w:r>
      <w:r w:rsidR="00E84A78" w:rsidRPr="0067199C">
        <w:rPr>
          <w:rFonts w:ascii="Arial" w:hAnsi="Arial" w:cs="Arial"/>
          <w:color w:val="000000"/>
          <w:sz w:val="22"/>
          <w:szCs w:val="22"/>
        </w:rPr>
        <w:t xml:space="preserve">) </w:t>
      </w:r>
      <w:r w:rsidR="0098555D">
        <w:rPr>
          <w:rFonts w:ascii="Arial" w:hAnsi="Arial" w:cs="Arial"/>
          <w:color w:val="000000"/>
          <w:sz w:val="22"/>
          <w:szCs w:val="22"/>
        </w:rPr>
        <w:t xml:space="preserve">is ≈ </w:t>
      </w:r>
      <w:r w:rsidR="00E84A78" w:rsidRPr="0067199C">
        <w:rPr>
          <w:rFonts w:ascii="Arial" w:hAnsi="Arial" w:cs="Arial"/>
          <w:color w:val="000000"/>
          <w:sz w:val="22"/>
          <w:szCs w:val="22"/>
        </w:rPr>
        <w:t>50%</w:t>
      </w:r>
      <w:r w:rsidR="00CE42F9" w:rsidRPr="0067199C">
        <w:rPr>
          <w:rFonts w:ascii="Arial" w:hAnsi="Arial" w:cs="Arial"/>
          <w:color w:val="000000"/>
          <w:sz w:val="22"/>
          <w:szCs w:val="22"/>
        </w:rPr>
        <w:t>.</w:t>
      </w:r>
      <w:r w:rsidR="00E84A78" w:rsidRPr="0067199C">
        <w:rPr>
          <w:rFonts w:ascii="Arial" w:hAnsi="Arial" w:cs="Arial"/>
          <w:color w:val="000000"/>
          <w:sz w:val="22"/>
          <w:szCs w:val="22"/>
        </w:rPr>
        <w:t xml:space="preserve"> </w:t>
      </w:r>
    </w:p>
    <w:p w14:paraId="26FBCE92" w14:textId="77777777" w:rsidR="003A31A8" w:rsidRDefault="003A31A8" w:rsidP="003A31A8">
      <w:pPr>
        <w:rPr>
          <w:lang w:val="en-US"/>
        </w:rPr>
      </w:pPr>
      <w:bookmarkStart w:id="41" w:name="_lrs3rf3vdzs2" w:colFirst="0" w:colLast="0"/>
      <w:bookmarkEnd w:id="41"/>
    </w:p>
    <w:p w14:paraId="13314883" w14:textId="322E33D4" w:rsidR="007428BB" w:rsidRPr="003A31A8" w:rsidRDefault="003A31A8" w:rsidP="003A31A8">
      <w:pPr>
        <w:spacing w:after="240"/>
        <w:rPr>
          <w:b/>
          <w:bCs/>
          <w:lang w:val="en-US"/>
        </w:rPr>
      </w:pPr>
      <w:r w:rsidRPr="003A31A8">
        <w:rPr>
          <w:b/>
          <w:bCs/>
          <w:lang w:val="en-US"/>
        </w:rPr>
        <w:t>RESULTS</w:t>
      </w:r>
    </w:p>
    <w:p w14:paraId="66F74F43" w14:textId="3F47A235" w:rsidR="009E347B" w:rsidRDefault="00F54680" w:rsidP="009E347B">
      <w:pPr>
        <w:spacing w:after="240" w:line="360" w:lineRule="auto"/>
        <w:rPr>
          <w:color w:val="000000"/>
          <w:lang w:val="en-US"/>
        </w:rPr>
      </w:pPr>
      <w:r>
        <w:rPr>
          <w:color w:val="000000"/>
          <w:lang w:val="en-US"/>
        </w:rPr>
        <w:t>M</w:t>
      </w:r>
      <w:r w:rsidR="00B35BEE" w:rsidRPr="0067199C">
        <w:rPr>
          <w:color w:val="000000"/>
          <w:lang w:val="en-US"/>
        </w:rPr>
        <w:t>edian age</w:t>
      </w:r>
      <w:r>
        <w:rPr>
          <w:color w:val="000000"/>
          <w:lang w:val="en-US"/>
        </w:rPr>
        <w:t xml:space="preserve"> in the 3913 patients</w:t>
      </w:r>
      <w:r w:rsidR="00B35BEE" w:rsidRPr="0067199C">
        <w:rPr>
          <w:color w:val="000000"/>
          <w:lang w:val="en-US"/>
        </w:rPr>
        <w:t xml:space="preserve"> was 70 years (IQR 62-76), 59% were female and 58% had </w:t>
      </w:r>
      <w:r w:rsidR="002C6BFA">
        <w:rPr>
          <w:color w:val="000000"/>
          <w:lang w:val="en-US"/>
        </w:rPr>
        <w:t>THA</w:t>
      </w:r>
      <w:r w:rsidR="00B35BEE" w:rsidRPr="0067199C">
        <w:rPr>
          <w:color w:val="000000"/>
          <w:lang w:val="en-US"/>
        </w:rPr>
        <w:t xml:space="preserve"> (table 1)</w:t>
      </w:r>
      <w:r>
        <w:rPr>
          <w:color w:val="000000"/>
          <w:lang w:val="en-US"/>
        </w:rPr>
        <w:t>.</w:t>
      </w:r>
      <w:r w:rsidR="00791BFA">
        <w:rPr>
          <w:color w:val="000000"/>
          <w:lang w:val="en-US"/>
        </w:rPr>
        <w:t xml:space="preserve"> </w:t>
      </w:r>
    </w:p>
    <w:tbl>
      <w:tblPr>
        <w:tblW w:w="9647" w:type="dxa"/>
        <w:tblCellSpacing w:w="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962"/>
        <w:gridCol w:w="1843"/>
        <w:gridCol w:w="1842"/>
      </w:tblGrid>
      <w:tr w:rsidR="009E347B" w:rsidRPr="00436BAC" w14:paraId="3A9964E5" w14:textId="77777777" w:rsidTr="00331B0C">
        <w:trPr>
          <w:tblCellSpacing w:w="0" w:type="dxa"/>
        </w:trPr>
        <w:tc>
          <w:tcPr>
            <w:tcW w:w="9647" w:type="dxa"/>
            <w:gridSpan w:val="3"/>
            <w:shd w:val="clear" w:color="auto" w:fill="auto"/>
            <w:vAlign w:val="center"/>
          </w:tcPr>
          <w:p w14:paraId="38A8B0F4" w14:textId="342675DB" w:rsidR="009E347B" w:rsidRPr="00436BAC" w:rsidRDefault="009E347B" w:rsidP="00A97349">
            <w:pPr>
              <w:rPr>
                <w:sz w:val="20"/>
                <w:szCs w:val="20"/>
                <w:lang w:val="en-US"/>
              </w:rPr>
            </w:pPr>
            <w:r w:rsidRPr="00436BAC">
              <w:rPr>
                <w:sz w:val="20"/>
                <w:szCs w:val="20"/>
                <w:lang w:val="en-US"/>
              </w:rPr>
              <w:t xml:space="preserve">Table 1.  patient demographics with and without </w:t>
            </w:r>
            <w:del w:id="42" w:author="Christoffer Calov Jørgensen" w:date="2022-09-07T11:34:00Z">
              <w:r w:rsidRPr="00436BAC" w:rsidDel="00FE4276">
                <w:rPr>
                  <w:sz w:val="20"/>
                  <w:szCs w:val="20"/>
                  <w:lang w:val="en-US"/>
                </w:rPr>
                <w:delText xml:space="preserve">outcome </w:delText>
              </w:r>
            </w:del>
            <w:proofErr w:type="spellStart"/>
            <w:ins w:id="43" w:author="Christoffer Calov Jørgensen" w:date="2022-09-07T11:34:00Z">
              <w:r w:rsidR="00FE4276">
                <w:rPr>
                  <w:sz w:val="20"/>
                  <w:szCs w:val="20"/>
                  <w:lang w:val="en-US"/>
                </w:rPr>
                <w:t>the</w:t>
              </w:r>
            </w:ins>
            <w:del w:id="44" w:author="Christoffer Calov Jørgensen" w:date="2022-09-07T11:34:00Z">
              <w:r w:rsidRPr="00436BAC" w:rsidDel="00FE4276">
                <w:rPr>
                  <w:sz w:val="20"/>
                  <w:szCs w:val="20"/>
                  <w:lang w:val="en-US"/>
                </w:rPr>
                <w:delText>A</w:delText>
              </w:r>
            </w:del>
            <w:ins w:id="45" w:author="Christoffer Calov Jørgensen" w:date="2022-09-07T11:34:00Z">
              <w:r w:rsidR="00FE4276">
                <w:rPr>
                  <w:sz w:val="20"/>
                  <w:szCs w:val="20"/>
                  <w:lang w:val="en-US"/>
                </w:rPr>
                <w:t>primary</w:t>
              </w:r>
              <w:proofErr w:type="spellEnd"/>
              <w:r w:rsidR="00FE4276">
                <w:rPr>
                  <w:sz w:val="20"/>
                  <w:szCs w:val="20"/>
                  <w:lang w:val="en-US"/>
                </w:rPr>
                <w:t xml:space="preserve"> outcome</w:t>
              </w:r>
            </w:ins>
            <w:r w:rsidRPr="00436BAC">
              <w:rPr>
                <w:sz w:val="20"/>
                <w:szCs w:val="20"/>
                <w:lang w:val="en-US"/>
              </w:rPr>
              <w:t xml:space="preserve"> </w:t>
            </w:r>
            <w:r>
              <w:rPr>
                <w:sz w:val="20"/>
                <w:szCs w:val="20"/>
                <w:lang w:val="en-US"/>
              </w:rPr>
              <w:t>(length of stay &gt;4 days or readmissions due to “medical” morbidity) in</w:t>
            </w:r>
            <w:r w:rsidRPr="00436BAC">
              <w:rPr>
                <w:sz w:val="20"/>
                <w:szCs w:val="20"/>
                <w:lang w:val="en-US"/>
              </w:rPr>
              <w:t xml:space="preserve"> the combined test and training dataset.</w:t>
            </w:r>
          </w:p>
        </w:tc>
      </w:tr>
      <w:tr w:rsidR="009E347B" w:rsidRPr="00436BAC" w14:paraId="59239A68" w14:textId="77777777" w:rsidTr="00FE4276">
        <w:trPr>
          <w:tblCellSpacing w:w="0" w:type="dxa"/>
        </w:trPr>
        <w:tc>
          <w:tcPr>
            <w:tcW w:w="5962" w:type="dxa"/>
            <w:tcBorders>
              <w:top w:val="single" w:sz="4" w:space="0" w:color="auto"/>
            </w:tcBorders>
            <w:shd w:val="clear" w:color="auto" w:fill="auto"/>
            <w:vAlign w:val="center"/>
            <w:hideMark/>
          </w:tcPr>
          <w:p w14:paraId="29C08061" w14:textId="77777777" w:rsidR="009E347B" w:rsidRPr="00436BAC" w:rsidRDefault="009E347B" w:rsidP="00A97349">
            <w:pPr>
              <w:rPr>
                <w:rFonts w:eastAsia="Times New Roman"/>
                <w:sz w:val="20"/>
                <w:szCs w:val="20"/>
                <w:lang w:val="en-US"/>
              </w:rPr>
            </w:pPr>
            <w:r w:rsidRPr="00436BAC">
              <w:rPr>
                <w:rFonts w:eastAsia="Times New Roman"/>
                <w:color w:val="000000"/>
                <w:sz w:val="20"/>
                <w:szCs w:val="20"/>
                <w:lang w:val="en-US"/>
              </w:rPr>
              <w:t xml:space="preserve">Preoperative characteristics </w:t>
            </w:r>
            <w:r>
              <w:rPr>
                <w:rFonts w:eastAsia="Times New Roman"/>
                <w:color w:val="000000"/>
                <w:sz w:val="20"/>
                <w:szCs w:val="20"/>
                <w:lang w:val="en-US"/>
              </w:rPr>
              <w:br/>
            </w:r>
            <w:r w:rsidRPr="00436BAC">
              <w:rPr>
                <w:rFonts w:eastAsia="Times New Roman"/>
                <w:color w:val="000000"/>
                <w:sz w:val="20"/>
                <w:szCs w:val="20"/>
                <w:lang w:val="en-US"/>
              </w:rPr>
              <w:t>n</w:t>
            </w:r>
            <w:r>
              <w:rPr>
                <w:rFonts w:eastAsia="Times New Roman"/>
                <w:color w:val="000000"/>
                <w:sz w:val="20"/>
                <w:szCs w:val="20"/>
                <w:lang w:val="en-US"/>
              </w:rPr>
              <w:t xml:space="preserve"> </w:t>
            </w:r>
            <w:r w:rsidRPr="00436BAC">
              <w:rPr>
                <w:rFonts w:eastAsia="Times New Roman"/>
                <w:color w:val="000000"/>
                <w:sz w:val="20"/>
                <w:szCs w:val="20"/>
                <w:lang w:val="en-US"/>
              </w:rPr>
              <w:t>(%) unless otherwise specified</w:t>
            </w:r>
          </w:p>
        </w:tc>
        <w:tc>
          <w:tcPr>
            <w:tcW w:w="1843" w:type="dxa"/>
            <w:tcBorders>
              <w:top w:val="single" w:sz="4" w:space="0" w:color="auto"/>
            </w:tcBorders>
            <w:shd w:val="clear" w:color="auto" w:fill="auto"/>
            <w:vAlign w:val="center"/>
            <w:hideMark/>
          </w:tcPr>
          <w:p w14:paraId="5909E540" w14:textId="2FF98363" w:rsidR="009E347B" w:rsidRPr="00436BAC" w:rsidRDefault="009E347B" w:rsidP="00A97349">
            <w:pPr>
              <w:jc w:val="center"/>
              <w:rPr>
                <w:rFonts w:eastAsia="Times New Roman"/>
                <w:sz w:val="20"/>
                <w:szCs w:val="20"/>
                <w:lang w:val="en-US"/>
              </w:rPr>
            </w:pPr>
            <w:r w:rsidRPr="00436BAC">
              <w:rPr>
                <w:rFonts w:eastAsia="Times New Roman"/>
                <w:sz w:val="20"/>
                <w:szCs w:val="20"/>
                <w:lang w:val="en-US"/>
              </w:rPr>
              <w:t>+</w:t>
            </w:r>
            <w:del w:id="46" w:author="Christoffer Calov Jørgensen" w:date="2022-09-07T11:34:00Z">
              <w:r w:rsidRPr="00436BAC" w:rsidDel="00FE4276">
                <w:rPr>
                  <w:rFonts w:eastAsia="Times New Roman"/>
                  <w:sz w:val="20"/>
                  <w:szCs w:val="20"/>
                  <w:lang w:val="en-US"/>
                </w:rPr>
                <w:delText>outcome A</w:delText>
              </w:r>
            </w:del>
            <w:ins w:id="47" w:author="Christoffer Calov Jørgensen" w:date="2022-09-07T11:34:00Z">
              <w:r w:rsidR="00FE4276">
                <w:rPr>
                  <w:rFonts w:eastAsia="Times New Roman"/>
                  <w:sz w:val="20"/>
                  <w:szCs w:val="20"/>
                  <w:lang w:val="en-US"/>
                </w:rPr>
                <w:t>primary outcome</w:t>
              </w:r>
            </w:ins>
            <w:r w:rsidRPr="00436BAC">
              <w:rPr>
                <w:rFonts w:eastAsia="Times New Roman"/>
                <w:sz w:val="20"/>
                <w:szCs w:val="20"/>
                <w:lang w:val="en-US"/>
              </w:rPr>
              <w:t xml:space="preserve"> (n:1180)</w:t>
            </w:r>
          </w:p>
        </w:tc>
        <w:tc>
          <w:tcPr>
            <w:tcW w:w="1842" w:type="dxa"/>
            <w:tcBorders>
              <w:top w:val="single" w:sz="4" w:space="0" w:color="auto"/>
            </w:tcBorders>
            <w:shd w:val="clear" w:color="auto" w:fill="auto"/>
            <w:vAlign w:val="center"/>
            <w:hideMark/>
          </w:tcPr>
          <w:p w14:paraId="6BACA42F" w14:textId="12323B45" w:rsidR="009E347B" w:rsidRPr="00436BAC" w:rsidRDefault="009E347B" w:rsidP="00A97349">
            <w:pPr>
              <w:jc w:val="center"/>
              <w:rPr>
                <w:rFonts w:eastAsia="Times New Roman"/>
                <w:sz w:val="20"/>
                <w:szCs w:val="20"/>
                <w:lang w:val="en-US"/>
              </w:rPr>
            </w:pPr>
            <w:r w:rsidRPr="00436BAC">
              <w:rPr>
                <w:rFonts w:eastAsia="Times New Roman"/>
                <w:sz w:val="20"/>
                <w:szCs w:val="20"/>
                <w:lang w:val="en-US"/>
              </w:rPr>
              <w:t>-</w:t>
            </w:r>
            <w:del w:id="48" w:author="Christoffer Calov Jørgensen" w:date="2022-09-07T11:34:00Z">
              <w:r w:rsidRPr="00436BAC" w:rsidDel="00FE4276">
                <w:rPr>
                  <w:rFonts w:eastAsia="Times New Roman"/>
                  <w:sz w:val="20"/>
                  <w:szCs w:val="20"/>
                  <w:lang w:val="en-US"/>
                </w:rPr>
                <w:delText>outcome A</w:delText>
              </w:r>
            </w:del>
            <w:ins w:id="49" w:author="Christoffer Calov Jørgensen" w:date="2022-09-07T11:34:00Z">
              <w:r w:rsidR="00FE4276">
                <w:rPr>
                  <w:rFonts w:eastAsia="Times New Roman"/>
                  <w:sz w:val="20"/>
                  <w:szCs w:val="20"/>
                  <w:lang w:val="en-US"/>
                </w:rPr>
                <w:t>primary outcome</w:t>
              </w:r>
            </w:ins>
            <w:r w:rsidRPr="00436BAC">
              <w:rPr>
                <w:rFonts w:eastAsia="Times New Roman"/>
                <w:sz w:val="20"/>
                <w:szCs w:val="20"/>
                <w:lang w:val="en-US"/>
              </w:rPr>
              <w:t xml:space="preserve"> (n:20837)</w:t>
            </w:r>
          </w:p>
        </w:tc>
      </w:tr>
      <w:tr w:rsidR="009E347B" w:rsidRPr="00436BAC" w14:paraId="47A0DA15" w14:textId="77777777" w:rsidTr="00FE4276">
        <w:trPr>
          <w:tblCellSpacing w:w="0" w:type="dxa"/>
        </w:trPr>
        <w:tc>
          <w:tcPr>
            <w:tcW w:w="5962" w:type="dxa"/>
            <w:tcBorders>
              <w:top w:val="single" w:sz="4" w:space="0" w:color="auto"/>
              <w:bottom w:val="single" w:sz="4" w:space="0" w:color="auto"/>
            </w:tcBorders>
            <w:shd w:val="clear" w:color="auto" w:fill="FFFFFF"/>
          </w:tcPr>
          <w:p w14:paraId="45E76105" w14:textId="77777777" w:rsidR="009E347B" w:rsidRPr="00436BAC" w:rsidRDefault="009E347B" w:rsidP="00A97349">
            <w:pPr>
              <w:rPr>
                <w:rFonts w:eastAsia="Times New Roman"/>
                <w:sz w:val="20"/>
                <w:szCs w:val="20"/>
                <w:lang w:val="en-US"/>
              </w:rPr>
            </w:pPr>
            <w:r w:rsidRPr="00436BAC">
              <w:rPr>
                <w:rFonts w:eastAsia="Times New Roman"/>
                <w:color w:val="000000"/>
                <w:sz w:val="20"/>
                <w:szCs w:val="20"/>
                <w:lang w:val="en-US"/>
              </w:rPr>
              <w:t>mean age (SD)</w:t>
            </w:r>
          </w:p>
        </w:tc>
        <w:tc>
          <w:tcPr>
            <w:tcW w:w="1843" w:type="dxa"/>
            <w:tcBorders>
              <w:top w:val="single" w:sz="4" w:space="0" w:color="auto"/>
              <w:bottom w:val="single" w:sz="4" w:space="0" w:color="auto"/>
            </w:tcBorders>
            <w:shd w:val="clear" w:color="auto" w:fill="FFFFFF"/>
          </w:tcPr>
          <w:p w14:paraId="5881E378"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75.0 (68.0-81.0)</w:t>
            </w:r>
          </w:p>
        </w:tc>
        <w:tc>
          <w:tcPr>
            <w:tcW w:w="1842" w:type="dxa"/>
            <w:tcBorders>
              <w:top w:val="single" w:sz="4" w:space="0" w:color="auto"/>
              <w:bottom w:val="single" w:sz="4" w:space="0" w:color="auto"/>
            </w:tcBorders>
            <w:shd w:val="clear" w:color="auto" w:fill="FFFFFF"/>
          </w:tcPr>
          <w:p w14:paraId="0A004698"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69.0 (62.0-75.0)</w:t>
            </w:r>
          </w:p>
        </w:tc>
      </w:tr>
      <w:tr w:rsidR="009E347B" w:rsidRPr="00436BAC" w14:paraId="6B0DE4AD" w14:textId="77777777" w:rsidTr="00FE4276">
        <w:trPr>
          <w:tblCellSpacing w:w="0" w:type="dxa"/>
        </w:trPr>
        <w:tc>
          <w:tcPr>
            <w:tcW w:w="5962" w:type="dxa"/>
            <w:shd w:val="clear" w:color="auto" w:fill="FFFFFF"/>
          </w:tcPr>
          <w:p w14:paraId="00DB3F8F"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mean number of reimbursed prescriptions</w:t>
            </w:r>
            <w:r w:rsidRPr="00436BAC">
              <w:rPr>
                <w:rFonts w:eastAsia="Times New Roman"/>
                <w:sz w:val="20"/>
                <w:szCs w:val="20"/>
                <w:vertAlign w:val="superscript"/>
                <w:lang w:val="en-US"/>
              </w:rPr>
              <w:t>1</w:t>
            </w:r>
            <w:r w:rsidRPr="00436BAC">
              <w:rPr>
                <w:rFonts w:eastAsia="Times New Roman"/>
                <w:sz w:val="20"/>
                <w:szCs w:val="20"/>
                <w:lang w:val="en-US"/>
              </w:rPr>
              <w:t xml:space="preserve"> (SD)</w:t>
            </w:r>
          </w:p>
        </w:tc>
        <w:tc>
          <w:tcPr>
            <w:tcW w:w="1843" w:type="dxa"/>
            <w:shd w:val="clear" w:color="auto" w:fill="FFFFFF"/>
          </w:tcPr>
          <w:p w14:paraId="762201F3"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3.0 (1.0-4.0)</w:t>
            </w:r>
          </w:p>
        </w:tc>
        <w:tc>
          <w:tcPr>
            <w:tcW w:w="1842" w:type="dxa"/>
            <w:shd w:val="clear" w:color="auto" w:fill="FFFFFF"/>
          </w:tcPr>
          <w:p w14:paraId="11B1BF8B"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w:t>
            </w:r>
            <w:r>
              <w:rPr>
                <w:rFonts w:eastAsia="Times New Roman"/>
                <w:sz w:val="20"/>
                <w:szCs w:val="20"/>
                <w:lang w:val="en-US"/>
              </w:rPr>
              <w:t>.0</w:t>
            </w:r>
            <w:r w:rsidRPr="00436BAC">
              <w:rPr>
                <w:rFonts w:eastAsia="Times New Roman"/>
                <w:sz w:val="20"/>
                <w:szCs w:val="20"/>
                <w:lang w:val="en-US"/>
              </w:rPr>
              <w:t xml:space="preserve"> (0.0-3.0)</w:t>
            </w:r>
          </w:p>
        </w:tc>
      </w:tr>
      <w:tr w:rsidR="009E347B" w:rsidRPr="00436BAC" w14:paraId="03A17BC6" w14:textId="77777777" w:rsidTr="00FE4276">
        <w:trPr>
          <w:tblCellSpacing w:w="0" w:type="dxa"/>
        </w:trPr>
        <w:tc>
          <w:tcPr>
            <w:tcW w:w="5962" w:type="dxa"/>
            <w:shd w:val="clear" w:color="auto" w:fill="FFFFFF"/>
          </w:tcPr>
          <w:p w14:paraId="0F0AAEFF" w14:textId="77777777" w:rsidR="009E347B" w:rsidRPr="00436BAC" w:rsidRDefault="009E347B" w:rsidP="00A97349">
            <w:pPr>
              <w:rPr>
                <w:rFonts w:eastAsia="Times New Roman"/>
                <w:sz w:val="20"/>
                <w:szCs w:val="20"/>
                <w:lang w:val="en-US"/>
              </w:rPr>
            </w:pPr>
            <w:r w:rsidRPr="00436BAC">
              <w:rPr>
                <w:rFonts w:eastAsia="Times New Roman"/>
                <w:color w:val="000000"/>
                <w:sz w:val="20"/>
                <w:szCs w:val="20"/>
                <w:lang w:val="en-US"/>
              </w:rPr>
              <w:t>female gender</w:t>
            </w:r>
          </w:p>
        </w:tc>
        <w:tc>
          <w:tcPr>
            <w:tcW w:w="1843" w:type="dxa"/>
            <w:shd w:val="clear" w:color="auto" w:fill="FFFFFF"/>
          </w:tcPr>
          <w:p w14:paraId="27E820B7"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755 (64.0)</w:t>
            </w:r>
          </w:p>
        </w:tc>
        <w:tc>
          <w:tcPr>
            <w:tcW w:w="1842" w:type="dxa"/>
            <w:shd w:val="clear" w:color="auto" w:fill="FFFFFF"/>
          </w:tcPr>
          <w:p w14:paraId="0F3BC92D"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12133 (58.2)</w:t>
            </w:r>
          </w:p>
        </w:tc>
      </w:tr>
      <w:tr w:rsidR="009E347B" w:rsidRPr="00436BAC" w14:paraId="4F4CBC50" w14:textId="77777777" w:rsidTr="00FE4276">
        <w:trPr>
          <w:tblCellSpacing w:w="0" w:type="dxa"/>
        </w:trPr>
        <w:tc>
          <w:tcPr>
            <w:tcW w:w="5962" w:type="dxa"/>
            <w:shd w:val="clear" w:color="auto" w:fill="FFFFFF"/>
          </w:tcPr>
          <w:p w14:paraId="651605C9" w14:textId="77777777" w:rsidR="009E347B" w:rsidRPr="00436BAC" w:rsidRDefault="009E347B" w:rsidP="00A97349">
            <w:pPr>
              <w:rPr>
                <w:rFonts w:eastAsia="Times New Roman"/>
                <w:sz w:val="20"/>
                <w:szCs w:val="20"/>
                <w:lang w:val="en-US"/>
              </w:rPr>
            </w:pPr>
            <w:r>
              <w:rPr>
                <w:rFonts w:eastAsia="Times New Roman"/>
                <w:sz w:val="20"/>
                <w:szCs w:val="20"/>
                <w:lang w:val="en-US"/>
              </w:rPr>
              <w:t>hip arthroplasty</w:t>
            </w:r>
          </w:p>
        </w:tc>
        <w:tc>
          <w:tcPr>
            <w:tcW w:w="1843" w:type="dxa"/>
            <w:shd w:val="clear" w:color="auto" w:fill="FFFFFF"/>
          </w:tcPr>
          <w:p w14:paraId="18E8EC54"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636 (53.9)</w:t>
            </w:r>
          </w:p>
        </w:tc>
        <w:tc>
          <w:tcPr>
            <w:tcW w:w="1842" w:type="dxa"/>
            <w:shd w:val="clear" w:color="auto" w:fill="FFFFFF"/>
          </w:tcPr>
          <w:p w14:paraId="3ABF131B"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11542 (55.4)</w:t>
            </w:r>
          </w:p>
        </w:tc>
      </w:tr>
      <w:tr w:rsidR="009E347B" w:rsidRPr="00436BAC" w14:paraId="1726C5C8" w14:textId="77777777" w:rsidTr="00FE4276">
        <w:trPr>
          <w:tblCellSpacing w:w="0" w:type="dxa"/>
        </w:trPr>
        <w:tc>
          <w:tcPr>
            <w:tcW w:w="5962" w:type="dxa"/>
            <w:shd w:val="clear" w:color="auto" w:fill="FFFFFF"/>
          </w:tcPr>
          <w:p w14:paraId="4DE12A2B" w14:textId="77777777" w:rsidR="009E347B" w:rsidRPr="00436BAC" w:rsidRDefault="009E347B" w:rsidP="00A97349">
            <w:pPr>
              <w:rPr>
                <w:rFonts w:eastAsia="Times New Roman"/>
                <w:sz w:val="20"/>
                <w:szCs w:val="20"/>
                <w:lang w:val="en-US"/>
              </w:rPr>
            </w:pPr>
            <w:r w:rsidRPr="00436BAC">
              <w:rPr>
                <w:rFonts w:eastAsia="Times New Roman"/>
                <w:color w:val="000000"/>
                <w:sz w:val="20"/>
                <w:szCs w:val="20"/>
                <w:lang w:val="en-US"/>
              </w:rPr>
              <w:t>mean weight in kg (SD)</w:t>
            </w:r>
          </w:p>
        </w:tc>
        <w:tc>
          <w:tcPr>
            <w:tcW w:w="1843" w:type="dxa"/>
            <w:shd w:val="clear" w:color="auto" w:fill="FFFFFF"/>
          </w:tcPr>
          <w:p w14:paraId="521B9D0B"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78.0 (67.0-91.0)</w:t>
            </w:r>
          </w:p>
        </w:tc>
        <w:tc>
          <w:tcPr>
            <w:tcW w:w="1842" w:type="dxa"/>
            <w:shd w:val="clear" w:color="auto" w:fill="FFFFFF"/>
          </w:tcPr>
          <w:p w14:paraId="08649EA5"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81 (70.0-93.0)</w:t>
            </w:r>
          </w:p>
        </w:tc>
      </w:tr>
      <w:tr w:rsidR="009E347B" w:rsidRPr="00436BAC" w14:paraId="1A9DD8E6" w14:textId="77777777" w:rsidTr="00FE4276">
        <w:trPr>
          <w:tblCellSpacing w:w="0" w:type="dxa"/>
        </w:trPr>
        <w:tc>
          <w:tcPr>
            <w:tcW w:w="5962" w:type="dxa"/>
            <w:shd w:val="clear" w:color="auto" w:fill="FFFFFF"/>
          </w:tcPr>
          <w:p w14:paraId="457E5915" w14:textId="77777777" w:rsidR="009E347B" w:rsidRPr="00436BAC" w:rsidRDefault="009E347B" w:rsidP="00A97349">
            <w:pPr>
              <w:rPr>
                <w:rFonts w:eastAsia="Times New Roman"/>
                <w:sz w:val="20"/>
                <w:szCs w:val="20"/>
                <w:lang w:val="en-US"/>
              </w:rPr>
            </w:pPr>
            <w:r w:rsidRPr="00436BAC">
              <w:rPr>
                <w:rFonts w:eastAsia="Times New Roman"/>
                <w:color w:val="000000"/>
                <w:sz w:val="20"/>
                <w:szCs w:val="20"/>
                <w:lang w:val="en-US"/>
              </w:rPr>
              <w:t>mean height in cm (SD)</w:t>
            </w:r>
          </w:p>
        </w:tc>
        <w:tc>
          <w:tcPr>
            <w:tcW w:w="1843" w:type="dxa"/>
            <w:shd w:val="clear" w:color="auto" w:fill="FFFFFF"/>
          </w:tcPr>
          <w:p w14:paraId="1B2C42CA"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168 (162.0-175.0)</w:t>
            </w:r>
          </w:p>
        </w:tc>
        <w:tc>
          <w:tcPr>
            <w:tcW w:w="1842" w:type="dxa"/>
            <w:shd w:val="clear" w:color="auto" w:fill="FFFFFF"/>
          </w:tcPr>
          <w:p w14:paraId="0C0AEFCA"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170.0 (164.0-178.0)</w:t>
            </w:r>
          </w:p>
        </w:tc>
      </w:tr>
      <w:tr w:rsidR="009E347B" w:rsidRPr="00436BAC" w14:paraId="62FFA383" w14:textId="77777777" w:rsidTr="00FE4276">
        <w:trPr>
          <w:tblCellSpacing w:w="0" w:type="dxa"/>
        </w:trPr>
        <w:tc>
          <w:tcPr>
            <w:tcW w:w="5962" w:type="dxa"/>
            <w:shd w:val="clear" w:color="auto" w:fill="FFFFFF"/>
          </w:tcPr>
          <w:p w14:paraId="3496B218"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mean body mass index (SD)</w:t>
            </w:r>
          </w:p>
        </w:tc>
        <w:tc>
          <w:tcPr>
            <w:tcW w:w="1843" w:type="dxa"/>
            <w:shd w:val="clear" w:color="auto" w:fill="FFFFFF"/>
          </w:tcPr>
          <w:p w14:paraId="143B0196"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27.3 (23.9-31.2)</w:t>
            </w:r>
          </w:p>
        </w:tc>
        <w:tc>
          <w:tcPr>
            <w:tcW w:w="1842" w:type="dxa"/>
            <w:shd w:val="clear" w:color="auto" w:fill="FFFFFF"/>
          </w:tcPr>
          <w:p w14:paraId="36B89A2E"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27.5 (24.6-31.1)</w:t>
            </w:r>
          </w:p>
        </w:tc>
      </w:tr>
      <w:tr w:rsidR="009E347B" w:rsidRPr="00436BAC" w14:paraId="373DA35A" w14:textId="77777777" w:rsidTr="00FE4276">
        <w:trPr>
          <w:tblCellSpacing w:w="0" w:type="dxa"/>
        </w:trPr>
        <w:tc>
          <w:tcPr>
            <w:tcW w:w="5962" w:type="dxa"/>
            <w:shd w:val="clear" w:color="auto" w:fill="FFFFFF"/>
          </w:tcPr>
          <w:p w14:paraId="0430B967"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regular use of walking aid</w:t>
            </w:r>
          </w:p>
          <w:p w14:paraId="5C454B9B" w14:textId="77777777" w:rsidR="009E347B" w:rsidRPr="00436BAC" w:rsidRDefault="009E347B" w:rsidP="00A97349">
            <w:pPr>
              <w:ind w:left="284" w:hanging="142"/>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69725312"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552 (46.8)</w:t>
            </w:r>
          </w:p>
          <w:p w14:paraId="61E9CA9B"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29 (2.5)</w:t>
            </w:r>
          </w:p>
        </w:tc>
        <w:tc>
          <w:tcPr>
            <w:tcW w:w="1842" w:type="dxa"/>
            <w:shd w:val="clear" w:color="auto" w:fill="FFFFFF"/>
          </w:tcPr>
          <w:p w14:paraId="610E79D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4398 (21.5)</w:t>
            </w:r>
          </w:p>
          <w:p w14:paraId="03643B25"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359 (1.7)</w:t>
            </w:r>
          </w:p>
        </w:tc>
      </w:tr>
      <w:tr w:rsidR="009E347B" w:rsidRPr="00436BAC" w14:paraId="7730A6EF" w14:textId="77777777" w:rsidTr="00FE4276">
        <w:trPr>
          <w:tblCellSpacing w:w="0" w:type="dxa"/>
        </w:trPr>
        <w:tc>
          <w:tcPr>
            <w:tcW w:w="5962" w:type="dxa"/>
            <w:shd w:val="clear" w:color="auto" w:fill="FFFFFF"/>
          </w:tcPr>
          <w:p w14:paraId="52B09447"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living alone</w:t>
            </w:r>
          </w:p>
          <w:p w14:paraId="5B3546CD"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with others</w:t>
            </w:r>
          </w:p>
          <w:p w14:paraId="25EA0C9A"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institution</w:t>
            </w:r>
          </w:p>
          <w:p w14:paraId="1EF23987" w14:textId="77777777" w:rsidR="009E347B" w:rsidRPr="00436BAC" w:rsidRDefault="009E347B" w:rsidP="00A97349">
            <w:pPr>
              <w:ind w:left="284" w:hanging="142"/>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4D95B1C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578 (49.0)</w:t>
            </w:r>
          </w:p>
          <w:p w14:paraId="02D11E6C"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571 (48.4)</w:t>
            </w:r>
          </w:p>
          <w:p w14:paraId="2B88B887"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24 (2.0)</w:t>
            </w:r>
          </w:p>
          <w:p w14:paraId="371BDBBA"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7 (0.6)</w:t>
            </w:r>
          </w:p>
        </w:tc>
        <w:tc>
          <w:tcPr>
            <w:tcW w:w="1842" w:type="dxa"/>
            <w:shd w:val="clear" w:color="auto" w:fill="FFFFFF"/>
          </w:tcPr>
          <w:p w14:paraId="42C94064"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6717 (32.2)</w:t>
            </w:r>
          </w:p>
          <w:p w14:paraId="3DB823A8"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13869 (66.6)</w:t>
            </w:r>
          </w:p>
          <w:p w14:paraId="5C3CAA03"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113 (0.5)</w:t>
            </w:r>
          </w:p>
          <w:p w14:paraId="1E5327F5"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138 (0.7)</w:t>
            </w:r>
          </w:p>
        </w:tc>
      </w:tr>
      <w:tr w:rsidR="009E347B" w:rsidRPr="00436BAC" w14:paraId="29380B7D" w14:textId="77777777" w:rsidTr="00FE4276">
        <w:trPr>
          <w:tblCellSpacing w:w="0" w:type="dxa"/>
        </w:trPr>
        <w:tc>
          <w:tcPr>
            <w:tcW w:w="5962" w:type="dxa"/>
            <w:shd w:val="clear" w:color="auto" w:fill="FFFFFF"/>
          </w:tcPr>
          <w:p w14:paraId="2081233A"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hemoglobin</w:t>
            </w:r>
          </w:p>
          <w:p w14:paraId="15311A0D" w14:textId="77777777" w:rsidR="009E347B" w:rsidRPr="00436BAC" w:rsidRDefault="009E347B" w:rsidP="00A97349">
            <w:pPr>
              <w:ind w:firstLine="142"/>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17C11E1F"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8.2 (7.7-8.8)</w:t>
            </w:r>
          </w:p>
          <w:p w14:paraId="66AD43FB"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11 (0.9)</w:t>
            </w:r>
          </w:p>
        </w:tc>
        <w:tc>
          <w:tcPr>
            <w:tcW w:w="1842" w:type="dxa"/>
            <w:shd w:val="clear" w:color="auto" w:fill="FFFFFF"/>
          </w:tcPr>
          <w:p w14:paraId="2015E148"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8.6 (8.1-9.2)</w:t>
            </w:r>
          </w:p>
          <w:p w14:paraId="02704C9E"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314 (1.5)</w:t>
            </w:r>
          </w:p>
        </w:tc>
      </w:tr>
      <w:tr w:rsidR="009E347B" w:rsidRPr="00436BAC" w14:paraId="52240023" w14:textId="77777777" w:rsidTr="00FE4276">
        <w:trPr>
          <w:tblCellSpacing w:w="0" w:type="dxa"/>
        </w:trPr>
        <w:tc>
          <w:tcPr>
            <w:tcW w:w="5962" w:type="dxa"/>
            <w:shd w:val="clear" w:color="auto" w:fill="FFFFFF"/>
          </w:tcPr>
          <w:p w14:paraId="661D75D4"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&gt;2 units of alcohol/day</w:t>
            </w:r>
          </w:p>
          <w:p w14:paraId="133E386F" w14:textId="77777777" w:rsidR="009E347B" w:rsidRPr="00436BAC" w:rsidRDefault="009E347B" w:rsidP="00A97349">
            <w:pPr>
              <w:ind w:firstLine="142"/>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5507BBD0"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79 (6.7)</w:t>
            </w:r>
          </w:p>
          <w:p w14:paraId="24BCEAF6"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10 (0.8)</w:t>
            </w:r>
          </w:p>
        </w:tc>
        <w:tc>
          <w:tcPr>
            <w:tcW w:w="1842" w:type="dxa"/>
            <w:shd w:val="clear" w:color="auto" w:fill="FFFFFF"/>
          </w:tcPr>
          <w:p w14:paraId="7E8EB562"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1589 (7.6)</w:t>
            </w:r>
          </w:p>
          <w:p w14:paraId="43D15E85"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174 (0.8)</w:t>
            </w:r>
          </w:p>
        </w:tc>
      </w:tr>
      <w:tr w:rsidR="009E347B" w:rsidRPr="00436BAC" w14:paraId="0818EBFA" w14:textId="77777777" w:rsidTr="00FE4276">
        <w:trPr>
          <w:tblCellSpacing w:w="0" w:type="dxa"/>
        </w:trPr>
        <w:tc>
          <w:tcPr>
            <w:tcW w:w="5962" w:type="dxa"/>
            <w:shd w:val="clear" w:color="auto" w:fill="FFFFFF"/>
          </w:tcPr>
          <w:p w14:paraId="4A26272A"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active smoker</w:t>
            </w:r>
          </w:p>
          <w:p w14:paraId="34B9580A" w14:textId="77777777" w:rsidR="009E347B" w:rsidRPr="00436BAC" w:rsidRDefault="009E347B" w:rsidP="00A97349">
            <w:pPr>
              <w:ind w:firstLine="142"/>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4573530C"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130 (11.0)</w:t>
            </w:r>
          </w:p>
          <w:p w14:paraId="7445BDE9"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11 (0.9)</w:t>
            </w:r>
          </w:p>
        </w:tc>
        <w:tc>
          <w:tcPr>
            <w:tcW w:w="1842" w:type="dxa"/>
            <w:shd w:val="clear" w:color="auto" w:fill="FFFFFF"/>
          </w:tcPr>
          <w:p w14:paraId="32938995"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2751 (13.2)</w:t>
            </w:r>
          </w:p>
          <w:p w14:paraId="6111EF5F"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141 (0.7)</w:t>
            </w:r>
          </w:p>
        </w:tc>
      </w:tr>
      <w:tr w:rsidR="009E347B" w:rsidRPr="00436BAC" w14:paraId="6AB26FC0" w14:textId="77777777" w:rsidTr="00FE4276">
        <w:trPr>
          <w:tblCellSpacing w:w="0" w:type="dxa"/>
        </w:trPr>
        <w:tc>
          <w:tcPr>
            <w:tcW w:w="5962" w:type="dxa"/>
            <w:shd w:val="clear" w:color="auto" w:fill="FFFFFF"/>
          </w:tcPr>
          <w:p w14:paraId="3F218ED7"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cardiac disease</w:t>
            </w:r>
          </w:p>
          <w:p w14:paraId="0571B0B7" w14:textId="77777777" w:rsidR="009E347B" w:rsidRPr="00436BAC" w:rsidRDefault="009E347B" w:rsidP="00A97349">
            <w:pPr>
              <w:ind w:firstLine="142"/>
              <w:rPr>
                <w:rFonts w:eastAsia="Times New Roman"/>
                <w:sz w:val="20"/>
                <w:szCs w:val="20"/>
                <w:lang w:val="en-US"/>
              </w:rPr>
            </w:pPr>
            <w:r w:rsidRPr="00436BAC">
              <w:rPr>
                <w:rFonts w:eastAsia="Times New Roman"/>
                <w:color w:val="000000"/>
                <w:sz w:val="20"/>
                <w:szCs w:val="20"/>
                <w:lang w:val="en-US"/>
              </w:rPr>
              <w:t>missing</w:t>
            </w:r>
          </w:p>
        </w:tc>
        <w:tc>
          <w:tcPr>
            <w:tcW w:w="1843" w:type="dxa"/>
            <w:shd w:val="clear" w:color="auto" w:fill="FFFFFF"/>
          </w:tcPr>
          <w:p w14:paraId="75951174"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306 (25.9)</w:t>
            </w:r>
          </w:p>
          <w:p w14:paraId="72CB7916"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8 (0.8)</w:t>
            </w:r>
          </w:p>
        </w:tc>
        <w:tc>
          <w:tcPr>
            <w:tcW w:w="1842" w:type="dxa"/>
            <w:shd w:val="clear" w:color="auto" w:fill="FFFFFF"/>
          </w:tcPr>
          <w:p w14:paraId="02F13B34"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2750 (13.2)</w:t>
            </w:r>
          </w:p>
          <w:p w14:paraId="7B78F74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153 (0.7)</w:t>
            </w:r>
          </w:p>
        </w:tc>
      </w:tr>
      <w:tr w:rsidR="009E347B" w:rsidRPr="00436BAC" w14:paraId="2D3D1960" w14:textId="77777777" w:rsidTr="00FE4276">
        <w:trPr>
          <w:tblCellSpacing w:w="0" w:type="dxa"/>
        </w:trPr>
        <w:tc>
          <w:tcPr>
            <w:tcW w:w="5962" w:type="dxa"/>
            <w:shd w:val="clear" w:color="auto" w:fill="FFFFFF"/>
          </w:tcPr>
          <w:p w14:paraId="5A760253"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hypercholesterolemia</w:t>
            </w:r>
          </w:p>
          <w:p w14:paraId="7C44015E" w14:textId="77777777" w:rsidR="009E347B" w:rsidRPr="00436BAC" w:rsidRDefault="009E347B" w:rsidP="00A97349">
            <w:pPr>
              <w:ind w:firstLine="142"/>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57F55D78"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467 (39.6)</w:t>
            </w:r>
          </w:p>
          <w:p w14:paraId="7B0FBB34"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8 (0.7)</w:t>
            </w:r>
          </w:p>
        </w:tc>
        <w:tc>
          <w:tcPr>
            <w:tcW w:w="1842" w:type="dxa"/>
            <w:shd w:val="clear" w:color="auto" w:fill="FFFFFF"/>
          </w:tcPr>
          <w:p w14:paraId="258DA856"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6062 (29.1)</w:t>
            </w:r>
          </w:p>
          <w:p w14:paraId="467FBB3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120 (0.6)</w:t>
            </w:r>
          </w:p>
        </w:tc>
      </w:tr>
      <w:tr w:rsidR="009E347B" w:rsidRPr="00436BAC" w14:paraId="1218D131" w14:textId="77777777" w:rsidTr="00FE4276">
        <w:trPr>
          <w:tblCellSpacing w:w="0" w:type="dxa"/>
        </w:trPr>
        <w:tc>
          <w:tcPr>
            <w:tcW w:w="5962" w:type="dxa"/>
            <w:shd w:val="clear" w:color="auto" w:fill="FFFFFF"/>
          </w:tcPr>
          <w:p w14:paraId="1C0331CC"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 xml:space="preserve">hypertension </w:t>
            </w:r>
          </w:p>
          <w:p w14:paraId="419A223F" w14:textId="77777777" w:rsidR="009E347B" w:rsidRPr="00436BAC" w:rsidRDefault="009E347B" w:rsidP="00A97349">
            <w:pPr>
              <w:ind w:firstLine="142"/>
              <w:rPr>
                <w:rFonts w:eastAsia="Times New Roman"/>
                <w:sz w:val="20"/>
                <w:szCs w:val="20"/>
                <w:lang w:val="en-US"/>
              </w:rPr>
            </w:pPr>
            <w:r w:rsidRPr="00436BAC">
              <w:rPr>
                <w:rFonts w:eastAsia="Times New Roman"/>
                <w:sz w:val="20"/>
                <w:szCs w:val="20"/>
                <w:lang w:val="en-US"/>
              </w:rPr>
              <w:lastRenderedPageBreak/>
              <w:t>missing</w:t>
            </w:r>
          </w:p>
        </w:tc>
        <w:tc>
          <w:tcPr>
            <w:tcW w:w="1843" w:type="dxa"/>
            <w:shd w:val="clear" w:color="auto" w:fill="FFFFFF"/>
          </w:tcPr>
          <w:p w14:paraId="51209B22"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lastRenderedPageBreak/>
              <w:t>738 (62.5)</w:t>
            </w:r>
          </w:p>
          <w:p w14:paraId="6AEC55CB"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lastRenderedPageBreak/>
              <w:t>64 (5.4)</w:t>
            </w:r>
          </w:p>
        </w:tc>
        <w:tc>
          <w:tcPr>
            <w:tcW w:w="1842" w:type="dxa"/>
            <w:shd w:val="clear" w:color="auto" w:fill="FFFFFF"/>
          </w:tcPr>
          <w:p w14:paraId="07A442E9"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lastRenderedPageBreak/>
              <w:t>10141 (48.7)</w:t>
            </w:r>
          </w:p>
          <w:p w14:paraId="43A7A95B"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lastRenderedPageBreak/>
              <w:t>663 (3.2)</w:t>
            </w:r>
          </w:p>
        </w:tc>
      </w:tr>
      <w:tr w:rsidR="009E347B" w:rsidRPr="00436BAC" w14:paraId="6A090D6B" w14:textId="77777777" w:rsidTr="00FE4276">
        <w:trPr>
          <w:tblCellSpacing w:w="0" w:type="dxa"/>
        </w:trPr>
        <w:tc>
          <w:tcPr>
            <w:tcW w:w="5962" w:type="dxa"/>
            <w:shd w:val="clear" w:color="auto" w:fill="FFFFFF"/>
          </w:tcPr>
          <w:p w14:paraId="5D1E0311"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lastRenderedPageBreak/>
              <w:t>pulmonary disease</w:t>
            </w:r>
          </w:p>
          <w:p w14:paraId="63687AD7" w14:textId="77777777" w:rsidR="009E347B" w:rsidRPr="00436BAC" w:rsidRDefault="009E347B" w:rsidP="00A97349">
            <w:pPr>
              <w:ind w:firstLine="142"/>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3A3D77E0"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182 (15.4)</w:t>
            </w:r>
          </w:p>
          <w:p w14:paraId="632CAA2F"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5 (0.4)</w:t>
            </w:r>
          </w:p>
        </w:tc>
        <w:tc>
          <w:tcPr>
            <w:tcW w:w="1842" w:type="dxa"/>
            <w:shd w:val="clear" w:color="auto" w:fill="FFFFFF"/>
          </w:tcPr>
          <w:p w14:paraId="4389B6CC"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1841 (8.8)</w:t>
            </w:r>
          </w:p>
          <w:p w14:paraId="15369544"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96 (0.5)</w:t>
            </w:r>
          </w:p>
        </w:tc>
      </w:tr>
      <w:tr w:rsidR="009E347B" w:rsidRPr="00436BAC" w14:paraId="11A3F118" w14:textId="77777777" w:rsidTr="00FE4276">
        <w:trPr>
          <w:tblCellSpacing w:w="0" w:type="dxa"/>
        </w:trPr>
        <w:tc>
          <w:tcPr>
            <w:tcW w:w="5962" w:type="dxa"/>
            <w:shd w:val="clear" w:color="auto" w:fill="FFFFFF"/>
          </w:tcPr>
          <w:p w14:paraId="7854B927"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previous cerebral attack</w:t>
            </w:r>
          </w:p>
          <w:p w14:paraId="655013F6" w14:textId="77777777" w:rsidR="009E347B" w:rsidRPr="00436BAC" w:rsidRDefault="009E347B" w:rsidP="00A97349">
            <w:pPr>
              <w:ind w:firstLine="142"/>
              <w:rPr>
                <w:rFonts w:eastAsia="Times New Roman"/>
                <w:sz w:val="20"/>
                <w:szCs w:val="20"/>
                <w:lang w:val="en-US"/>
              </w:rPr>
            </w:pPr>
            <w:r w:rsidRPr="00436BAC">
              <w:rPr>
                <w:rFonts w:eastAsia="Times New Roman"/>
                <w:color w:val="000000"/>
                <w:sz w:val="20"/>
                <w:szCs w:val="20"/>
                <w:lang w:val="en-US"/>
              </w:rPr>
              <w:t>missing</w:t>
            </w:r>
          </w:p>
        </w:tc>
        <w:tc>
          <w:tcPr>
            <w:tcW w:w="1843" w:type="dxa"/>
            <w:shd w:val="clear" w:color="auto" w:fill="FFFFFF"/>
          </w:tcPr>
          <w:p w14:paraId="4C1ABBE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165 (14.0)</w:t>
            </w:r>
          </w:p>
          <w:p w14:paraId="38A675B7"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25 (2.1)</w:t>
            </w:r>
          </w:p>
        </w:tc>
        <w:tc>
          <w:tcPr>
            <w:tcW w:w="1842" w:type="dxa"/>
            <w:shd w:val="clear" w:color="auto" w:fill="FFFFFF"/>
          </w:tcPr>
          <w:p w14:paraId="64FEB230"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1086 (5.2)</w:t>
            </w:r>
          </w:p>
          <w:p w14:paraId="1A06CAEF"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282 (1.4)</w:t>
            </w:r>
          </w:p>
        </w:tc>
      </w:tr>
      <w:tr w:rsidR="009E347B" w:rsidRPr="00436BAC" w14:paraId="183791F3" w14:textId="77777777" w:rsidTr="00FE4276">
        <w:trPr>
          <w:tblCellSpacing w:w="0" w:type="dxa"/>
        </w:trPr>
        <w:tc>
          <w:tcPr>
            <w:tcW w:w="5962" w:type="dxa"/>
            <w:shd w:val="clear" w:color="auto" w:fill="FFFFFF"/>
          </w:tcPr>
          <w:p w14:paraId="5964D705"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previous VTE</w:t>
            </w:r>
          </w:p>
          <w:p w14:paraId="0C99C897" w14:textId="77777777" w:rsidR="009E347B" w:rsidRPr="00436BAC" w:rsidRDefault="009E347B" w:rsidP="00A97349">
            <w:pPr>
              <w:ind w:firstLine="142"/>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02B1004E"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133 (11.3)</w:t>
            </w:r>
          </w:p>
          <w:p w14:paraId="5B6573B2"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26 (2.2)</w:t>
            </w:r>
          </w:p>
        </w:tc>
        <w:tc>
          <w:tcPr>
            <w:tcW w:w="1842" w:type="dxa"/>
            <w:shd w:val="clear" w:color="auto" w:fill="FFFFFF"/>
          </w:tcPr>
          <w:p w14:paraId="5E1458D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1481 (7.1)</w:t>
            </w:r>
          </w:p>
          <w:p w14:paraId="4DA04302"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325 (1.6)</w:t>
            </w:r>
          </w:p>
        </w:tc>
      </w:tr>
      <w:tr w:rsidR="009E347B" w:rsidRPr="00436BAC" w14:paraId="1456D3F0" w14:textId="77777777" w:rsidTr="00FE4276">
        <w:trPr>
          <w:tblCellSpacing w:w="0" w:type="dxa"/>
        </w:trPr>
        <w:tc>
          <w:tcPr>
            <w:tcW w:w="5962" w:type="dxa"/>
            <w:shd w:val="clear" w:color="auto" w:fill="FFFFFF"/>
          </w:tcPr>
          <w:p w14:paraId="26E6D22C"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malignancy (undefined)</w:t>
            </w:r>
          </w:p>
          <w:p w14:paraId="0019B2FC"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previous radically treated malignancy</w:t>
            </w:r>
          </w:p>
          <w:p w14:paraId="74F42E95"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56ABFD72"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557 (47.2)</w:t>
            </w:r>
          </w:p>
          <w:p w14:paraId="1F26D482"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127 (10.8)</w:t>
            </w:r>
          </w:p>
          <w:p w14:paraId="2FB34DC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14 (1.2)</w:t>
            </w:r>
          </w:p>
        </w:tc>
        <w:tc>
          <w:tcPr>
            <w:tcW w:w="1842" w:type="dxa"/>
            <w:shd w:val="clear" w:color="auto" w:fill="FFFFFF"/>
          </w:tcPr>
          <w:p w14:paraId="0CBAA66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8843 (42.4)</w:t>
            </w:r>
          </w:p>
          <w:p w14:paraId="6F8D92BB"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2065 (9.9)</w:t>
            </w:r>
          </w:p>
          <w:p w14:paraId="2542F25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162 (0.8)</w:t>
            </w:r>
          </w:p>
        </w:tc>
      </w:tr>
      <w:tr w:rsidR="009E347B" w:rsidRPr="00436BAC" w14:paraId="36A2DBD3" w14:textId="77777777" w:rsidTr="00FE4276">
        <w:trPr>
          <w:tblCellSpacing w:w="0" w:type="dxa"/>
        </w:trPr>
        <w:tc>
          <w:tcPr>
            <w:tcW w:w="5962" w:type="dxa"/>
            <w:shd w:val="clear" w:color="auto" w:fill="FFFFFF"/>
          </w:tcPr>
          <w:p w14:paraId="620D4EBD"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chronic kidney disease</w:t>
            </w:r>
          </w:p>
          <w:p w14:paraId="33929D79"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1AB00B9E"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50 (4.2)</w:t>
            </w:r>
          </w:p>
          <w:p w14:paraId="6EBA6C03"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35 (3.0)</w:t>
            </w:r>
          </w:p>
        </w:tc>
        <w:tc>
          <w:tcPr>
            <w:tcW w:w="1842" w:type="dxa"/>
            <w:shd w:val="clear" w:color="auto" w:fill="FFFFFF"/>
          </w:tcPr>
          <w:p w14:paraId="00CE911A"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273 (1.3)</w:t>
            </w:r>
          </w:p>
          <w:p w14:paraId="0FA1360A"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292 (1.4)</w:t>
            </w:r>
          </w:p>
        </w:tc>
      </w:tr>
      <w:tr w:rsidR="009E347B" w:rsidRPr="00436BAC" w14:paraId="7CB8E9DE" w14:textId="77777777" w:rsidTr="00FE4276">
        <w:trPr>
          <w:tblCellSpacing w:w="0" w:type="dxa"/>
        </w:trPr>
        <w:tc>
          <w:tcPr>
            <w:tcW w:w="5962" w:type="dxa"/>
            <w:shd w:val="clear" w:color="auto" w:fill="FFFFFF"/>
          </w:tcPr>
          <w:p w14:paraId="20D809DB"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family member with VTE</w:t>
            </w:r>
          </w:p>
          <w:p w14:paraId="1AFECA69"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3BA7EC4C"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155 (13.1)</w:t>
            </w:r>
          </w:p>
          <w:p w14:paraId="3420E465"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1190 (16.1)</w:t>
            </w:r>
          </w:p>
        </w:tc>
        <w:tc>
          <w:tcPr>
            <w:tcW w:w="1842" w:type="dxa"/>
            <w:shd w:val="clear" w:color="auto" w:fill="FFFFFF"/>
          </w:tcPr>
          <w:p w14:paraId="6CE6C6CA"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2510 (12.0)</w:t>
            </w:r>
          </w:p>
          <w:p w14:paraId="6C6513E3"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2569 (12.3)</w:t>
            </w:r>
          </w:p>
        </w:tc>
      </w:tr>
      <w:tr w:rsidR="009E347B" w:rsidRPr="00436BAC" w14:paraId="496BEF4D" w14:textId="77777777" w:rsidTr="00FE4276">
        <w:trPr>
          <w:tblCellSpacing w:w="0" w:type="dxa"/>
        </w:trPr>
        <w:tc>
          <w:tcPr>
            <w:tcW w:w="5962" w:type="dxa"/>
            <w:shd w:val="clear" w:color="auto" w:fill="FFFFFF"/>
          </w:tcPr>
          <w:p w14:paraId="5CF0D3F8"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regular snoring</w:t>
            </w:r>
          </w:p>
          <w:p w14:paraId="1E00C7B5"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uncertain about snoring</w:t>
            </w:r>
          </w:p>
          <w:p w14:paraId="1EFA32D6"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7F7D0B8A"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266 (22.5)</w:t>
            </w:r>
          </w:p>
          <w:p w14:paraId="7B30982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208 (17.6)</w:t>
            </w:r>
          </w:p>
          <w:p w14:paraId="12491284"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259 (21.9)</w:t>
            </w:r>
          </w:p>
        </w:tc>
        <w:tc>
          <w:tcPr>
            <w:tcW w:w="1842" w:type="dxa"/>
            <w:shd w:val="clear" w:color="auto" w:fill="FFFFFF"/>
          </w:tcPr>
          <w:p w14:paraId="1858146B"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5522 (26.5)</w:t>
            </w:r>
          </w:p>
          <w:p w14:paraId="061404C5"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3781 (18.1)</w:t>
            </w:r>
          </w:p>
          <w:p w14:paraId="4907C060"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3309 (15.9)</w:t>
            </w:r>
          </w:p>
        </w:tc>
      </w:tr>
      <w:tr w:rsidR="009E347B" w:rsidRPr="00436BAC" w14:paraId="76314229" w14:textId="77777777" w:rsidTr="00FE4276">
        <w:trPr>
          <w:tblCellSpacing w:w="0" w:type="dxa"/>
        </w:trPr>
        <w:tc>
          <w:tcPr>
            <w:tcW w:w="5962" w:type="dxa"/>
            <w:shd w:val="clear" w:color="auto" w:fill="FFFFFF"/>
          </w:tcPr>
          <w:p w14:paraId="4CC8414D"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not feeling rested</w:t>
            </w:r>
          </w:p>
          <w:p w14:paraId="397E092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uncertain about being rested</w:t>
            </w:r>
          </w:p>
          <w:p w14:paraId="33310EE1"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missing</w:t>
            </w:r>
          </w:p>
        </w:tc>
        <w:tc>
          <w:tcPr>
            <w:tcW w:w="1843" w:type="dxa"/>
            <w:shd w:val="clear" w:color="auto" w:fill="FFFFFF"/>
          </w:tcPr>
          <w:p w14:paraId="7C14AA0C"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468 (39.7)</w:t>
            </w:r>
          </w:p>
          <w:p w14:paraId="3FCC862C"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48 (4.1)</w:t>
            </w:r>
          </w:p>
          <w:p w14:paraId="24440A8C"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105 (8.9)</w:t>
            </w:r>
          </w:p>
        </w:tc>
        <w:tc>
          <w:tcPr>
            <w:tcW w:w="1842" w:type="dxa"/>
            <w:shd w:val="clear" w:color="auto" w:fill="FFFFFF"/>
          </w:tcPr>
          <w:p w14:paraId="6155580D"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9340 (44.8)</w:t>
            </w:r>
          </w:p>
          <w:p w14:paraId="221FD798"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809 (3.9)</w:t>
            </w:r>
          </w:p>
          <w:p w14:paraId="3A9EB923"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1230 (5.9)</w:t>
            </w:r>
          </w:p>
        </w:tc>
      </w:tr>
      <w:tr w:rsidR="009E347B" w:rsidRPr="00436BAC" w14:paraId="4768358E" w14:textId="77777777" w:rsidTr="00FE4276">
        <w:trPr>
          <w:tblCellSpacing w:w="0" w:type="dxa"/>
        </w:trPr>
        <w:tc>
          <w:tcPr>
            <w:tcW w:w="5962" w:type="dxa"/>
            <w:shd w:val="clear" w:color="auto" w:fill="FFFFFF"/>
          </w:tcPr>
          <w:p w14:paraId="5AC425EA" w14:textId="77777777" w:rsidR="009E347B" w:rsidRPr="00436BAC" w:rsidRDefault="009E347B" w:rsidP="00A97349">
            <w:pPr>
              <w:rPr>
                <w:rFonts w:eastAsia="Times New Roman"/>
                <w:color w:val="000000"/>
                <w:sz w:val="20"/>
                <w:szCs w:val="20"/>
                <w:lang w:val="en-US"/>
              </w:rPr>
            </w:pPr>
            <w:r w:rsidRPr="00436BAC">
              <w:rPr>
                <w:rFonts w:eastAsia="Times New Roman"/>
                <w:color w:val="000000"/>
                <w:sz w:val="20"/>
                <w:szCs w:val="20"/>
                <w:lang w:val="en-US"/>
              </w:rPr>
              <w:t>psychiatric disorder</w:t>
            </w:r>
          </w:p>
          <w:p w14:paraId="31EF6823" w14:textId="77777777" w:rsidR="009E347B" w:rsidRPr="00436BAC" w:rsidRDefault="009E347B" w:rsidP="00A97349">
            <w:pPr>
              <w:rPr>
                <w:rFonts w:eastAsia="Times New Roman"/>
                <w:sz w:val="20"/>
                <w:szCs w:val="20"/>
                <w:lang w:val="en-US"/>
              </w:rPr>
            </w:pPr>
            <w:r w:rsidRPr="00436BAC">
              <w:rPr>
                <w:rFonts w:eastAsia="Times New Roman"/>
                <w:color w:val="000000"/>
                <w:sz w:val="20"/>
                <w:szCs w:val="20"/>
                <w:lang w:val="en-US"/>
              </w:rPr>
              <w:t>missing</w:t>
            </w:r>
          </w:p>
        </w:tc>
        <w:tc>
          <w:tcPr>
            <w:tcW w:w="1843" w:type="dxa"/>
            <w:shd w:val="clear" w:color="auto" w:fill="FFFFFF"/>
          </w:tcPr>
          <w:p w14:paraId="487AD04B"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156 (13.2)</w:t>
            </w:r>
          </w:p>
          <w:p w14:paraId="2A95B553"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62 (5.3)</w:t>
            </w:r>
          </w:p>
        </w:tc>
        <w:tc>
          <w:tcPr>
            <w:tcW w:w="1842" w:type="dxa"/>
            <w:shd w:val="clear" w:color="auto" w:fill="FFFFFF"/>
          </w:tcPr>
          <w:p w14:paraId="4C59F017"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1590 (7.6)</w:t>
            </w:r>
          </w:p>
          <w:p w14:paraId="315C9260"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703 (3.4)</w:t>
            </w:r>
          </w:p>
        </w:tc>
      </w:tr>
      <w:tr w:rsidR="009E347B" w:rsidRPr="00436BAC" w14:paraId="13757499" w14:textId="77777777" w:rsidTr="00331B0C">
        <w:trPr>
          <w:tblCellSpacing w:w="0" w:type="dxa"/>
        </w:trPr>
        <w:tc>
          <w:tcPr>
            <w:tcW w:w="9647" w:type="dxa"/>
            <w:gridSpan w:val="3"/>
            <w:tcBorders>
              <w:top w:val="single" w:sz="4" w:space="0" w:color="auto"/>
            </w:tcBorders>
            <w:shd w:val="clear" w:color="auto" w:fill="FFFFFF"/>
          </w:tcPr>
          <w:p w14:paraId="03DB69C6"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Characteristic based on combination of questionnaire and DN</w:t>
            </w:r>
            <w:r>
              <w:rPr>
                <w:rFonts w:eastAsia="Times New Roman"/>
                <w:sz w:val="20"/>
                <w:szCs w:val="20"/>
                <w:lang w:val="en-US"/>
              </w:rPr>
              <w:t>D</w:t>
            </w:r>
            <w:r w:rsidRPr="00436BAC">
              <w:rPr>
                <w:rFonts w:eastAsia="Times New Roman"/>
                <w:sz w:val="20"/>
                <w:szCs w:val="20"/>
                <w:lang w:val="en-US"/>
              </w:rPr>
              <w:t>R</w:t>
            </w:r>
            <w:r>
              <w:rPr>
                <w:rFonts w:eastAsia="Times New Roman"/>
                <w:sz w:val="20"/>
                <w:szCs w:val="20"/>
                <w:lang w:val="en-US"/>
              </w:rPr>
              <w:t>P</w:t>
            </w:r>
          </w:p>
        </w:tc>
      </w:tr>
      <w:tr w:rsidR="009E347B" w:rsidRPr="00436BAC" w14:paraId="7599AD65" w14:textId="77777777" w:rsidTr="00FE4276">
        <w:trPr>
          <w:tblCellSpacing w:w="0" w:type="dxa"/>
        </w:trPr>
        <w:tc>
          <w:tcPr>
            <w:tcW w:w="5962" w:type="dxa"/>
            <w:tcBorders>
              <w:top w:val="single" w:sz="4" w:space="0" w:color="auto"/>
            </w:tcBorders>
            <w:shd w:val="clear" w:color="auto" w:fill="FFFFFF"/>
          </w:tcPr>
          <w:p w14:paraId="1C06D6BE" w14:textId="77777777" w:rsidR="009E347B" w:rsidRPr="00436BAC" w:rsidRDefault="009E347B" w:rsidP="00A97349">
            <w:pPr>
              <w:rPr>
                <w:rFonts w:eastAsia="Times New Roman"/>
                <w:sz w:val="20"/>
                <w:szCs w:val="20"/>
                <w:u w:val="single"/>
                <w:lang w:val="en-US"/>
              </w:rPr>
            </w:pPr>
            <w:r w:rsidRPr="00436BAC">
              <w:rPr>
                <w:rFonts w:eastAsia="Times New Roman"/>
                <w:sz w:val="20"/>
                <w:szCs w:val="20"/>
                <w:u w:val="single"/>
                <w:lang w:val="en-US"/>
              </w:rPr>
              <w:t>diabetes</w:t>
            </w:r>
          </w:p>
          <w:p w14:paraId="4D69039A" w14:textId="77777777" w:rsidR="009E347B" w:rsidRPr="00436BAC" w:rsidRDefault="009E347B" w:rsidP="00A97349">
            <w:pPr>
              <w:ind w:left="720"/>
              <w:rPr>
                <w:rFonts w:eastAsia="Times New Roman"/>
                <w:sz w:val="20"/>
                <w:szCs w:val="20"/>
                <w:vertAlign w:val="superscript"/>
                <w:lang w:val="en-US"/>
              </w:rPr>
            </w:pPr>
            <w:r w:rsidRPr="00436BAC">
              <w:rPr>
                <w:rFonts w:eastAsia="Times New Roman"/>
                <w:sz w:val="20"/>
                <w:szCs w:val="20"/>
                <w:lang w:val="en-US"/>
              </w:rPr>
              <w:t>diet treated diabetes</w:t>
            </w:r>
            <w:r w:rsidRPr="00436BAC">
              <w:rPr>
                <w:rFonts w:eastAsia="Times New Roman"/>
                <w:sz w:val="20"/>
                <w:szCs w:val="20"/>
                <w:vertAlign w:val="superscript"/>
                <w:lang w:val="en-US"/>
              </w:rPr>
              <w:t>2</w:t>
            </w:r>
          </w:p>
          <w:p w14:paraId="50BBF6D9" w14:textId="77777777" w:rsidR="009E347B" w:rsidRPr="00436BAC" w:rsidRDefault="009E347B" w:rsidP="00A97349">
            <w:pPr>
              <w:ind w:left="720"/>
              <w:rPr>
                <w:rFonts w:eastAsia="Times New Roman"/>
                <w:sz w:val="20"/>
                <w:szCs w:val="20"/>
                <w:lang w:val="en-US"/>
              </w:rPr>
            </w:pPr>
            <w:r w:rsidRPr="00436BAC">
              <w:rPr>
                <w:rFonts w:eastAsia="Times New Roman"/>
                <w:sz w:val="20"/>
                <w:szCs w:val="20"/>
                <w:lang w:val="en-US"/>
              </w:rPr>
              <w:t>oral antidiabetics</w:t>
            </w:r>
          </w:p>
          <w:p w14:paraId="55F9BCBF" w14:textId="77777777" w:rsidR="009E347B" w:rsidRPr="00436BAC" w:rsidRDefault="009E347B" w:rsidP="00A97349">
            <w:pPr>
              <w:ind w:left="720"/>
              <w:rPr>
                <w:rFonts w:eastAsia="Times New Roman"/>
                <w:sz w:val="20"/>
                <w:szCs w:val="20"/>
                <w:vertAlign w:val="superscript"/>
                <w:lang w:val="en-US"/>
              </w:rPr>
            </w:pPr>
            <w:r w:rsidRPr="00436BAC">
              <w:rPr>
                <w:rFonts w:eastAsia="Times New Roman"/>
                <w:sz w:val="20"/>
                <w:szCs w:val="20"/>
                <w:lang w:val="en-US"/>
              </w:rPr>
              <w:t>insulin treated diabetes</w:t>
            </w:r>
            <w:r w:rsidRPr="00436BAC">
              <w:rPr>
                <w:rFonts w:eastAsia="Times New Roman"/>
                <w:sz w:val="20"/>
                <w:szCs w:val="20"/>
                <w:vertAlign w:val="superscript"/>
                <w:lang w:val="en-US"/>
              </w:rPr>
              <w:t>3</w:t>
            </w:r>
          </w:p>
          <w:p w14:paraId="68CAC406" w14:textId="77777777" w:rsidR="009E347B" w:rsidRPr="00436BAC" w:rsidRDefault="009E347B" w:rsidP="00A97349">
            <w:pPr>
              <w:ind w:left="720"/>
              <w:rPr>
                <w:rFonts w:eastAsia="Times New Roman"/>
                <w:sz w:val="20"/>
                <w:szCs w:val="20"/>
                <w:lang w:val="en-US"/>
              </w:rPr>
            </w:pPr>
            <w:r w:rsidRPr="00436BAC">
              <w:rPr>
                <w:rFonts w:eastAsia="Times New Roman"/>
                <w:sz w:val="20"/>
                <w:szCs w:val="20"/>
                <w:lang w:val="en-US"/>
              </w:rPr>
              <w:t>missing</w:t>
            </w:r>
          </w:p>
        </w:tc>
        <w:tc>
          <w:tcPr>
            <w:tcW w:w="1843" w:type="dxa"/>
            <w:tcBorders>
              <w:top w:val="single" w:sz="4" w:space="0" w:color="auto"/>
            </w:tcBorders>
            <w:shd w:val="clear" w:color="auto" w:fill="FFFFFF"/>
          </w:tcPr>
          <w:p w14:paraId="45CF15D0" w14:textId="77777777" w:rsidR="009E347B" w:rsidRPr="00436BAC" w:rsidRDefault="009E347B" w:rsidP="00A97349">
            <w:pPr>
              <w:rPr>
                <w:rFonts w:eastAsia="Times New Roman"/>
                <w:sz w:val="20"/>
                <w:szCs w:val="20"/>
                <w:lang w:val="en-US"/>
              </w:rPr>
            </w:pPr>
          </w:p>
          <w:p w14:paraId="34849B2A"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29 (2.5)</w:t>
            </w:r>
          </w:p>
          <w:p w14:paraId="5E41627D"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137 (11.6)</w:t>
            </w:r>
          </w:p>
          <w:p w14:paraId="0D6C3326"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60 (5.1)</w:t>
            </w:r>
          </w:p>
          <w:p w14:paraId="0AF2F533"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7 (0.6)</w:t>
            </w:r>
          </w:p>
        </w:tc>
        <w:tc>
          <w:tcPr>
            <w:tcW w:w="1842" w:type="dxa"/>
            <w:tcBorders>
              <w:top w:val="single" w:sz="4" w:space="0" w:color="auto"/>
            </w:tcBorders>
            <w:shd w:val="clear" w:color="auto" w:fill="FFFFFF"/>
          </w:tcPr>
          <w:p w14:paraId="25B56871" w14:textId="77777777" w:rsidR="009E347B" w:rsidRPr="00436BAC" w:rsidRDefault="009E347B" w:rsidP="00A97349">
            <w:pPr>
              <w:rPr>
                <w:rFonts w:eastAsia="Times New Roman"/>
                <w:sz w:val="20"/>
                <w:szCs w:val="20"/>
                <w:lang w:val="en-US"/>
              </w:rPr>
            </w:pPr>
          </w:p>
          <w:p w14:paraId="3B747265"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274 (1.3)</w:t>
            </w:r>
          </w:p>
          <w:p w14:paraId="7D556122"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1448 (6.9)</w:t>
            </w:r>
          </w:p>
          <w:p w14:paraId="4F7C4A64"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413 (2.0)</w:t>
            </w:r>
          </w:p>
          <w:p w14:paraId="6E3EADAD"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98 (0.5)</w:t>
            </w:r>
          </w:p>
        </w:tc>
      </w:tr>
      <w:tr w:rsidR="009E347B" w:rsidRPr="00436BAC" w14:paraId="3D1BE2CC" w14:textId="77777777" w:rsidTr="00331B0C">
        <w:trPr>
          <w:tblCellSpacing w:w="0" w:type="dxa"/>
        </w:trPr>
        <w:tc>
          <w:tcPr>
            <w:tcW w:w="9647" w:type="dxa"/>
            <w:gridSpan w:val="3"/>
            <w:tcBorders>
              <w:top w:val="single" w:sz="4" w:space="0" w:color="auto"/>
              <w:bottom w:val="single" w:sz="4" w:space="0" w:color="auto"/>
            </w:tcBorders>
            <w:shd w:val="clear" w:color="auto" w:fill="FFFFFF"/>
          </w:tcPr>
          <w:p w14:paraId="239DFD18" w14:textId="77777777" w:rsidR="009E347B" w:rsidRPr="00436BAC" w:rsidRDefault="009E347B" w:rsidP="00A97349">
            <w:pPr>
              <w:rPr>
                <w:rFonts w:eastAsia="Times New Roman"/>
                <w:sz w:val="20"/>
                <w:szCs w:val="20"/>
                <w:lang w:val="en-US"/>
              </w:rPr>
            </w:pPr>
            <w:r w:rsidRPr="00436BAC">
              <w:rPr>
                <w:rFonts w:eastAsia="Times New Roman"/>
                <w:sz w:val="20"/>
                <w:szCs w:val="20"/>
                <w:lang w:val="en-US"/>
              </w:rPr>
              <w:t>SD: standard deviation VTE: venous thromboembolic event</w:t>
            </w:r>
            <w:r>
              <w:rPr>
                <w:rFonts w:eastAsia="Times New Roman"/>
                <w:sz w:val="20"/>
                <w:szCs w:val="20"/>
                <w:lang w:val="en-US"/>
              </w:rPr>
              <w:t xml:space="preserve"> DNDRP: Danish National Database of Reimbursed Prescriptions.</w:t>
            </w:r>
          </w:p>
          <w:p w14:paraId="7F034FDE" w14:textId="77777777" w:rsidR="009E347B" w:rsidRPr="00436BAC" w:rsidRDefault="009E347B" w:rsidP="00A97349">
            <w:pPr>
              <w:rPr>
                <w:rFonts w:eastAsia="Times New Roman"/>
                <w:sz w:val="20"/>
                <w:szCs w:val="20"/>
                <w:vertAlign w:val="superscript"/>
                <w:lang w:val="en-US"/>
              </w:rPr>
            </w:pPr>
            <w:r w:rsidRPr="00436BAC">
              <w:rPr>
                <w:rFonts w:eastAsia="Times New Roman"/>
                <w:sz w:val="20"/>
                <w:szCs w:val="20"/>
                <w:vertAlign w:val="superscript"/>
                <w:lang w:val="en-US"/>
              </w:rPr>
              <w:t>1</w:t>
            </w:r>
            <w:r w:rsidRPr="00436BAC">
              <w:rPr>
                <w:rFonts w:eastAsia="Times New Roman"/>
                <w:sz w:val="20"/>
                <w:szCs w:val="20"/>
                <w:lang w:val="en-US"/>
              </w:rPr>
              <w:t xml:space="preserve">Antirheumatica, steroids, anticoagulants, cardiac, cholesterol lowering, respiratory and psychotropic drugs. </w:t>
            </w:r>
            <w:r w:rsidRPr="00436BAC">
              <w:rPr>
                <w:rFonts w:eastAsia="Times New Roman"/>
                <w:sz w:val="20"/>
                <w:szCs w:val="20"/>
                <w:vertAlign w:val="superscript"/>
                <w:lang w:val="en-US"/>
              </w:rPr>
              <w:t>2</w:t>
            </w:r>
            <w:r w:rsidRPr="00436BAC">
              <w:rPr>
                <w:rFonts w:eastAsia="Times New Roman"/>
                <w:sz w:val="20"/>
                <w:szCs w:val="20"/>
                <w:lang w:val="en-US"/>
              </w:rPr>
              <w:t xml:space="preserve">Reported diabetes but no registered prescriptions </w:t>
            </w:r>
            <w:r w:rsidRPr="00021A94">
              <w:rPr>
                <w:rFonts w:eastAsia="Times New Roman"/>
                <w:sz w:val="20"/>
                <w:szCs w:val="20"/>
                <w:vertAlign w:val="superscript"/>
                <w:lang w:val="en-US"/>
              </w:rPr>
              <w:t xml:space="preserve">3 </w:t>
            </w:r>
            <w:r w:rsidRPr="00436BAC">
              <w:rPr>
                <w:rFonts w:eastAsia="Times New Roman"/>
                <w:sz w:val="20"/>
                <w:szCs w:val="20"/>
                <w:lang w:val="en-US"/>
              </w:rPr>
              <w:t>+/- oral antidiabetics</w:t>
            </w:r>
          </w:p>
        </w:tc>
      </w:tr>
    </w:tbl>
    <w:p w14:paraId="57FD6F03" w14:textId="6E379D1B" w:rsidR="009E347B" w:rsidRDefault="00791BFA" w:rsidP="009E347B">
      <w:pPr>
        <w:spacing w:before="240" w:after="240" w:line="360" w:lineRule="auto"/>
        <w:rPr>
          <w:color w:val="000000"/>
        </w:rPr>
      </w:pPr>
      <w:r>
        <w:rPr>
          <w:color w:val="000000"/>
          <w:lang w:val="en-US"/>
        </w:rPr>
        <w:t xml:space="preserve">Details on prescribed drug types </w:t>
      </w:r>
      <w:r w:rsidR="00F35D27">
        <w:rPr>
          <w:color w:val="000000"/>
          <w:lang w:val="en-US"/>
        </w:rPr>
        <w:t>are shown</w:t>
      </w:r>
      <w:r>
        <w:rPr>
          <w:color w:val="000000"/>
          <w:lang w:val="en-US"/>
        </w:rPr>
        <w:t xml:space="preserve"> in </w:t>
      </w:r>
      <w:r w:rsidR="0085563E">
        <w:rPr>
          <w:color w:val="000000"/>
          <w:lang w:val="en-US"/>
        </w:rPr>
        <w:t>Supplemental Material</w:t>
      </w:r>
      <w:r>
        <w:rPr>
          <w:color w:val="000000"/>
          <w:lang w:val="en-US"/>
        </w:rPr>
        <w:t xml:space="preserve"> </w:t>
      </w:r>
      <w:del w:id="50" w:author="Christoffer Calov Jørgensen" w:date="2022-09-07T21:12:00Z">
        <w:r w:rsidDel="008C0084">
          <w:rPr>
            <w:color w:val="000000"/>
            <w:lang w:val="en-US"/>
          </w:rPr>
          <w:delText>1</w:delText>
        </w:r>
      </w:del>
      <w:ins w:id="51" w:author="Christoffer Calov Jørgensen" w:date="2022-09-07T21:12:00Z">
        <w:r w:rsidR="008C0084">
          <w:rPr>
            <w:color w:val="000000"/>
            <w:lang w:val="en-US"/>
          </w:rPr>
          <w:t>2</w:t>
        </w:r>
      </w:ins>
      <w:r w:rsidR="00B35BEE" w:rsidRPr="0067199C">
        <w:rPr>
          <w:color w:val="000000"/>
          <w:lang w:val="en-US"/>
        </w:rPr>
        <w:t xml:space="preserve">. Median </w:t>
      </w:r>
      <w:r w:rsidR="00D8663B">
        <w:rPr>
          <w:color w:val="000000"/>
          <w:lang w:val="en-US"/>
        </w:rPr>
        <w:t>length of stay</w:t>
      </w:r>
      <w:r w:rsidR="00B35BEE" w:rsidRPr="0067199C">
        <w:rPr>
          <w:color w:val="000000"/>
          <w:lang w:val="en-US"/>
        </w:rPr>
        <w:t xml:space="preserve"> was 2 (IQR: 1-2) day</w:t>
      </w:r>
      <w:r w:rsidR="00FA3BFB">
        <w:rPr>
          <w:color w:val="000000"/>
          <w:lang w:val="en-US"/>
        </w:rPr>
        <w:t>s</w:t>
      </w:r>
      <w:r w:rsidR="00B35BEE" w:rsidRPr="0067199C">
        <w:rPr>
          <w:color w:val="000000"/>
          <w:lang w:val="en-US"/>
        </w:rPr>
        <w:t xml:space="preserve"> with 7.6% 90-days readmissions and </w:t>
      </w:r>
      <w:proofErr w:type="spellStart"/>
      <w:ins w:id="52" w:author="Christoffer Calov Jørgensen" w:date="2022-09-07T11:35:00Z">
        <w:r w:rsidR="00FE4276">
          <w:rPr>
            <w:color w:val="000000"/>
            <w:lang w:val="en-US"/>
          </w:rPr>
          <w:t>the</w:t>
        </w:r>
      </w:ins>
      <w:del w:id="53" w:author="Christoffer Calov Jørgensen" w:date="2022-09-07T11:34:00Z">
        <w:r w:rsidR="00B35BEE" w:rsidRPr="0067199C" w:rsidDel="00FE4276">
          <w:rPr>
            <w:color w:val="000000"/>
            <w:lang w:val="en-US"/>
          </w:rPr>
          <w:delText>outcome A</w:delText>
        </w:r>
      </w:del>
      <w:ins w:id="54" w:author="Christoffer Calov Jørgensen" w:date="2022-09-07T11:34:00Z">
        <w:r w:rsidR="00FE4276">
          <w:rPr>
            <w:color w:val="000000"/>
            <w:lang w:val="en-US"/>
          </w:rPr>
          <w:t>primary</w:t>
        </w:r>
        <w:proofErr w:type="spellEnd"/>
        <w:r w:rsidR="00FE4276">
          <w:rPr>
            <w:color w:val="000000"/>
            <w:lang w:val="en-US"/>
          </w:rPr>
          <w:t xml:space="preserve"> outcome</w:t>
        </w:r>
      </w:ins>
      <w:r w:rsidR="00B35BEE" w:rsidRPr="0067199C">
        <w:rPr>
          <w:color w:val="000000"/>
          <w:lang w:val="en-US"/>
        </w:rPr>
        <w:t xml:space="preserve"> occurring in 182 (4.7%) patients.</w:t>
      </w:r>
      <w:r>
        <w:rPr>
          <w:color w:val="000000"/>
          <w:lang w:val="en-US"/>
        </w:rPr>
        <w:t xml:space="preserve"> </w:t>
      </w:r>
      <w:r w:rsidR="00AB467D" w:rsidRPr="0067199C">
        <w:rPr>
          <w:color w:val="000000"/>
        </w:rPr>
        <w:t xml:space="preserve">When applying </w:t>
      </w:r>
      <w:r w:rsidR="005B54AB" w:rsidRPr="0067199C">
        <w:rPr>
          <w:color w:val="000000"/>
        </w:rPr>
        <w:t xml:space="preserve">any model with </w:t>
      </w:r>
      <w:r w:rsidR="00AB467D" w:rsidRPr="0067199C">
        <w:rPr>
          <w:color w:val="000000"/>
        </w:rPr>
        <w:t xml:space="preserve">a </w:t>
      </w:r>
      <w:r w:rsidR="00C4644C">
        <w:rPr>
          <w:color w:val="000000"/>
        </w:rPr>
        <w:t>positive prediction fraction</w:t>
      </w:r>
      <w:r w:rsidR="00AB467D" w:rsidRPr="0067199C">
        <w:rPr>
          <w:color w:val="000000"/>
        </w:rPr>
        <w:t xml:space="preserve"> of 20%</w:t>
      </w:r>
      <w:r w:rsidR="005B54AB" w:rsidRPr="0067199C">
        <w:rPr>
          <w:color w:val="000000"/>
        </w:rPr>
        <w:t xml:space="preserve"> to the 3913 patients</w:t>
      </w:r>
      <w:r w:rsidR="00CE42F9" w:rsidRPr="0067199C">
        <w:rPr>
          <w:color w:val="000000"/>
        </w:rPr>
        <w:t>,</w:t>
      </w:r>
      <w:r w:rsidR="004D150D" w:rsidRPr="0067199C">
        <w:rPr>
          <w:color w:val="000000"/>
        </w:rPr>
        <w:t xml:space="preserve"> 782 qualifie</w:t>
      </w:r>
      <w:r w:rsidR="00D17394">
        <w:rPr>
          <w:color w:val="000000"/>
        </w:rPr>
        <w:t>d</w:t>
      </w:r>
      <w:r w:rsidR="004D150D" w:rsidRPr="0067199C">
        <w:rPr>
          <w:color w:val="000000"/>
        </w:rPr>
        <w:t xml:space="preserve"> as “risk-patients”</w:t>
      </w:r>
      <w:r w:rsidR="005B54AB" w:rsidRPr="0067199C">
        <w:rPr>
          <w:color w:val="000000"/>
        </w:rPr>
        <w:t xml:space="preserve">. The results are summarized in figure 1 and table 2. </w:t>
      </w:r>
    </w:p>
    <w:p w14:paraId="287FE48B" w14:textId="77777777" w:rsidR="009E347B" w:rsidRDefault="009E347B">
      <w:pPr>
        <w:rPr>
          <w:color w:val="000000"/>
        </w:rPr>
      </w:pPr>
      <w:r>
        <w:rPr>
          <w:color w:val="000000"/>
        </w:rPr>
        <w:br w:type="page"/>
      </w:r>
    </w:p>
    <w:tbl>
      <w:tblPr>
        <w:tblW w:w="0" w:type="auto"/>
        <w:tblInd w:w="-142" w:type="dxa"/>
        <w:tblCellMar>
          <w:top w:w="15" w:type="dxa"/>
          <w:left w:w="15" w:type="dxa"/>
          <w:bottom w:w="15" w:type="dxa"/>
          <w:right w:w="15" w:type="dxa"/>
        </w:tblCellMar>
        <w:tblLook w:val="04A0" w:firstRow="1" w:lastRow="0" w:firstColumn="1" w:lastColumn="0" w:noHBand="0" w:noVBand="1"/>
      </w:tblPr>
      <w:tblGrid>
        <w:gridCol w:w="1927"/>
        <w:gridCol w:w="501"/>
        <w:gridCol w:w="549"/>
        <w:gridCol w:w="528"/>
        <w:gridCol w:w="601"/>
        <w:gridCol w:w="981"/>
        <w:gridCol w:w="921"/>
        <w:gridCol w:w="711"/>
        <w:gridCol w:w="851"/>
        <w:gridCol w:w="831"/>
        <w:gridCol w:w="1101"/>
      </w:tblGrid>
      <w:tr w:rsidR="009E347B" w:rsidRPr="002E074F" w14:paraId="6AEE771D" w14:textId="77777777" w:rsidTr="00A97349">
        <w:trPr>
          <w:trHeight w:val="188"/>
        </w:trPr>
        <w:tc>
          <w:tcPr>
            <w:tcW w:w="9502" w:type="dxa"/>
            <w:gridSpan w:val="11"/>
            <w:tcBorders>
              <w:bottom w:val="single" w:sz="4" w:space="0" w:color="auto"/>
            </w:tcBorders>
            <w:tcMar>
              <w:top w:w="100" w:type="dxa"/>
              <w:left w:w="100" w:type="dxa"/>
              <w:bottom w:w="100" w:type="dxa"/>
              <w:right w:w="100" w:type="dxa"/>
            </w:tcMar>
          </w:tcPr>
          <w:p w14:paraId="3098A493" w14:textId="40EA8774" w:rsidR="009E347B" w:rsidRPr="002E074F" w:rsidRDefault="009E347B" w:rsidP="00A97349">
            <w:pPr>
              <w:spacing w:line="240" w:lineRule="auto"/>
              <w:rPr>
                <w:rFonts w:eastAsia="Times New Roman"/>
                <w:color w:val="000000"/>
                <w:sz w:val="18"/>
                <w:szCs w:val="18"/>
              </w:rPr>
            </w:pPr>
            <w:bookmarkStart w:id="55" w:name="_Hlk87618205"/>
            <w:r w:rsidRPr="002E074F">
              <w:rPr>
                <w:rFonts w:eastAsia="Times New Roman"/>
                <w:color w:val="000000"/>
                <w:sz w:val="18"/>
                <w:szCs w:val="18"/>
              </w:rPr>
              <w:lastRenderedPageBreak/>
              <w:t xml:space="preserve">Table 2: Performance of the six different models with a predefined positive prediction fraction of 20% for </w:t>
            </w:r>
            <w:del w:id="56" w:author="Christoffer Calov Jørgensen" w:date="2022-09-07T11:34:00Z">
              <w:r w:rsidRPr="002E074F" w:rsidDel="00FE4276">
                <w:rPr>
                  <w:rFonts w:eastAsia="Times New Roman"/>
                  <w:color w:val="000000"/>
                  <w:sz w:val="18"/>
                  <w:szCs w:val="18"/>
                </w:rPr>
                <w:delText>outcome A</w:delText>
              </w:r>
            </w:del>
            <w:ins w:id="57" w:author="Christoffer Calov Jørgensen" w:date="2022-09-07T11:34:00Z">
              <w:r w:rsidR="00FE4276">
                <w:rPr>
                  <w:rFonts w:eastAsia="Times New Roman"/>
                  <w:color w:val="000000"/>
                  <w:sz w:val="18"/>
                  <w:szCs w:val="18"/>
                </w:rPr>
                <w:t>primary outcome</w:t>
              </w:r>
            </w:ins>
          </w:p>
        </w:tc>
      </w:tr>
      <w:tr w:rsidR="009E347B" w:rsidRPr="002E074F" w14:paraId="2E9A6799" w14:textId="77777777" w:rsidTr="00A97349">
        <w:trPr>
          <w:trHeight w:val="249"/>
        </w:trPr>
        <w:tc>
          <w:tcPr>
            <w:tcW w:w="1927" w:type="dxa"/>
            <w:tcBorders>
              <w:top w:val="single" w:sz="4" w:space="0" w:color="auto"/>
              <w:bottom w:val="single" w:sz="4" w:space="0" w:color="auto"/>
            </w:tcBorders>
            <w:tcMar>
              <w:top w:w="100" w:type="dxa"/>
              <w:left w:w="100" w:type="dxa"/>
              <w:bottom w:w="100" w:type="dxa"/>
              <w:right w:w="100" w:type="dxa"/>
            </w:tcMar>
            <w:hideMark/>
          </w:tcPr>
          <w:p w14:paraId="595C79F6" w14:textId="77777777" w:rsidR="009E347B" w:rsidRPr="002E074F" w:rsidRDefault="009E347B" w:rsidP="00A97349">
            <w:pPr>
              <w:spacing w:line="240" w:lineRule="auto"/>
              <w:rPr>
                <w:sz w:val="18"/>
                <w:szCs w:val="18"/>
              </w:rPr>
            </w:pPr>
            <w:r w:rsidRPr="002E074F">
              <w:rPr>
                <w:sz w:val="18"/>
                <w:szCs w:val="18"/>
              </w:rPr>
              <w:t>Positive prediction fraction 20%</w:t>
            </w:r>
          </w:p>
        </w:tc>
        <w:tc>
          <w:tcPr>
            <w:tcW w:w="501" w:type="dxa"/>
            <w:tcBorders>
              <w:top w:val="single" w:sz="4" w:space="0" w:color="auto"/>
              <w:bottom w:val="single" w:sz="4" w:space="0" w:color="auto"/>
            </w:tcBorders>
            <w:tcMar>
              <w:top w:w="100" w:type="dxa"/>
              <w:left w:w="100" w:type="dxa"/>
              <w:bottom w:w="100" w:type="dxa"/>
              <w:right w:w="100" w:type="dxa"/>
            </w:tcMar>
            <w:hideMark/>
          </w:tcPr>
          <w:p w14:paraId="4BBFB7E5" w14:textId="77777777" w:rsidR="009E347B" w:rsidRPr="002E074F" w:rsidRDefault="009E347B" w:rsidP="00A97349">
            <w:pPr>
              <w:spacing w:line="240" w:lineRule="auto"/>
              <w:jc w:val="center"/>
              <w:rPr>
                <w:rFonts w:eastAsia="Times New Roman"/>
                <w:sz w:val="18"/>
                <w:szCs w:val="18"/>
              </w:rPr>
            </w:pPr>
            <w:r w:rsidRPr="002E074F">
              <w:rPr>
                <w:rFonts w:eastAsia="Times New Roman"/>
                <w:color w:val="000000"/>
                <w:sz w:val="18"/>
                <w:szCs w:val="18"/>
              </w:rPr>
              <w:t>TP</w:t>
            </w:r>
          </w:p>
        </w:tc>
        <w:tc>
          <w:tcPr>
            <w:tcW w:w="549" w:type="dxa"/>
            <w:tcBorders>
              <w:top w:val="single" w:sz="4" w:space="0" w:color="auto"/>
              <w:bottom w:val="single" w:sz="4" w:space="0" w:color="auto"/>
            </w:tcBorders>
            <w:tcMar>
              <w:top w:w="100" w:type="dxa"/>
              <w:left w:w="100" w:type="dxa"/>
              <w:bottom w:w="100" w:type="dxa"/>
              <w:right w:w="100" w:type="dxa"/>
            </w:tcMar>
            <w:hideMark/>
          </w:tcPr>
          <w:p w14:paraId="14FEAAC1" w14:textId="77777777" w:rsidR="009E347B" w:rsidRPr="002E074F" w:rsidRDefault="009E347B" w:rsidP="00A97349">
            <w:pPr>
              <w:spacing w:line="240" w:lineRule="auto"/>
              <w:jc w:val="center"/>
              <w:rPr>
                <w:rFonts w:eastAsia="Times New Roman"/>
                <w:sz w:val="18"/>
                <w:szCs w:val="18"/>
              </w:rPr>
            </w:pPr>
            <w:r w:rsidRPr="002E074F">
              <w:rPr>
                <w:rFonts w:eastAsia="Times New Roman"/>
                <w:color w:val="000000"/>
                <w:sz w:val="18"/>
                <w:szCs w:val="18"/>
              </w:rPr>
              <w:t>FP</w:t>
            </w:r>
          </w:p>
        </w:tc>
        <w:tc>
          <w:tcPr>
            <w:tcW w:w="528" w:type="dxa"/>
            <w:tcBorders>
              <w:top w:val="single" w:sz="4" w:space="0" w:color="auto"/>
              <w:bottom w:val="single" w:sz="4" w:space="0" w:color="auto"/>
            </w:tcBorders>
            <w:tcMar>
              <w:top w:w="100" w:type="dxa"/>
              <w:left w:w="100" w:type="dxa"/>
              <w:bottom w:w="100" w:type="dxa"/>
              <w:right w:w="100" w:type="dxa"/>
            </w:tcMar>
            <w:hideMark/>
          </w:tcPr>
          <w:p w14:paraId="08E96A6F" w14:textId="77777777" w:rsidR="009E347B" w:rsidRPr="002E074F" w:rsidRDefault="009E347B" w:rsidP="00A97349">
            <w:pPr>
              <w:spacing w:line="240" w:lineRule="auto"/>
              <w:jc w:val="center"/>
              <w:rPr>
                <w:rFonts w:eastAsia="Times New Roman"/>
                <w:sz w:val="18"/>
                <w:szCs w:val="18"/>
              </w:rPr>
            </w:pPr>
            <w:r w:rsidRPr="002E074F">
              <w:rPr>
                <w:rFonts w:eastAsia="Times New Roman"/>
                <w:color w:val="000000"/>
                <w:sz w:val="18"/>
                <w:szCs w:val="18"/>
              </w:rPr>
              <w:t>FN</w:t>
            </w:r>
          </w:p>
        </w:tc>
        <w:tc>
          <w:tcPr>
            <w:tcW w:w="601" w:type="dxa"/>
            <w:tcBorders>
              <w:top w:val="single" w:sz="4" w:space="0" w:color="auto"/>
              <w:bottom w:val="single" w:sz="4" w:space="0" w:color="auto"/>
            </w:tcBorders>
            <w:tcMar>
              <w:top w:w="100" w:type="dxa"/>
              <w:left w:w="100" w:type="dxa"/>
              <w:bottom w:w="100" w:type="dxa"/>
              <w:right w:w="100" w:type="dxa"/>
            </w:tcMar>
            <w:hideMark/>
          </w:tcPr>
          <w:p w14:paraId="7DA4E043" w14:textId="77777777" w:rsidR="009E347B" w:rsidRPr="002E074F" w:rsidRDefault="009E347B" w:rsidP="00A97349">
            <w:pPr>
              <w:spacing w:line="240" w:lineRule="auto"/>
              <w:jc w:val="center"/>
              <w:rPr>
                <w:rFonts w:eastAsia="Times New Roman"/>
                <w:sz w:val="18"/>
                <w:szCs w:val="18"/>
              </w:rPr>
            </w:pPr>
            <w:r w:rsidRPr="002E074F">
              <w:rPr>
                <w:rFonts w:eastAsia="Times New Roman"/>
                <w:color w:val="000000"/>
                <w:sz w:val="18"/>
                <w:szCs w:val="18"/>
              </w:rPr>
              <w:t>TN</w:t>
            </w:r>
          </w:p>
        </w:tc>
        <w:tc>
          <w:tcPr>
            <w:tcW w:w="981" w:type="dxa"/>
            <w:tcBorders>
              <w:top w:val="single" w:sz="4" w:space="0" w:color="auto"/>
              <w:bottom w:val="single" w:sz="4" w:space="0" w:color="auto"/>
            </w:tcBorders>
            <w:tcMar>
              <w:top w:w="100" w:type="dxa"/>
              <w:left w:w="100" w:type="dxa"/>
              <w:bottom w:w="100" w:type="dxa"/>
              <w:right w:w="100" w:type="dxa"/>
            </w:tcMar>
            <w:hideMark/>
          </w:tcPr>
          <w:p w14:paraId="393C7688" w14:textId="77777777" w:rsidR="009E347B" w:rsidRPr="002E074F" w:rsidRDefault="009E347B" w:rsidP="00A97349">
            <w:pPr>
              <w:spacing w:line="240" w:lineRule="auto"/>
              <w:jc w:val="center"/>
              <w:rPr>
                <w:rFonts w:eastAsia="Times New Roman"/>
                <w:sz w:val="18"/>
                <w:szCs w:val="18"/>
              </w:rPr>
            </w:pPr>
            <w:r w:rsidRPr="002E074F">
              <w:rPr>
                <w:rFonts w:eastAsia="Times New Roman"/>
                <w:color w:val="000000"/>
                <w:sz w:val="18"/>
                <w:szCs w:val="18"/>
              </w:rPr>
              <w:t>sensitivity</w:t>
            </w:r>
          </w:p>
        </w:tc>
        <w:tc>
          <w:tcPr>
            <w:tcW w:w="0" w:type="auto"/>
            <w:tcBorders>
              <w:top w:val="single" w:sz="4" w:space="0" w:color="auto"/>
              <w:bottom w:val="single" w:sz="4" w:space="0" w:color="auto"/>
            </w:tcBorders>
            <w:tcMar>
              <w:top w:w="100" w:type="dxa"/>
              <w:left w:w="100" w:type="dxa"/>
              <w:bottom w:w="100" w:type="dxa"/>
              <w:right w:w="100" w:type="dxa"/>
            </w:tcMar>
            <w:hideMark/>
          </w:tcPr>
          <w:p w14:paraId="5F9C138D" w14:textId="77777777" w:rsidR="009E347B" w:rsidRPr="002E074F" w:rsidRDefault="009E347B" w:rsidP="00A97349">
            <w:pPr>
              <w:spacing w:line="240" w:lineRule="auto"/>
              <w:jc w:val="center"/>
              <w:rPr>
                <w:rFonts w:eastAsia="Times New Roman"/>
                <w:sz w:val="18"/>
                <w:szCs w:val="18"/>
              </w:rPr>
            </w:pPr>
            <w:r w:rsidRPr="002E074F">
              <w:rPr>
                <w:rFonts w:eastAsia="Times New Roman"/>
                <w:color w:val="000000"/>
                <w:sz w:val="18"/>
                <w:szCs w:val="18"/>
              </w:rPr>
              <w:t>precision</w:t>
            </w:r>
          </w:p>
        </w:tc>
        <w:tc>
          <w:tcPr>
            <w:tcW w:w="0" w:type="auto"/>
            <w:tcBorders>
              <w:top w:val="single" w:sz="4" w:space="0" w:color="auto"/>
              <w:bottom w:val="single" w:sz="4" w:space="0" w:color="auto"/>
            </w:tcBorders>
            <w:tcMar>
              <w:top w:w="100" w:type="dxa"/>
              <w:left w:w="100" w:type="dxa"/>
              <w:bottom w:w="100" w:type="dxa"/>
              <w:right w:w="100" w:type="dxa"/>
            </w:tcMar>
            <w:hideMark/>
          </w:tcPr>
          <w:p w14:paraId="01A6E164" w14:textId="77777777" w:rsidR="009E347B" w:rsidRPr="002E074F" w:rsidRDefault="009E347B" w:rsidP="00A97349">
            <w:pPr>
              <w:spacing w:line="240" w:lineRule="auto"/>
              <w:jc w:val="center"/>
              <w:rPr>
                <w:rFonts w:eastAsia="Times New Roman"/>
                <w:sz w:val="18"/>
                <w:szCs w:val="18"/>
              </w:rPr>
            </w:pPr>
            <w:r w:rsidRPr="002E074F">
              <w:rPr>
                <w:rFonts w:eastAsia="Times New Roman"/>
                <w:color w:val="000000"/>
                <w:sz w:val="18"/>
                <w:szCs w:val="18"/>
              </w:rPr>
              <w:t>MCC</w:t>
            </w:r>
          </w:p>
        </w:tc>
        <w:tc>
          <w:tcPr>
            <w:tcW w:w="0" w:type="auto"/>
            <w:tcBorders>
              <w:top w:val="single" w:sz="4" w:space="0" w:color="auto"/>
              <w:bottom w:val="single" w:sz="4" w:space="0" w:color="auto"/>
            </w:tcBorders>
            <w:tcMar>
              <w:top w:w="100" w:type="dxa"/>
              <w:left w:w="100" w:type="dxa"/>
              <w:bottom w:w="100" w:type="dxa"/>
              <w:right w:w="100" w:type="dxa"/>
            </w:tcMar>
            <w:hideMark/>
          </w:tcPr>
          <w:p w14:paraId="7A2172A5" w14:textId="77777777" w:rsidR="009E347B" w:rsidRPr="002E074F" w:rsidRDefault="009E347B" w:rsidP="00A97349">
            <w:pPr>
              <w:spacing w:line="240" w:lineRule="auto"/>
              <w:jc w:val="center"/>
              <w:rPr>
                <w:rFonts w:eastAsia="Times New Roman"/>
                <w:sz w:val="18"/>
                <w:szCs w:val="18"/>
              </w:rPr>
            </w:pPr>
            <w:r w:rsidRPr="002E074F">
              <w:rPr>
                <w:rFonts w:eastAsia="Times New Roman"/>
                <w:color w:val="000000"/>
                <w:sz w:val="18"/>
                <w:szCs w:val="18"/>
              </w:rPr>
              <w:t>AUROC</w:t>
            </w:r>
          </w:p>
        </w:tc>
        <w:tc>
          <w:tcPr>
            <w:tcW w:w="0" w:type="auto"/>
            <w:tcBorders>
              <w:top w:val="single" w:sz="4" w:space="0" w:color="auto"/>
              <w:bottom w:val="single" w:sz="4" w:space="0" w:color="auto"/>
            </w:tcBorders>
            <w:tcMar>
              <w:top w:w="100" w:type="dxa"/>
              <w:left w:w="100" w:type="dxa"/>
              <w:bottom w:w="100" w:type="dxa"/>
              <w:right w:w="100" w:type="dxa"/>
            </w:tcMar>
            <w:hideMark/>
          </w:tcPr>
          <w:p w14:paraId="7038226B" w14:textId="77777777" w:rsidR="009E347B" w:rsidRPr="002E074F" w:rsidRDefault="009E347B" w:rsidP="00A97349">
            <w:pPr>
              <w:spacing w:line="240" w:lineRule="auto"/>
              <w:jc w:val="center"/>
              <w:rPr>
                <w:rFonts w:eastAsia="Times New Roman"/>
                <w:sz w:val="18"/>
                <w:szCs w:val="18"/>
              </w:rPr>
            </w:pPr>
            <w:r w:rsidRPr="002E074F">
              <w:rPr>
                <w:rFonts w:eastAsia="Times New Roman"/>
                <w:color w:val="000000"/>
                <w:sz w:val="18"/>
                <w:szCs w:val="18"/>
              </w:rPr>
              <w:t>AUPRC</w:t>
            </w:r>
          </w:p>
        </w:tc>
        <w:tc>
          <w:tcPr>
            <w:tcW w:w="0" w:type="auto"/>
            <w:tcBorders>
              <w:top w:val="single" w:sz="4" w:space="0" w:color="auto"/>
              <w:bottom w:val="single" w:sz="4" w:space="0" w:color="auto"/>
            </w:tcBorders>
            <w:tcMar>
              <w:top w:w="100" w:type="dxa"/>
              <w:left w:w="100" w:type="dxa"/>
              <w:bottom w:w="100" w:type="dxa"/>
              <w:right w:w="100" w:type="dxa"/>
            </w:tcMar>
            <w:hideMark/>
          </w:tcPr>
          <w:p w14:paraId="348D5FA1" w14:textId="77777777" w:rsidR="009E347B" w:rsidRPr="002E074F" w:rsidRDefault="009E347B" w:rsidP="00A97349">
            <w:pPr>
              <w:spacing w:line="240" w:lineRule="auto"/>
              <w:jc w:val="center"/>
              <w:rPr>
                <w:rFonts w:eastAsia="Times New Roman"/>
                <w:sz w:val="18"/>
                <w:szCs w:val="18"/>
              </w:rPr>
            </w:pPr>
            <w:r w:rsidRPr="002E074F">
              <w:rPr>
                <w:rFonts w:eastAsia="Times New Roman"/>
                <w:color w:val="000000"/>
                <w:sz w:val="18"/>
                <w:szCs w:val="18"/>
              </w:rPr>
              <w:t>P (sensitivity)</w:t>
            </w:r>
          </w:p>
        </w:tc>
      </w:tr>
      <w:bookmarkEnd w:id="55"/>
      <w:tr w:rsidR="009E347B" w:rsidRPr="002E074F" w14:paraId="64BAE25D" w14:textId="77777777" w:rsidTr="00A97349">
        <w:trPr>
          <w:trHeight w:val="219"/>
        </w:trPr>
        <w:tc>
          <w:tcPr>
            <w:tcW w:w="1927" w:type="dxa"/>
            <w:tcBorders>
              <w:top w:val="single" w:sz="4" w:space="0" w:color="auto"/>
            </w:tcBorders>
            <w:tcMar>
              <w:top w:w="100" w:type="dxa"/>
              <w:left w:w="100" w:type="dxa"/>
              <w:bottom w:w="100" w:type="dxa"/>
              <w:right w:w="100" w:type="dxa"/>
            </w:tcMar>
            <w:hideMark/>
          </w:tcPr>
          <w:p w14:paraId="748536B0" w14:textId="77777777" w:rsidR="009E347B" w:rsidRPr="002E074F" w:rsidRDefault="009E347B" w:rsidP="00A97349">
            <w:pPr>
              <w:spacing w:line="240" w:lineRule="auto"/>
              <w:rPr>
                <w:rFonts w:ascii="Courier New" w:eastAsia="Times New Roman" w:hAnsi="Courier New" w:cs="Courier New"/>
                <w:sz w:val="18"/>
                <w:szCs w:val="18"/>
              </w:rPr>
            </w:pPr>
            <w:r w:rsidRPr="002E074F">
              <w:rPr>
                <w:rFonts w:eastAsia="Times New Roman"/>
                <w:color w:val="000000"/>
                <w:sz w:val="18"/>
                <w:szCs w:val="18"/>
              </w:rPr>
              <w:t>Full machine-learning model</w:t>
            </w:r>
          </w:p>
        </w:tc>
        <w:tc>
          <w:tcPr>
            <w:tcW w:w="501" w:type="dxa"/>
            <w:tcBorders>
              <w:top w:val="single" w:sz="4" w:space="0" w:color="auto"/>
            </w:tcBorders>
            <w:shd w:val="clear" w:color="auto" w:fill="auto"/>
            <w:tcMar>
              <w:top w:w="100" w:type="dxa"/>
              <w:left w:w="100" w:type="dxa"/>
              <w:bottom w:w="100" w:type="dxa"/>
              <w:right w:w="100" w:type="dxa"/>
            </w:tcMar>
            <w:hideMark/>
          </w:tcPr>
          <w:p w14:paraId="35900389"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106</w:t>
            </w:r>
          </w:p>
        </w:tc>
        <w:tc>
          <w:tcPr>
            <w:tcW w:w="549" w:type="dxa"/>
            <w:tcBorders>
              <w:top w:val="single" w:sz="4" w:space="0" w:color="auto"/>
            </w:tcBorders>
            <w:shd w:val="clear" w:color="auto" w:fill="auto"/>
            <w:tcMar>
              <w:top w:w="100" w:type="dxa"/>
              <w:left w:w="100" w:type="dxa"/>
              <w:bottom w:w="100" w:type="dxa"/>
              <w:right w:w="100" w:type="dxa"/>
            </w:tcMar>
            <w:hideMark/>
          </w:tcPr>
          <w:p w14:paraId="70E47383"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676</w:t>
            </w:r>
          </w:p>
        </w:tc>
        <w:tc>
          <w:tcPr>
            <w:tcW w:w="528" w:type="dxa"/>
            <w:tcBorders>
              <w:top w:val="single" w:sz="4" w:space="0" w:color="auto"/>
            </w:tcBorders>
            <w:shd w:val="clear" w:color="auto" w:fill="auto"/>
            <w:tcMar>
              <w:top w:w="100" w:type="dxa"/>
              <w:left w:w="100" w:type="dxa"/>
              <w:bottom w:w="100" w:type="dxa"/>
              <w:right w:w="100" w:type="dxa"/>
            </w:tcMar>
            <w:hideMark/>
          </w:tcPr>
          <w:p w14:paraId="07305324"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76</w:t>
            </w:r>
          </w:p>
        </w:tc>
        <w:tc>
          <w:tcPr>
            <w:tcW w:w="601" w:type="dxa"/>
            <w:tcBorders>
              <w:top w:val="single" w:sz="4" w:space="0" w:color="auto"/>
            </w:tcBorders>
            <w:shd w:val="clear" w:color="auto" w:fill="auto"/>
            <w:tcMar>
              <w:top w:w="100" w:type="dxa"/>
              <w:left w:w="100" w:type="dxa"/>
              <w:bottom w:w="100" w:type="dxa"/>
              <w:right w:w="100" w:type="dxa"/>
            </w:tcMar>
            <w:hideMark/>
          </w:tcPr>
          <w:p w14:paraId="63F24AF1"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3055</w:t>
            </w:r>
          </w:p>
        </w:tc>
        <w:tc>
          <w:tcPr>
            <w:tcW w:w="981" w:type="dxa"/>
            <w:tcBorders>
              <w:top w:val="single" w:sz="4" w:space="0" w:color="auto"/>
            </w:tcBorders>
            <w:shd w:val="clear" w:color="auto" w:fill="auto"/>
            <w:tcMar>
              <w:top w:w="100" w:type="dxa"/>
              <w:left w:w="100" w:type="dxa"/>
              <w:bottom w:w="100" w:type="dxa"/>
              <w:right w:w="100" w:type="dxa"/>
            </w:tcMar>
            <w:hideMark/>
          </w:tcPr>
          <w:p w14:paraId="6131E899"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58.2%</w:t>
            </w:r>
          </w:p>
        </w:tc>
        <w:tc>
          <w:tcPr>
            <w:tcW w:w="0" w:type="auto"/>
            <w:tcBorders>
              <w:top w:val="single" w:sz="4" w:space="0" w:color="auto"/>
            </w:tcBorders>
            <w:shd w:val="clear" w:color="auto" w:fill="auto"/>
            <w:tcMar>
              <w:top w:w="100" w:type="dxa"/>
              <w:left w:w="100" w:type="dxa"/>
              <w:bottom w:w="100" w:type="dxa"/>
              <w:right w:w="100" w:type="dxa"/>
            </w:tcMar>
            <w:hideMark/>
          </w:tcPr>
          <w:p w14:paraId="52B528BF"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13.6%</w:t>
            </w:r>
          </w:p>
        </w:tc>
        <w:tc>
          <w:tcPr>
            <w:tcW w:w="0" w:type="auto"/>
            <w:tcBorders>
              <w:top w:val="single" w:sz="4" w:space="0" w:color="auto"/>
            </w:tcBorders>
            <w:shd w:val="clear" w:color="auto" w:fill="auto"/>
            <w:tcMar>
              <w:top w:w="100" w:type="dxa"/>
              <w:left w:w="100" w:type="dxa"/>
              <w:bottom w:w="100" w:type="dxa"/>
              <w:right w:w="100" w:type="dxa"/>
            </w:tcMar>
            <w:hideMark/>
          </w:tcPr>
          <w:p w14:paraId="0AE90833"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21.1%</w:t>
            </w:r>
          </w:p>
        </w:tc>
        <w:tc>
          <w:tcPr>
            <w:tcW w:w="0" w:type="auto"/>
            <w:tcBorders>
              <w:top w:val="single" w:sz="4" w:space="0" w:color="auto"/>
            </w:tcBorders>
            <w:shd w:val="clear" w:color="auto" w:fill="auto"/>
            <w:tcMar>
              <w:top w:w="100" w:type="dxa"/>
              <w:left w:w="100" w:type="dxa"/>
              <w:bottom w:w="100" w:type="dxa"/>
              <w:right w:w="100" w:type="dxa"/>
            </w:tcMar>
            <w:hideMark/>
          </w:tcPr>
          <w:p w14:paraId="28EC33B7"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76.3%</w:t>
            </w:r>
          </w:p>
        </w:tc>
        <w:tc>
          <w:tcPr>
            <w:tcW w:w="0" w:type="auto"/>
            <w:tcBorders>
              <w:top w:val="single" w:sz="4" w:space="0" w:color="auto"/>
            </w:tcBorders>
            <w:shd w:val="clear" w:color="auto" w:fill="auto"/>
            <w:tcMar>
              <w:top w:w="100" w:type="dxa"/>
              <w:left w:w="100" w:type="dxa"/>
              <w:bottom w:w="100" w:type="dxa"/>
              <w:right w:w="100" w:type="dxa"/>
            </w:tcMar>
            <w:hideMark/>
          </w:tcPr>
          <w:p w14:paraId="0888CD40"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15.5%</w:t>
            </w:r>
          </w:p>
        </w:tc>
        <w:tc>
          <w:tcPr>
            <w:tcW w:w="0" w:type="auto"/>
            <w:tcBorders>
              <w:top w:val="single" w:sz="4" w:space="0" w:color="auto"/>
            </w:tcBorders>
            <w:shd w:val="clear" w:color="auto" w:fill="auto"/>
            <w:tcMar>
              <w:top w:w="100" w:type="dxa"/>
              <w:left w:w="100" w:type="dxa"/>
              <w:bottom w:w="100" w:type="dxa"/>
              <w:right w:w="100" w:type="dxa"/>
            </w:tcMar>
            <w:hideMark/>
          </w:tcPr>
          <w:p w14:paraId="0336B498"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w:t>
            </w:r>
          </w:p>
        </w:tc>
      </w:tr>
      <w:tr w:rsidR="009E347B" w:rsidRPr="002E074F" w14:paraId="3BA4B2AC" w14:textId="77777777" w:rsidTr="00A97349">
        <w:trPr>
          <w:trHeight w:val="203"/>
        </w:trPr>
        <w:tc>
          <w:tcPr>
            <w:tcW w:w="1927" w:type="dxa"/>
            <w:tcMar>
              <w:top w:w="100" w:type="dxa"/>
              <w:left w:w="100" w:type="dxa"/>
              <w:bottom w:w="100" w:type="dxa"/>
              <w:right w:w="100" w:type="dxa"/>
            </w:tcMar>
            <w:hideMark/>
          </w:tcPr>
          <w:p w14:paraId="708AFE00" w14:textId="77777777" w:rsidR="009E347B" w:rsidRPr="002E074F" w:rsidRDefault="009E347B" w:rsidP="00A97349">
            <w:pPr>
              <w:spacing w:line="240" w:lineRule="auto"/>
              <w:rPr>
                <w:rFonts w:eastAsia="Times New Roman"/>
                <w:sz w:val="18"/>
                <w:szCs w:val="18"/>
              </w:rPr>
            </w:pPr>
            <w:r w:rsidRPr="002E074F">
              <w:rPr>
                <w:rFonts w:eastAsia="Times New Roman"/>
                <w:color w:val="000000"/>
                <w:sz w:val="18"/>
                <w:szCs w:val="18"/>
              </w:rPr>
              <w:t>Full logistic regression model</w:t>
            </w:r>
          </w:p>
        </w:tc>
        <w:tc>
          <w:tcPr>
            <w:tcW w:w="501" w:type="dxa"/>
            <w:shd w:val="clear" w:color="auto" w:fill="auto"/>
            <w:tcMar>
              <w:top w:w="100" w:type="dxa"/>
              <w:left w:w="100" w:type="dxa"/>
              <w:bottom w:w="100" w:type="dxa"/>
              <w:right w:w="100" w:type="dxa"/>
            </w:tcMar>
            <w:hideMark/>
          </w:tcPr>
          <w:p w14:paraId="1F3F2C48"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98</w:t>
            </w:r>
          </w:p>
        </w:tc>
        <w:tc>
          <w:tcPr>
            <w:tcW w:w="549" w:type="dxa"/>
            <w:shd w:val="clear" w:color="auto" w:fill="auto"/>
            <w:tcMar>
              <w:top w:w="100" w:type="dxa"/>
              <w:left w:w="100" w:type="dxa"/>
              <w:bottom w:w="100" w:type="dxa"/>
              <w:right w:w="100" w:type="dxa"/>
            </w:tcMar>
            <w:hideMark/>
          </w:tcPr>
          <w:p w14:paraId="55927762"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684</w:t>
            </w:r>
          </w:p>
        </w:tc>
        <w:tc>
          <w:tcPr>
            <w:tcW w:w="528" w:type="dxa"/>
            <w:shd w:val="clear" w:color="auto" w:fill="auto"/>
            <w:tcMar>
              <w:top w:w="100" w:type="dxa"/>
              <w:left w:w="100" w:type="dxa"/>
              <w:bottom w:w="100" w:type="dxa"/>
              <w:right w:w="100" w:type="dxa"/>
            </w:tcMar>
            <w:hideMark/>
          </w:tcPr>
          <w:p w14:paraId="6EFAD167"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84</w:t>
            </w:r>
          </w:p>
        </w:tc>
        <w:tc>
          <w:tcPr>
            <w:tcW w:w="601" w:type="dxa"/>
            <w:shd w:val="clear" w:color="auto" w:fill="auto"/>
            <w:tcMar>
              <w:top w:w="100" w:type="dxa"/>
              <w:left w:w="100" w:type="dxa"/>
              <w:bottom w:w="100" w:type="dxa"/>
              <w:right w:w="100" w:type="dxa"/>
            </w:tcMar>
            <w:hideMark/>
          </w:tcPr>
          <w:p w14:paraId="27403E5A"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3047</w:t>
            </w:r>
          </w:p>
        </w:tc>
        <w:tc>
          <w:tcPr>
            <w:tcW w:w="981" w:type="dxa"/>
            <w:shd w:val="clear" w:color="auto" w:fill="auto"/>
            <w:tcMar>
              <w:top w:w="100" w:type="dxa"/>
              <w:left w:w="100" w:type="dxa"/>
              <w:bottom w:w="100" w:type="dxa"/>
              <w:right w:w="100" w:type="dxa"/>
            </w:tcMar>
            <w:hideMark/>
          </w:tcPr>
          <w:p w14:paraId="66A4C5C1"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53.8%</w:t>
            </w:r>
          </w:p>
        </w:tc>
        <w:tc>
          <w:tcPr>
            <w:tcW w:w="0" w:type="auto"/>
            <w:shd w:val="clear" w:color="auto" w:fill="auto"/>
            <w:tcMar>
              <w:top w:w="100" w:type="dxa"/>
              <w:left w:w="100" w:type="dxa"/>
              <w:bottom w:w="100" w:type="dxa"/>
              <w:right w:w="100" w:type="dxa"/>
            </w:tcMar>
            <w:hideMark/>
          </w:tcPr>
          <w:p w14:paraId="5A436CC1"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12.5%</w:t>
            </w:r>
          </w:p>
        </w:tc>
        <w:tc>
          <w:tcPr>
            <w:tcW w:w="0" w:type="auto"/>
            <w:shd w:val="clear" w:color="auto" w:fill="auto"/>
            <w:tcMar>
              <w:top w:w="100" w:type="dxa"/>
              <w:left w:w="100" w:type="dxa"/>
              <w:bottom w:w="100" w:type="dxa"/>
              <w:right w:w="100" w:type="dxa"/>
            </w:tcMar>
            <w:hideMark/>
          </w:tcPr>
          <w:p w14:paraId="67B01AAD"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18.7%</w:t>
            </w:r>
          </w:p>
        </w:tc>
        <w:tc>
          <w:tcPr>
            <w:tcW w:w="0" w:type="auto"/>
            <w:shd w:val="clear" w:color="auto" w:fill="auto"/>
            <w:tcMar>
              <w:top w:w="100" w:type="dxa"/>
              <w:left w:w="100" w:type="dxa"/>
              <w:bottom w:w="100" w:type="dxa"/>
              <w:right w:w="100" w:type="dxa"/>
            </w:tcMar>
            <w:hideMark/>
          </w:tcPr>
          <w:p w14:paraId="69FC54A2"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74.5%</w:t>
            </w:r>
          </w:p>
        </w:tc>
        <w:tc>
          <w:tcPr>
            <w:tcW w:w="0" w:type="auto"/>
            <w:shd w:val="clear" w:color="auto" w:fill="auto"/>
            <w:tcMar>
              <w:top w:w="100" w:type="dxa"/>
              <w:left w:w="100" w:type="dxa"/>
              <w:bottom w:w="100" w:type="dxa"/>
              <w:right w:w="100" w:type="dxa"/>
            </w:tcMar>
            <w:hideMark/>
          </w:tcPr>
          <w:p w14:paraId="1047B960"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15.7%</w:t>
            </w:r>
          </w:p>
        </w:tc>
        <w:tc>
          <w:tcPr>
            <w:tcW w:w="0" w:type="auto"/>
            <w:shd w:val="clear" w:color="auto" w:fill="auto"/>
            <w:tcMar>
              <w:top w:w="100" w:type="dxa"/>
              <w:left w:w="100" w:type="dxa"/>
              <w:bottom w:w="100" w:type="dxa"/>
              <w:right w:w="100" w:type="dxa"/>
            </w:tcMar>
            <w:hideMark/>
          </w:tcPr>
          <w:p w14:paraId="2A9F4848"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19.7%</w:t>
            </w:r>
          </w:p>
        </w:tc>
      </w:tr>
      <w:tr w:rsidR="009E347B" w:rsidRPr="002E074F" w14:paraId="15E1AD9A" w14:textId="77777777" w:rsidTr="00A97349">
        <w:trPr>
          <w:trHeight w:val="203"/>
        </w:trPr>
        <w:tc>
          <w:tcPr>
            <w:tcW w:w="1927" w:type="dxa"/>
            <w:tcMar>
              <w:top w:w="100" w:type="dxa"/>
              <w:left w:w="100" w:type="dxa"/>
              <w:bottom w:w="100" w:type="dxa"/>
              <w:right w:w="100" w:type="dxa"/>
            </w:tcMar>
            <w:hideMark/>
          </w:tcPr>
          <w:p w14:paraId="38673306" w14:textId="77777777" w:rsidR="009E347B" w:rsidRPr="002E074F" w:rsidRDefault="009E347B" w:rsidP="00A97349">
            <w:pPr>
              <w:spacing w:line="240" w:lineRule="auto"/>
              <w:rPr>
                <w:rFonts w:eastAsia="Times New Roman"/>
                <w:sz w:val="18"/>
                <w:szCs w:val="18"/>
              </w:rPr>
            </w:pPr>
            <w:r w:rsidRPr="002E074F">
              <w:rPr>
                <w:rFonts w:eastAsia="Times New Roman"/>
                <w:color w:val="000000"/>
                <w:sz w:val="18"/>
                <w:szCs w:val="18"/>
              </w:rPr>
              <w:t>Parsimonious machine-learning model</w:t>
            </w:r>
          </w:p>
        </w:tc>
        <w:tc>
          <w:tcPr>
            <w:tcW w:w="501" w:type="dxa"/>
            <w:shd w:val="clear" w:color="auto" w:fill="auto"/>
            <w:tcMar>
              <w:top w:w="100" w:type="dxa"/>
              <w:left w:w="100" w:type="dxa"/>
              <w:bottom w:w="100" w:type="dxa"/>
              <w:right w:w="100" w:type="dxa"/>
            </w:tcMar>
            <w:hideMark/>
          </w:tcPr>
          <w:p w14:paraId="6A1D2C0B"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100</w:t>
            </w:r>
          </w:p>
        </w:tc>
        <w:tc>
          <w:tcPr>
            <w:tcW w:w="549" w:type="dxa"/>
            <w:shd w:val="clear" w:color="auto" w:fill="auto"/>
            <w:tcMar>
              <w:top w:w="100" w:type="dxa"/>
              <w:left w:w="100" w:type="dxa"/>
              <w:bottom w:w="100" w:type="dxa"/>
              <w:right w:w="100" w:type="dxa"/>
            </w:tcMar>
            <w:hideMark/>
          </w:tcPr>
          <w:p w14:paraId="7C2F8B0B"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682</w:t>
            </w:r>
          </w:p>
        </w:tc>
        <w:tc>
          <w:tcPr>
            <w:tcW w:w="528" w:type="dxa"/>
            <w:shd w:val="clear" w:color="auto" w:fill="auto"/>
            <w:tcMar>
              <w:top w:w="100" w:type="dxa"/>
              <w:left w:w="100" w:type="dxa"/>
              <w:bottom w:w="100" w:type="dxa"/>
              <w:right w:w="100" w:type="dxa"/>
            </w:tcMar>
            <w:hideMark/>
          </w:tcPr>
          <w:p w14:paraId="46F61829"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82</w:t>
            </w:r>
          </w:p>
        </w:tc>
        <w:tc>
          <w:tcPr>
            <w:tcW w:w="601" w:type="dxa"/>
            <w:shd w:val="clear" w:color="auto" w:fill="auto"/>
            <w:tcMar>
              <w:top w:w="100" w:type="dxa"/>
              <w:left w:w="100" w:type="dxa"/>
              <w:bottom w:w="100" w:type="dxa"/>
              <w:right w:w="100" w:type="dxa"/>
            </w:tcMar>
            <w:hideMark/>
          </w:tcPr>
          <w:p w14:paraId="6A09BDC6"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3049</w:t>
            </w:r>
          </w:p>
        </w:tc>
        <w:tc>
          <w:tcPr>
            <w:tcW w:w="981" w:type="dxa"/>
            <w:shd w:val="clear" w:color="auto" w:fill="auto"/>
            <w:tcMar>
              <w:top w:w="100" w:type="dxa"/>
              <w:left w:w="100" w:type="dxa"/>
              <w:bottom w:w="100" w:type="dxa"/>
              <w:right w:w="100" w:type="dxa"/>
            </w:tcMar>
            <w:hideMark/>
          </w:tcPr>
          <w:p w14:paraId="12C24FD1"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54.9%</w:t>
            </w:r>
          </w:p>
        </w:tc>
        <w:tc>
          <w:tcPr>
            <w:tcW w:w="0" w:type="auto"/>
            <w:shd w:val="clear" w:color="auto" w:fill="auto"/>
            <w:tcMar>
              <w:top w:w="100" w:type="dxa"/>
              <w:left w:w="100" w:type="dxa"/>
              <w:bottom w:w="100" w:type="dxa"/>
              <w:right w:w="100" w:type="dxa"/>
            </w:tcMar>
            <w:hideMark/>
          </w:tcPr>
          <w:p w14:paraId="437CB435"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12.8%</w:t>
            </w:r>
          </w:p>
        </w:tc>
        <w:tc>
          <w:tcPr>
            <w:tcW w:w="0" w:type="auto"/>
            <w:shd w:val="clear" w:color="auto" w:fill="auto"/>
            <w:tcMar>
              <w:top w:w="100" w:type="dxa"/>
              <w:left w:w="100" w:type="dxa"/>
              <w:bottom w:w="100" w:type="dxa"/>
              <w:right w:w="100" w:type="dxa"/>
            </w:tcMar>
            <w:hideMark/>
          </w:tcPr>
          <w:p w14:paraId="221A2056"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19.3%</w:t>
            </w:r>
          </w:p>
        </w:tc>
        <w:tc>
          <w:tcPr>
            <w:tcW w:w="0" w:type="auto"/>
            <w:shd w:val="clear" w:color="auto" w:fill="auto"/>
            <w:tcMar>
              <w:top w:w="100" w:type="dxa"/>
              <w:left w:w="100" w:type="dxa"/>
              <w:bottom w:w="100" w:type="dxa"/>
              <w:right w:w="100" w:type="dxa"/>
            </w:tcMar>
            <w:hideMark/>
          </w:tcPr>
          <w:p w14:paraId="5F5736DE"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75.9%</w:t>
            </w:r>
          </w:p>
        </w:tc>
        <w:tc>
          <w:tcPr>
            <w:tcW w:w="0" w:type="auto"/>
            <w:shd w:val="clear" w:color="auto" w:fill="auto"/>
            <w:tcMar>
              <w:top w:w="100" w:type="dxa"/>
              <w:left w:w="100" w:type="dxa"/>
              <w:bottom w:w="100" w:type="dxa"/>
              <w:right w:w="100" w:type="dxa"/>
            </w:tcMar>
            <w:hideMark/>
          </w:tcPr>
          <w:p w14:paraId="2FE0C242"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17.3%</w:t>
            </w:r>
          </w:p>
        </w:tc>
        <w:tc>
          <w:tcPr>
            <w:tcW w:w="0" w:type="auto"/>
            <w:shd w:val="clear" w:color="auto" w:fill="auto"/>
            <w:tcMar>
              <w:top w:w="100" w:type="dxa"/>
              <w:left w:w="100" w:type="dxa"/>
              <w:bottom w:w="100" w:type="dxa"/>
              <w:right w:w="100" w:type="dxa"/>
            </w:tcMar>
            <w:hideMark/>
          </w:tcPr>
          <w:p w14:paraId="5C892F1F"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26.1%</w:t>
            </w:r>
          </w:p>
        </w:tc>
      </w:tr>
      <w:tr w:rsidR="009E347B" w:rsidRPr="002E074F" w14:paraId="72BCECB7" w14:textId="77777777" w:rsidTr="00A97349">
        <w:trPr>
          <w:trHeight w:val="219"/>
        </w:trPr>
        <w:tc>
          <w:tcPr>
            <w:tcW w:w="1927" w:type="dxa"/>
            <w:tcMar>
              <w:top w:w="100" w:type="dxa"/>
              <w:left w:w="100" w:type="dxa"/>
              <w:bottom w:w="100" w:type="dxa"/>
              <w:right w:w="100" w:type="dxa"/>
            </w:tcMar>
            <w:hideMark/>
          </w:tcPr>
          <w:p w14:paraId="0DCDB1A8" w14:textId="77777777" w:rsidR="009E347B" w:rsidRPr="002E074F" w:rsidRDefault="009E347B" w:rsidP="00A97349">
            <w:pPr>
              <w:spacing w:line="240" w:lineRule="auto"/>
              <w:rPr>
                <w:rFonts w:eastAsia="Times New Roman"/>
                <w:sz w:val="18"/>
                <w:szCs w:val="18"/>
              </w:rPr>
            </w:pPr>
            <w:r w:rsidRPr="002E074F">
              <w:rPr>
                <w:rFonts w:eastAsia="Times New Roman"/>
                <w:color w:val="000000"/>
                <w:sz w:val="18"/>
                <w:szCs w:val="18"/>
              </w:rPr>
              <w:t>Parsimonious logistic regression model</w:t>
            </w:r>
          </w:p>
        </w:tc>
        <w:tc>
          <w:tcPr>
            <w:tcW w:w="501" w:type="dxa"/>
            <w:shd w:val="clear" w:color="auto" w:fill="auto"/>
            <w:tcMar>
              <w:top w:w="100" w:type="dxa"/>
              <w:left w:w="100" w:type="dxa"/>
              <w:bottom w:w="100" w:type="dxa"/>
              <w:right w:w="100" w:type="dxa"/>
            </w:tcMar>
            <w:hideMark/>
          </w:tcPr>
          <w:p w14:paraId="2725432A"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95</w:t>
            </w:r>
          </w:p>
        </w:tc>
        <w:tc>
          <w:tcPr>
            <w:tcW w:w="549" w:type="dxa"/>
            <w:shd w:val="clear" w:color="auto" w:fill="auto"/>
            <w:tcMar>
              <w:top w:w="100" w:type="dxa"/>
              <w:left w:w="100" w:type="dxa"/>
              <w:bottom w:w="100" w:type="dxa"/>
              <w:right w:w="100" w:type="dxa"/>
            </w:tcMar>
            <w:hideMark/>
          </w:tcPr>
          <w:p w14:paraId="5B8E6086"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687</w:t>
            </w:r>
          </w:p>
        </w:tc>
        <w:tc>
          <w:tcPr>
            <w:tcW w:w="528" w:type="dxa"/>
            <w:shd w:val="clear" w:color="auto" w:fill="auto"/>
            <w:tcMar>
              <w:top w:w="100" w:type="dxa"/>
              <w:left w:w="100" w:type="dxa"/>
              <w:bottom w:w="100" w:type="dxa"/>
              <w:right w:w="100" w:type="dxa"/>
            </w:tcMar>
            <w:hideMark/>
          </w:tcPr>
          <w:p w14:paraId="0019CC5A"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87</w:t>
            </w:r>
          </w:p>
        </w:tc>
        <w:tc>
          <w:tcPr>
            <w:tcW w:w="601" w:type="dxa"/>
            <w:shd w:val="clear" w:color="auto" w:fill="auto"/>
            <w:tcMar>
              <w:top w:w="100" w:type="dxa"/>
              <w:left w:w="100" w:type="dxa"/>
              <w:bottom w:w="100" w:type="dxa"/>
              <w:right w:w="100" w:type="dxa"/>
            </w:tcMar>
            <w:hideMark/>
          </w:tcPr>
          <w:p w14:paraId="78C139BC"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3045</w:t>
            </w:r>
          </w:p>
        </w:tc>
        <w:tc>
          <w:tcPr>
            <w:tcW w:w="981" w:type="dxa"/>
            <w:shd w:val="clear" w:color="auto" w:fill="auto"/>
            <w:tcMar>
              <w:top w:w="100" w:type="dxa"/>
              <w:left w:w="100" w:type="dxa"/>
              <w:bottom w:w="100" w:type="dxa"/>
              <w:right w:w="100" w:type="dxa"/>
            </w:tcMar>
            <w:hideMark/>
          </w:tcPr>
          <w:p w14:paraId="27D0E579"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52.2%</w:t>
            </w:r>
          </w:p>
        </w:tc>
        <w:tc>
          <w:tcPr>
            <w:tcW w:w="0" w:type="auto"/>
            <w:shd w:val="clear" w:color="auto" w:fill="auto"/>
            <w:tcMar>
              <w:top w:w="100" w:type="dxa"/>
              <w:left w:w="100" w:type="dxa"/>
              <w:bottom w:w="100" w:type="dxa"/>
              <w:right w:w="100" w:type="dxa"/>
            </w:tcMar>
            <w:hideMark/>
          </w:tcPr>
          <w:p w14:paraId="1400241B"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12.1%</w:t>
            </w:r>
          </w:p>
        </w:tc>
        <w:tc>
          <w:tcPr>
            <w:tcW w:w="0" w:type="auto"/>
            <w:shd w:val="clear" w:color="auto" w:fill="auto"/>
            <w:tcMar>
              <w:top w:w="100" w:type="dxa"/>
              <w:left w:w="100" w:type="dxa"/>
              <w:bottom w:w="100" w:type="dxa"/>
              <w:right w:w="100" w:type="dxa"/>
            </w:tcMar>
            <w:hideMark/>
          </w:tcPr>
          <w:p w14:paraId="6475EEC8"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17.8%</w:t>
            </w:r>
          </w:p>
        </w:tc>
        <w:tc>
          <w:tcPr>
            <w:tcW w:w="0" w:type="auto"/>
            <w:shd w:val="clear" w:color="auto" w:fill="auto"/>
            <w:tcMar>
              <w:top w:w="100" w:type="dxa"/>
              <w:left w:w="100" w:type="dxa"/>
              <w:bottom w:w="100" w:type="dxa"/>
              <w:right w:w="100" w:type="dxa"/>
            </w:tcMar>
            <w:hideMark/>
          </w:tcPr>
          <w:p w14:paraId="1B5659BB"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73.7%</w:t>
            </w:r>
          </w:p>
        </w:tc>
        <w:tc>
          <w:tcPr>
            <w:tcW w:w="0" w:type="auto"/>
            <w:shd w:val="clear" w:color="auto" w:fill="auto"/>
            <w:tcMar>
              <w:top w:w="100" w:type="dxa"/>
              <w:left w:w="100" w:type="dxa"/>
              <w:bottom w:w="100" w:type="dxa"/>
              <w:right w:w="100" w:type="dxa"/>
            </w:tcMar>
            <w:hideMark/>
          </w:tcPr>
          <w:p w14:paraId="5ABD2410"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13.6%</w:t>
            </w:r>
          </w:p>
        </w:tc>
        <w:tc>
          <w:tcPr>
            <w:tcW w:w="0" w:type="auto"/>
            <w:shd w:val="clear" w:color="auto" w:fill="auto"/>
            <w:tcMar>
              <w:top w:w="100" w:type="dxa"/>
              <w:left w:w="100" w:type="dxa"/>
              <w:bottom w:w="100" w:type="dxa"/>
              <w:right w:w="100" w:type="dxa"/>
            </w:tcMar>
            <w:hideMark/>
          </w:tcPr>
          <w:p w14:paraId="251D5E71" w14:textId="77777777" w:rsidR="009E347B" w:rsidRPr="002E074F" w:rsidRDefault="009E347B" w:rsidP="00A97349">
            <w:pPr>
              <w:spacing w:line="240" w:lineRule="auto"/>
              <w:jc w:val="right"/>
              <w:rPr>
                <w:rFonts w:eastAsia="Times New Roman"/>
                <w:sz w:val="18"/>
                <w:szCs w:val="18"/>
              </w:rPr>
            </w:pPr>
            <w:r w:rsidRPr="002E074F">
              <w:rPr>
                <w:rFonts w:eastAsia="Times New Roman"/>
                <w:color w:val="000000"/>
                <w:sz w:val="18"/>
                <w:szCs w:val="18"/>
              </w:rPr>
              <w:t>12.4%</w:t>
            </w:r>
          </w:p>
        </w:tc>
      </w:tr>
      <w:tr w:rsidR="009E347B" w:rsidRPr="002E074F" w14:paraId="264C769B" w14:textId="77777777" w:rsidTr="000036C4">
        <w:trPr>
          <w:trHeight w:val="203"/>
        </w:trPr>
        <w:tc>
          <w:tcPr>
            <w:tcW w:w="1927" w:type="dxa"/>
            <w:tcMar>
              <w:top w:w="100" w:type="dxa"/>
              <w:left w:w="100" w:type="dxa"/>
              <w:bottom w:w="100" w:type="dxa"/>
              <w:right w:w="100" w:type="dxa"/>
            </w:tcMar>
          </w:tcPr>
          <w:p w14:paraId="54D21640" w14:textId="57D75BA0" w:rsidR="009E347B" w:rsidRPr="002E074F" w:rsidRDefault="00410730" w:rsidP="00A97349">
            <w:pPr>
              <w:spacing w:line="240" w:lineRule="auto"/>
              <w:rPr>
                <w:rFonts w:eastAsia="Times New Roman"/>
                <w:sz w:val="18"/>
                <w:szCs w:val="18"/>
              </w:rPr>
            </w:pPr>
            <w:del w:id="58" w:author="Christoffer Calov Jørgensen" w:date="2022-09-07T15:29:00Z">
              <w:r w:rsidDel="000036C4">
                <w:rPr>
                  <w:rFonts w:eastAsia="Times New Roman"/>
                  <w:color w:val="000000"/>
                  <w:sz w:val="18"/>
                  <w:szCs w:val="18"/>
                </w:rPr>
                <w:delText>M</w:delText>
              </w:r>
              <w:r w:rsidR="009E347B" w:rsidRPr="002E074F" w:rsidDel="000036C4">
                <w:rPr>
                  <w:rFonts w:eastAsia="Times New Roman"/>
                  <w:color w:val="000000"/>
                  <w:sz w:val="18"/>
                  <w:szCs w:val="18"/>
                </w:rPr>
                <w:delText>achine-learning model excluding age</w:delText>
              </w:r>
            </w:del>
          </w:p>
        </w:tc>
        <w:tc>
          <w:tcPr>
            <w:tcW w:w="501" w:type="dxa"/>
            <w:shd w:val="clear" w:color="auto" w:fill="auto"/>
            <w:tcMar>
              <w:top w:w="100" w:type="dxa"/>
              <w:left w:w="100" w:type="dxa"/>
              <w:bottom w:w="100" w:type="dxa"/>
              <w:right w:w="100" w:type="dxa"/>
            </w:tcMar>
          </w:tcPr>
          <w:p w14:paraId="1AAC7323" w14:textId="7CB42479" w:rsidR="009E347B" w:rsidRPr="002E074F" w:rsidRDefault="009E347B" w:rsidP="00A97349">
            <w:pPr>
              <w:spacing w:line="240" w:lineRule="auto"/>
              <w:jc w:val="right"/>
              <w:rPr>
                <w:rFonts w:eastAsia="Times New Roman"/>
                <w:sz w:val="18"/>
                <w:szCs w:val="18"/>
              </w:rPr>
            </w:pPr>
            <w:del w:id="59" w:author="Christoffer Calov Jørgensen" w:date="2022-09-07T15:29:00Z">
              <w:r w:rsidRPr="002E074F" w:rsidDel="000036C4">
                <w:rPr>
                  <w:rFonts w:eastAsia="Times New Roman"/>
                  <w:color w:val="000000"/>
                  <w:sz w:val="18"/>
                  <w:szCs w:val="18"/>
                </w:rPr>
                <w:delText>88</w:delText>
              </w:r>
            </w:del>
          </w:p>
        </w:tc>
        <w:tc>
          <w:tcPr>
            <w:tcW w:w="549" w:type="dxa"/>
            <w:shd w:val="clear" w:color="auto" w:fill="auto"/>
            <w:tcMar>
              <w:top w:w="100" w:type="dxa"/>
              <w:left w:w="100" w:type="dxa"/>
              <w:bottom w:w="100" w:type="dxa"/>
              <w:right w:w="100" w:type="dxa"/>
            </w:tcMar>
          </w:tcPr>
          <w:p w14:paraId="64C9D00B" w14:textId="60CEE856" w:rsidR="009E347B" w:rsidRPr="002E074F" w:rsidRDefault="009E347B" w:rsidP="00A97349">
            <w:pPr>
              <w:spacing w:line="240" w:lineRule="auto"/>
              <w:jc w:val="right"/>
              <w:rPr>
                <w:rFonts w:eastAsia="Times New Roman"/>
                <w:sz w:val="18"/>
                <w:szCs w:val="18"/>
              </w:rPr>
            </w:pPr>
            <w:del w:id="60" w:author="Christoffer Calov Jørgensen" w:date="2022-09-07T15:29:00Z">
              <w:r w:rsidRPr="002E074F" w:rsidDel="000036C4">
                <w:rPr>
                  <w:rFonts w:eastAsia="Times New Roman"/>
                  <w:color w:val="000000"/>
                  <w:sz w:val="18"/>
                  <w:szCs w:val="18"/>
                </w:rPr>
                <w:delText>694</w:delText>
              </w:r>
            </w:del>
          </w:p>
        </w:tc>
        <w:tc>
          <w:tcPr>
            <w:tcW w:w="528" w:type="dxa"/>
            <w:shd w:val="clear" w:color="auto" w:fill="auto"/>
            <w:tcMar>
              <w:top w:w="100" w:type="dxa"/>
              <w:left w:w="100" w:type="dxa"/>
              <w:bottom w:w="100" w:type="dxa"/>
              <w:right w:w="100" w:type="dxa"/>
            </w:tcMar>
          </w:tcPr>
          <w:p w14:paraId="2D3F1708" w14:textId="3A5B6F70" w:rsidR="009E347B" w:rsidRPr="002E074F" w:rsidRDefault="009E347B" w:rsidP="00A97349">
            <w:pPr>
              <w:spacing w:line="240" w:lineRule="auto"/>
              <w:jc w:val="right"/>
              <w:rPr>
                <w:rFonts w:eastAsia="Times New Roman"/>
                <w:sz w:val="18"/>
                <w:szCs w:val="18"/>
              </w:rPr>
            </w:pPr>
            <w:del w:id="61" w:author="Christoffer Calov Jørgensen" w:date="2022-09-07T15:29:00Z">
              <w:r w:rsidRPr="002E074F" w:rsidDel="000036C4">
                <w:rPr>
                  <w:rFonts w:eastAsia="Times New Roman"/>
                  <w:color w:val="000000"/>
                  <w:sz w:val="18"/>
                  <w:szCs w:val="18"/>
                </w:rPr>
                <w:delText>94</w:delText>
              </w:r>
            </w:del>
          </w:p>
        </w:tc>
        <w:tc>
          <w:tcPr>
            <w:tcW w:w="601" w:type="dxa"/>
            <w:shd w:val="clear" w:color="auto" w:fill="auto"/>
            <w:tcMar>
              <w:top w:w="100" w:type="dxa"/>
              <w:left w:w="100" w:type="dxa"/>
              <w:bottom w:w="100" w:type="dxa"/>
              <w:right w:w="100" w:type="dxa"/>
            </w:tcMar>
          </w:tcPr>
          <w:p w14:paraId="686349FF" w14:textId="2FD931E2" w:rsidR="009E347B" w:rsidRPr="002E074F" w:rsidRDefault="009E347B" w:rsidP="00A97349">
            <w:pPr>
              <w:spacing w:line="240" w:lineRule="auto"/>
              <w:jc w:val="right"/>
              <w:rPr>
                <w:rFonts w:eastAsia="Times New Roman"/>
                <w:sz w:val="18"/>
                <w:szCs w:val="18"/>
              </w:rPr>
            </w:pPr>
            <w:del w:id="62" w:author="Christoffer Calov Jørgensen" w:date="2022-09-07T15:29:00Z">
              <w:r w:rsidRPr="002E074F" w:rsidDel="000036C4">
                <w:rPr>
                  <w:rFonts w:eastAsia="Times New Roman"/>
                  <w:color w:val="000000"/>
                  <w:sz w:val="18"/>
                  <w:szCs w:val="18"/>
                </w:rPr>
                <w:delText>3037</w:delText>
              </w:r>
            </w:del>
          </w:p>
        </w:tc>
        <w:tc>
          <w:tcPr>
            <w:tcW w:w="981" w:type="dxa"/>
            <w:shd w:val="clear" w:color="auto" w:fill="auto"/>
            <w:tcMar>
              <w:top w:w="100" w:type="dxa"/>
              <w:left w:w="100" w:type="dxa"/>
              <w:bottom w:w="100" w:type="dxa"/>
              <w:right w:w="100" w:type="dxa"/>
            </w:tcMar>
          </w:tcPr>
          <w:p w14:paraId="441AAF67" w14:textId="4F133B5D" w:rsidR="009E347B" w:rsidRPr="002E074F" w:rsidRDefault="009E347B" w:rsidP="00A97349">
            <w:pPr>
              <w:spacing w:line="240" w:lineRule="auto"/>
              <w:jc w:val="right"/>
              <w:rPr>
                <w:rFonts w:eastAsia="Times New Roman"/>
                <w:sz w:val="18"/>
                <w:szCs w:val="18"/>
              </w:rPr>
            </w:pPr>
            <w:del w:id="63" w:author="Christoffer Calov Jørgensen" w:date="2022-09-07T15:29:00Z">
              <w:r w:rsidRPr="002E074F" w:rsidDel="000036C4">
                <w:rPr>
                  <w:rFonts w:eastAsia="Times New Roman"/>
                  <w:color w:val="000000"/>
                  <w:sz w:val="18"/>
                  <w:szCs w:val="18"/>
                </w:rPr>
                <w:delText>48.4%</w:delText>
              </w:r>
            </w:del>
          </w:p>
        </w:tc>
        <w:tc>
          <w:tcPr>
            <w:tcW w:w="0" w:type="auto"/>
            <w:shd w:val="clear" w:color="auto" w:fill="auto"/>
            <w:tcMar>
              <w:top w:w="100" w:type="dxa"/>
              <w:left w:w="100" w:type="dxa"/>
              <w:bottom w:w="100" w:type="dxa"/>
              <w:right w:w="100" w:type="dxa"/>
            </w:tcMar>
          </w:tcPr>
          <w:p w14:paraId="4EC7CE3F" w14:textId="112EE4FB" w:rsidR="009E347B" w:rsidRPr="002E074F" w:rsidRDefault="009E347B" w:rsidP="00A97349">
            <w:pPr>
              <w:spacing w:line="240" w:lineRule="auto"/>
              <w:jc w:val="right"/>
              <w:rPr>
                <w:rFonts w:eastAsia="Times New Roman"/>
                <w:sz w:val="18"/>
                <w:szCs w:val="18"/>
              </w:rPr>
            </w:pPr>
            <w:del w:id="64" w:author="Christoffer Calov Jørgensen" w:date="2022-09-07T15:29:00Z">
              <w:r w:rsidRPr="002E074F" w:rsidDel="000036C4">
                <w:rPr>
                  <w:rFonts w:eastAsia="Times New Roman"/>
                  <w:color w:val="000000"/>
                  <w:sz w:val="18"/>
                  <w:szCs w:val="18"/>
                </w:rPr>
                <w:delText>11.3%</w:delText>
              </w:r>
            </w:del>
          </w:p>
        </w:tc>
        <w:tc>
          <w:tcPr>
            <w:tcW w:w="0" w:type="auto"/>
            <w:shd w:val="clear" w:color="auto" w:fill="auto"/>
            <w:tcMar>
              <w:top w:w="100" w:type="dxa"/>
              <w:left w:w="100" w:type="dxa"/>
              <w:bottom w:w="100" w:type="dxa"/>
              <w:right w:w="100" w:type="dxa"/>
            </w:tcMar>
          </w:tcPr>
          <w:p w14:paraId="624019D5" w14:textId="2C74A01B" w:rsidR="009E347B" w:rsidRPr="002E074F" w:rsidRDefault="009E347B" w:rsidP="00A97349">
            <w:pPr>
              <w:spacing w:line="240" w:lineRule="auto"/>
              <w:jc w:val="right"/>
              <w:rPr>
                <w:rFonts w:eastAsia="Times New Roman"/>
                <w:sz w:val="18"/>
                <w:szCs w:val="18"/>
              </w:rPr>
            </w:pPr>
            <w:del w:id="65" w:author="Christoffer Calov Jørgensen" w:date="2022-09-07T15:29:00Z">
              <w:r w:rsidRPr="002E074F" w:rsidDel="000036C4">
                <w:rPr>
                  <w:rFonts w:eastAsia="Times New Roman"/>
                  <w:color w:val="000000"/>
                  <w:sz w:val="18"/>
                  <w:szCs w:val="18"/>
                </w:rPr>
                <w:delText>15.7%</w:delText>
              </w:r>
            </w:del>
          </w:p>
        </w:tc>
        <w:tc>
          <w:tcPr>
            <w:tcW w:w="0" w:type="auto"/>
            <w:shd w:val="clear" w:color="auto" w:fill="auto"/>
            <w:tcMar>
              <w:top w:w="100" w:type="dxa"/>
              <w:left w:w="100" w:type="dxa"/>
              <w:bottom w:w="100" w:type="dxa"/>
              <w:right w:w="100" w:type="dxa"/>
            </w:tcMar>
          </w:tcPr>
          <w:p w14:paraId="502BDD24" w14:textId="7E80C0E2" w:rsidR="009E347B" w:rsidRPr="002E074F" w:rsidRDefault="009E347B" w:rsidP="00A97349">
            <w:pPr>
              <w:spacing w:line="240" w:lineRule="auto"/>
              <w:jc w:val="right"/>
              <w:rPr>
                <w:rFonts w:eastAsia="Times New Roman"/>
                <w:sz w:val="18"/>
                <w:szCs w:val="18"/>
              </w:rPr>
            </w:pPr>
            <w:del w:id="66" w:author="Christoffer Calov Jørgensen" w:date="2022-09-07T15:29:00Z">
              <w:r w:rsidRPr="002E074F" w:rsidDel="000036C4">
                <w:rPr>
                  <w:rFonts w:eastAsia="Times New Roman"/>
                  <w:color w:val="000000"/>
                  <w:sz w:val="18"/>
                  <w:szCs w:val="18"/>
                </w:rPr>
                <w:delText>72.3%</w:delText>
              </w:r>
            </w:del>
          </w:p>
        </w:tc>
        <w:tc>
          <w:tcPr>
            <w:tcW w:w="0" w:type="auto"/>
            <w:shd w:val="clear" w:color="auto" w:fill="auto"/>
            <w:tcMar>
              <w:top w:w="100" w:type="dxa"/>
              <w:left w:w="100" w:type="dxa"/>
              <w:bottom w:w="100" w:type="dxa"/>
              <w:right w:w="100" w:type="dxa"/>
            </w:tcMar>
          </w:tcPr>
          <w:p w14:paraId="3DCF82F9" w14:textId="76B7A6A3" w:rsidR="009E347B" w:rsidRPr="002E074F" w:rsidRDefault="009E347B" w:rsidP="00A97349">
            <w:pPr>
              <w:spacing w:line="240" w:lineRule="auto"/>
              <w:jc w:val="right"/>
              <w:rPr>
                <w:rFonts w:eastAsia="Times New Roman"/>
                <w:sz w:val="18"/>
                <w:szCs w:val="18"/>
              </w:rPr>
            </w:pPr>
            <w:del w:id="67" w:author="Christoffer Calov Jørgensen" w:date="2022-09-07T15:29:00Z">
              <w:r w:rsidRPr="002E074F" w:rsidDel="000036C4">
                <w:rPr>
                  <w:rFonts w:eastAsia="Times New Roman"/>
                  <w:color w:val="000000"/>
                  <w:sz w:val="18"/>
                  <w:szCs w:val="18"/>
                </w:rPr>
                <w:delText>13.6%</w:delText>
              </w:r>
            </w:del>
          </w:p>
        </w:tc>
        <w:tc>
          <w:tcPr>
            <w:tcW w:w="0" w:type="auto"/>
            <w:shd w:val="clear" w:color="auto" w:fill="auto"/>
            <w:tcMar>
              <w:top w:w="100" w:type="dxa"/>
              <w:left w:w="100" w:type="dxa"/>
              <w:bottom w:w="100" w:type="dxa"/>
              <w:right w:w="100" w:type="dxa"/>
            </w:tcMar>
          </w:tcPr>
          <w:p w14:paraId="5CE05C94" w14:textId="24414318" w:rsidR="009E347B" w:rsidRPr="002E074F" w:rsidRDefault="009E347B" w:rsidP="00A97349">
            <w:pPr>
              <w:spacing w:line="240" w:lineRule="auto"/>
              <w:jc w:val="right"/>
              <w:rPr>
                <w:rFonts w:eastAsia="Times New Roman"/>
                <w:sz w:val="18"/>
                <w:szCs w:val="18"/>
              </w:rPr>
            </w:pPr>
            <w:del w:id="68" w:author="Christoffer Calov Jørgensen" w:date="2022-09-07T15:29:00Z">
              <w:r w:rsidRPr="002E074F" w:rsidDel="000036C4">
                <w:rPr>
                  <w:rFonts w:eastAsia="Times New Roman"/>
                  <w:color w:val="000000"/>
                  <w:sz w:val="18"/>
                  <w:szCs w:val="18"/>
                </w:rPr>
                <w:delText>3.1%</w:delText>
              </w:r>
            </w:del>
          </w:p>
        </w:tc>
      </w:tr>
      <w:tr w:rsidR="009E347B" w:rsidRPr="002E074F" w14:paraId="7E77C67A" w14:textId="77777777" w:rsidTr="000036C4">
        <w:trPr>
          <w:trHeight w:val="219"/>
        </w:trPr>
        <w:tc>
          <w:tcPr>
            <w:tcW w:w="1927" w:type="dxa"/>
            <w:tcBorders>
              <w:bottom w:val="single" w:sz="4" w:space="0" w:color="auto"/>
            </w:tcBorders>
            <w:tcMar>
              <w:top w:w="100" w:type="dxa"/>
              <w:left w:w="100" w:type="dxa"/>
              <w:bottom w:w="100" w:type="dxa"/>
              <w:right w:w="100" w:type="dxa"/>
            </w:tcMar>
          </w:tcPr>
          <w:p w14:paraId="5E6ECDCE" w14:textId="47D5E54A" w:rsidR="009E347B" w:rsidRPr="002E074F" w:rsidRDefault="009E347B" w:rsidP="00A97349">
            <w:pPr>
              <w:spacing w:line="240" w:lineRule="auto"/>
              <w:rPr>
                <w:rFonts w:eastAsia="Times New Roman"/>
                <w:sz w:val="18"/>
                <w:szCs w:val="18"/>
              </w:rPr>
            </w:pPr>
            <w:del w:id="69" w:author="Christoffer Calov Jørgensen" w:date="2022-09-07T15:29:00Z">
              <w:r w:rsidRPr="002E074F" w:rsidDel="000036C4">
                <w:rPr>
                  <w:rFonts w:eastAsia="Times New Roman"/>
                  <w:color w:val="000000"/>
                  <w:sz w:val="18"/>
                  <w:szCs w:val="18"/>
                </w:rPr>
                <w:delText>Age-</w:delText>
              </w:r>
              <w:r w:rsidDel="000036C4">
                <w:rPr>
                  <w:rFonts w:eastAsia="Times New Roman"/>
                  <w:color w:val="000000"/>
                  <w:sz w:val="18"/>
                  <w:szCs w:val="18"/>
                </w:rPr>
                <w:delText xml:space="preserve">only </w:delText>
              </w:r>
              <w:r w:rsidRPr="002E074F" w:rsidDel="000036C4">
                <w:rPr>
                  <w:rFonts w:eastAsia="Times New Roman"/>
                  <w:color w:val="000000"/>
                  <w:sz w:val="18"/>
                  <w:szCs w:val="18"/>
                </w:rPr>
                <w:delText>model</w:delText>
              </w:r>
            </w:del>
          </w:p>
        </w:tc>
        <w:tc>
          <w:tcPr>
            <w:tcW w:w="501" w:type="dxa"/>
            <w:tcBorders>
              <w:bottom w:val="single" w:sz="4" w:space="0" w:color="auto"/>
            </w:tcBorders>
            <w:shd w:val="clear" w:color="auto" w:fill="auto"/>
            <w:tcMar>
              <w:top w:w="100" w:type="dxa"/>
              <w:left w:w="100" w:type="dxa"/>
              <w:bottom w:w="100" w:type="dxa"/>
              <w:right w:w="100" w:type="dxa"/>
            </w:tcMar>
          </w:tcPr>
          <w:p w14:paraId="5BDA4C33" w14:textId="728BC8C1" w:rsidR="009E347B" w:rsidRPr="002E074F" w:rsidRDefault="009E347B" w:rsidP="00A97349">
            <w:pPr>
              <w:spacing w:line="240" w:lineRule="auto"/>
              <w:jc w:val="right"/>
              <w:rPr>
                <w:rFonts w:eastAsia="Times New Roman"/>
                <w:sz w:val="18"/>
                <w:szCs w:val="18"/>
              </w:rPr>
            </w:pPr>
            <w:del w:id="70" w:author="Christoffer Calov Jørgensen" w:date="2022-09-07T15:29:00Z">
              <w:r w:rsidRPr="002E074F" w:rsidDel="000036C4">
                <w:rPr>
                  <w:rFonts w:eastAsia="Times New Roman"/>
                  <w:color w:val="000000"/>
                  <w:sz w:val="18"/>
                  <w:szCs w:val="18"/>
                </w:rPr>
                <w:delText>87</w:delText>
              </w:r>
            </w:del>
          </w:p>
        </w:tc>
        <w:tc>
          <w:tcPr>
            <w:tcW w:w="549" w:type="dxa"/>
            <w:tcBorders>
              <w:bottom w:val="single" w:sz="4" w:space="0" w:color="auto"/>
            </w:tcBorders>
            <w:shd w:val="clear" w:color="auto" w:fill="auto"/>
            <w:tcMar>
              <w:top w:w="100" w:type="dxa"/>
              <w:left w:w="100" w:type="dxa"/>
              <w:bottom w:w="100" w:type="dxa"/>
              <w:right w:w="100" w:type="dxa"/>
            </w:tcMar>
          </w:tcPr>
          <w:p w14:paraId="60AA1DBD" w14:textId="290A8328" w:rsidR="009E347B" w:rsidRPr="002E074F" w:rsidRDefault="009E347B" w:rsidP="00A97349">
            <w:pPr>
              <w:spacing w:line="240" w:lineRule="auto"/>
              <w:jc w:val="right"/>
              <w:rPr>
                <w:rFonts w:eastAsia="Times New Roman"/>
                <w:sz w:val="18"/>
                <w:szCs w:val="18"/>
              </w:rPr>
            </w:pPr>
            <w:del w:id="71" w:author="Christoffer Calov Jørgensen" w:date="2022-09-07T15:29:00Z">
              <w:r w:rsidRPr="002E074F" w:rsidDel="000036C4">
                <w:rPr>
                  <w:rFonts w:eastAsia="Times New Roman"/>
                  <w:color w:val="000000"/>
                  <w:sz w:val="18"/>
                  <w:szCs w:val="18"/>
                </w:rPr>
                <w:delText>676</w:delText>
              </w:r>
            </w:del>
          </w:p>
        </w:tc>
        <w:tc>
          <w:tcPr>
            <w:tcW w:w="528" w:type="dxa"/>
            <w:tcBorders>
              <w:bottom w:val="single" w:sz="4" w:space="0" w:color="auto"/>
            </w:tcBorders>
            <w:shd w:val="clear" w:color="auto" w:fill="auto"/>
            <w:tcMar>
              <w:top w:w="100" w:type="dxa"/>
              <w:left w:w="100" w:type="dxa"/>
              <w:bottom w:w="100" w:type="dxa"/>
              <w:right w:w="100" w:type="dxa"/>
            </w:tcMar>
          </w:tcPr>
          <w:p w14:paraId="7943B3FF" w14:textId="62D88F9E" w:rsidR="009E347B" w:rsidRPr="002E074F" w:rsidRDefault="009E347B" w:rsidP="00A97349">
            <w:pPr>
              <w:spacing w:line="240" w:lineRule="auto"/>
              <w:jc w:val="right"/>
              <w:rPr>
                <w:rFonts w:eastAsia="Times New Roman"/>
                <w:sz w:val="18"/>
                <w:szCs w:val="18"/>
              </w:rPr>
            </w:pPr>
            <w:del w:id="72" w:author="Christoffer Calov Jørgensen" w:date="2022-09-07T15:29:00Z">
              <w:r w:rsidRPr="002E074F" w:rsidDel="000036C4">
                <w:rPr>
                  <w:rFonts w:eastAsia="Times New Roman"/>
                  <w:color w:val="000000"/>
                  <w:sz w:val="18"/>
                  <w:szCs w:val="18"/>
                </w:rPr>
                <w:delText>95</w:delText>
              </w:r>
            </w:del>
          </w:p>
        </w:tc>
        <w:tc>
          <w:tcPr>
            <w:tcW w:w="601" w:type="dxa"/>
            <w:tcBorders>
              <w:bottom w:val="single" w:sz="4" w:space="0" w:color="auto"/>
            </w:tcBorders>
            <w:shd w:val="clear" w:color="auto" w:fill="auto"/>
            <w:tcMar>
              <w:top w:w="100" w:type="dxa"/>
              <w:left w:w="100" w:type="dxa"/>
              <w:bottom w:w="100" w:type="dxa"/>
              <w:right w:w="100" w:type="dxa"/>
            </w:tcMar>
          </w:tcPr>
          <w:p w14:paraId="355D43C2" w14:textId="2C23574A" w:rsidR="009E347B" w:rsidRPr="002E074F" w:rsidRDefault="009E347B" w:rsidP="00A97349">
            <w:pPr>
              <w:spacing w:line="240" w:lineRule="auto"/>
              <w:jc w:val="right"/>
              <w:rPr>
                <w:rFonts w:eastAsia="Times New Roman"/>
                <w:sz w:val="18"/>
                <w:szCs w:val="18"/>
              </w:rPr>
            </w:pPr>
            <w:del w:id="73" w:author="Christoffer Calov Jørgensen" w:date="2022-09-07T15:29:00Z">
              <w:r w:rsidRPr="002E074F" w:rsidDel="000036C4">
                <w:rPr>
                  <w:rFonts w:eastAsia="Times New Roman"/>
                  <w:color w:val="000000"/>
                  <w:sz w:val="18"/>
                  <w:szCs w:val="18"/>
                </w:rPr>
                <w:delText>3055</w:delText>
              </w:r>
            </w:del>
          </w:p>
        </w:tc>
        <w:tc>
          <w:tcPr>
            <w:tcW w:w="981" w:type="dxa"/>
            <w:tcBorders>
              <w:bottom w:val="single" w:sz="4" w:space="0" w:color="auto"/>
            </w:tcBorders>
            <w:shd w:val="clear" w:color="auto" w:fill="auto"/>
            <w:tcMar>
              <w:top w:w="100" w:type="dxa"/>
              <w:left w:w="100" w:type="dxa"/>
              <w:bottom w:w="100" w:type="dxa"/>
              <w:right w:w="100" w:type="dxa"/>
            </w:tcMar>
          </w:tcPr>
          <w:p w14:paraId="55FD48B6" w14:textId="6D45DC5A" w:rsidR="009E347B" w:rsidRPr="002E074F" w:rsidRDefault="009E347B" w:rsidP="00A97349">
            <w:pPr>
              <w:spacing w:line="240" w:lineRule="auto"/>
              <w:jc w:val="right"/>
              <w:rPr>
                <w:rFonts w:eastAsia="Times New Roman"/>
                <w:sz w:val="18"/>
                <w:szCs w:val="18"/>
              </w:rPr>
            </w:pPr>
            <w:del w:id="74" w:author="Christoffer Calov Jørgensen" w:date="2022-09-07T15:29:00Z">
              <w:r w:rsidRPr="002E074F" w:rsidDel="000036C4">
                <w:rPr>
                  <w:rFonts w:eastAsia="Times New Roman"/>
                  <w:color w:val="000000"/>
                  <w:sz w:val="18"/>
                  <w:szCs w:val="18"/>
                </w:rPr>
                <w:delText>47.8%</w:delText>
              </w:r>
            </w:del>
          </w:p>
        </w:tc>
        <w:tc>
          <w:tcPr>
            <w:tcW w:w="0" w:type="auto"/>
            <w:tcBorders>
              <w:bottom w:val="single" w:sz="4" w:space="0" w:color="auto"/>
            </w:tcBorders>
            <w:shd w:val="clear" w:color="auto" w:fill="auto"/>
            <w:tcMar>
              <w:top w:w="100" w:type="dxa"/>
              <w:left w:w="100" w:type="dxa"/>
              <w:bottom w:w="100" w:type="dxa"/>
              <w:right w:w="100" w:type="dxa"/>
            </w:tcMar>
          </w:tcPr>
          <w:p w14:paraId="70DB42C9" w14:textId="1B1AC6B5" w:rsidR="009E347B" w:rsidRPr="002E074F" w:rsidRDefault="009E347B" w:rsidP="00A97349">
            <w:pPr>
              <w:spacing w:line="240" w:lineRule="auto"/>
              <w:jc w:val="right"/>
              <w:rPr>
                <w:rFonts w:eastAsia="Times New Roman"/>
                <w:sz w:val="18"/>
                <w:szCs w:val="18"/>
              </w:rPr>
            </w:pPr>
            <w:del w:id="75" w:author="Christoffer Calov Jørgensen" w:date="2022-09-07T15:29:00Z">
              <w:r w:rsidRPr="002E074F" w:rsidDel="000036C4">
                <w:rPr>
                  <w:rFonts w:eastAsia="Times New Roman"/>
                  <w:color w:val="000000"/>
                  <w:sz w:val="18"/>
                  <w:szCs w:val="18"/>
                </w:rPr>
                <w:delText>11.4%</w:delText>
              </w:r>
            </w:del>
          </w:p>
        </w:tc>
        <w:tc>
          <w:tcPr>
            <w:tcW w:w="0" w:type="auto"/>
            <w:tcBorders>
              <w:bottom w:val="single" w:sz="4" w:space="0" w:color="auto"/>
            </w:tcBorders>
            <w:shd w:val="clear" w:color="auto" w:fill="auto"/>
            <w:tcMar>
              <w:top w:w="100" w:type="dxa"/>
              <w:left w:w="100" w:type="dxa"/>
              <w:bottom w:w="100" w:type="dxa"/>
              <w:right w:w="100" w:type="dxa"/>
            </w:tcMar>
          </w:tcPr>
          <w:p w14:paraId="269DFC9A" w14:textId="770BCF40" w:rsidR="009E347B" w:rsidRPr="002E074F" w:rsidRDefault="009E347B" w:rsidP="00A97349">
            <w:pPr>
              <w:spacing w:line="240" w:lineRule="auto"/>
              <w:jc w:val="right"/>
              <w:rPr>
                <w:rFonts w:eastAsia="Times New Roman"/>
                <w:sz w:val="18"/>
                <w:szCs w:val="18"/>
              </w:rPr>
            </w:pPr>
            <w:del w:id="76" w:author="Christoffer Calov Jørgensen" w:date="2022-09-07T15:29:00Z">
              <w:r w:rsidRPr="002E074F" w:rsidDel="000036C4">
                <w:rPr>
                  <w:rFonts w:eastAsia="Times New Roman"/>
                  <w:color w:val="000000"/>
                  <w:sz w:val="18"/>
                  <w:szCs w:val="18"/>
                </w:rPr>
                <w:delText>15.8%</w:delText>
              </w:r>
            </w:del>
          </w:p>
        </w:tc>
        <w:tc>
          <w:tcPr>
            <w:tcW w:w="0" w:type="auto"/>
            <w:tcBorders>
              <w:bottom w:val="single" w:sz="4" w:space="0" w:color="auto"/>
            </w:tcBorders>
            <w:shd w:val="clear" w:color="auto" w:fill="auto"/>
            <w:tcMar>
              <w:top w:w="100" w:type="dxa"/>
              <w:left w:w="100" w:type="dxa"/>
              <w:bottom w:w="100" w:type="dxa"/>
              <w:right w:w="100" w:type="dxa"/>
            </w:tcMar>
          </w:tcPr>
          <w:p w14:paraId="15F062DC" w14:textId="4FB1E786" w:rsidR="009E347B" w:rsidRPr="002E074F" w:rsidRDefault="009E347B" w:rsidP="00A97349">
            <w:pPr>
              <w:spacing w:line="240" w:lineRule="auto"/>
              <w:jc w:val="right"/>
              <w:rPr>
                <w:rFonts w:eastAsia="Times New Roman"/>
                <w:sz w:val="18"/>
                <w:szCs w:val="18"/>
              </w:rPr>
            </w:pPr>
            <w:del w:id="77" w:author="Christoffer Calov Jørgensen" w:date="2022-09-07T15:29:00Z">
              <w:r w:rsidRPr="002E074F" w:rsidDel="000036C4">
                <w:rPr>
                  <w:rFonts w:eastAsia="Times New Roman"/>
                  <w:color w:val="000000"/>
                  <w:sz w:val="18"/>
                  <w:szCs w:val="18"/>
                </w:rPr>
                <w:delText>69.7%</w:delText>
              </w:r>
            </w:del>
          </w:p>
        </w:tc>
        <w:tc>
          <w:tcPr>
            <w:tcW w:w="0" w:type="auto"/>
            <w:tcBorders>
              <w:bottom w:val="single" w:sz="4" w:space="0" w:color="auto"/>
            </w:tcBorders>
            <w:shd w:val="clear" w:color="auto" w:fill="auto"/>
            <w:tcMar>
              <w:top w:w="100" w:type="dxa"/>
              <w:left w:w="100" w:type="dxa"/>
              <w:bottom w:w="100" w:type="dxa"/>
              <w:right w:w="100" w:type="dxa"/>
            </w:tcMar>
          </w:tcPr>
          <w:p w14:paraId="420D4D44" w14:textId="49FED158" w:rsidR="009E347B" w:rsidRPr="002E074F" w:rsidRDefault="009E347B" w:rsidP="00A97349">
            <w:pPr>
              <w:spacing w:line="240" w:lineRule="auto"/>
              <w:jc w:val="right"/>
              <w:rPr>
                <w:rFonts w:eastAsia="Times New Roman"/>
                <w:sz w:val="18"/>
                <w:szCs w:val="18"/>
              </w:rPr>
            </w:pPr>
            <w:del w:id="78" w:author="Christoffer Calov Jørgensen" w:date="2022-09-07T15:29:00Z">
              <w:r w:rsidRPr="002E074F" w:rsidDel="000036C4">
                <w:rPr>
                  <w:rFonts w:eastAsia="Times New Roman"/>
                  <w:color w:val="000000"/>
                  <w:sz w:val="18"/>
                  <w:szCs w:val="18"/>
                </w:rPr>
                <w:delText>12.1%</w:delText>
              </w:r>
            </w:del>
          </w:p>
        </w:tc>
        <w:tc>
          <w:tcPr>
            <w:tcW w:w="0" w:type="auto"/>
            <w:tcBorders>
              <w:bottom w:val="single" w:sz="4" w:space="0" w:color="auto"/>
            </w:tcBorders>
            <w:shd w:val="clear" w:color="auto" w:fill="auto"/>
            <w:tcMar>
              <w:top w:w="100" w:type="dxa"/>
              <w:left w:w="100" w:type="dxa"/>
              <w:bottom w:w="100" w:type="dxa"/>
              <w:right w:w="100" w:type="dxa"/>
            </w:tcMar>
          </w:tcPr>
          <w:p w14:paraId="1359FE26" w14:textId="7BE2E1D6" w:rsidR="009E347B" w:rsidRPr="002E074F" w:rsidRDefault="009E347B" w:rsidP="00A97349">
            <w:pPr>
              <w:spacing w:line="240" w:lineRule="auto"/>
              <w:jc w:val="right"/>
              <w:rPr>
                <w:rFonts w:eastAsia="Times New Roman"/>
                <w:sz w:val="18"/>
                <w:szCs w:val="18"/>
              </w:rPr>
            </w:pPr>
            <w:del w:id="79" w:author="Christoffer Calov Jørgensen" w:date="2022-09-07T15:29:00Z">
              <w:r w:rsidRPr="002E074F" w:rsidDel="000036C4">
                <w:rPr>
                  <w:rFonts w:eastAsia="Times New Roman"/>
                  <w:color w:val="000000"/>
                  <w:sz w:val="18"/>
                  <w:szCs w:val="18"/>
                </w:rPr>
                <w:delText>2.3%</w:delText>
              </w:r>
            </w:del>
          </w:p>
        </w:tc>
      </w:tr>
      <w:tr w:rsidR="009E347B" w:rsidRPr="002E074F" w14:paraId="0BCE56CB" w14:textId="77777777" w:rsidTr="00A97349">
        <w:trPr>
          <w:trHeight w:val="219"/>
        </w:trPr>
        <w:tc>
          <w:tcPr>
            <w:tcW w:w="9502" w:type="dxa"/>
            <w:gridSpan w:val="11"/>
            <w:tcBorders>
              <w:top w:val="single" w:sz="4" w:space="0" w:color="auto"/>
            </w:tcBorders>
            <w:tcMar>
              <w:top w:w="100" w:type="dxa"/>
              <w:left w:w="100" w:type="dxa"/>
              <w:bottom w:w="100" w:type="dxa"/>
              <w:right w:w="100" w:type="dxa"/>
            </w:tcMar>
          </w:tcPr>
          <w:p w14:paraId="54062BE2" w14:textId="76B3C37B" w:rsidR="009E347B" w:rsidRPr="002E074F" w:rsidRDefault="009E347B" w:rsidP="00A97349">
            <w:pPr>
              <w:spacing w:line="240" w:lineRule="auto"/>
              <w:rPr>
                <w:rFonts w:eastAsia="Times New Roman"/>
                <w:color w:val="000000"/>
                <w:sz w:val="18"/>
                <w:szCs w:val="18"/>
              </w:rPr>
            </w:pPr>
            <w:r w:rsidRPr="002E074F">
              <w:rPr>
                <w:rFonts w:eastAsia="Times New Roman"/>
                <w:color w:val="000000"/>
                <w:sz w:val="18"/>
                <w:szCs w:val="18"/>
              </w:rPr>
              <w:t xml:space="preserve">TP: true positives FP: false positives FN: false negatives TN: true negatives MCC: </w:t>
            </w:r>
            <w:proofErr w:type="gramStart"/>
            <w:r w:rsidRPr="002E074F">
              <w:rPr>
                <w:rFonts w:eastAsia="Times New Roman"/>
                <w:color w:val="000000"/>
                <w:sz w:val="18"/>
                <w:szCs w:val="18"/>
              </w:rPr>
              <w:t>Matthews</w:t>
            </w:r>
            <w:proofErr w:type="gramEnd"/>
            <w:r w:rsidRPr="002E074F">
              <w:rPr>
                <w:rFonts w:eastAsia="Times New Roman"/>
                <w:color w:val="000000"/>
                <w:sz w:val="18"/>
                <w:szCs w:val="18"/>
              </w:rPr>
              <w:t xml:space="preserve"> correlation coefficient AU</w:t>
            </w:r>
            <w:r>
              <w:rPr>
                <w:rFonts w:eastAsia="Times New Roman"/>
                <w:color w:val="000000"/>
                <w:sz w:val="18"/>
                <w:szCs w:val="18"/>
              </w:rPr>
              <w:t>RO</w:t>
            </w:r>
            <w:r w:rsidRPr="002E074F">
              <w:rPr>
                <w:rFonts w:eastAsia="Times New Roman"/>
                <w:color w:val="000000"/>
                <w:sz w:val="18"/>
                <w:szCs w:val="18"/>
              </w:rPr>
              <w:t xml:space="preserve">C: area under the </w:t>
            </w:r>
            <w:r>
              <w:rPr>
                <w:rFonts w:eastAsia="Times New Roman"/>
                <w:color w:val="000000"/>
                <w:sz w:val="18"/>
                <w:szCs w:val="18"/>
              </w:rPr>
              <w:t>operating receiver</w:t>
            </w:r>
            <w:r w:rsidRPr="002E074F">
              <w:rPr>
                <w:rFonts w:eastAsia="Times New Roman"/>
                <w:color w:val="000000"/>
                <w:sz w:val="18"/>
                <w:szCs w:val="18"/>
              </w:rPr>
              <w:t xml:space="preserve"> curve </w:t>
            </w:r>
            <w:del w:id="80" w:author="Christoffer Calov Jørgensen" w:date="2022-09-07T15:32:00Z">
              <w:r w:rsidRPr="002E074F" w:rsidDel="000036C4">
                <w:rPr>
                  <w:rFonts w:eastAsia="Times New Roman"/>
                  <w:color w:val="000000"/>
                  <w:sz w:val="18"/>
                  <w:szCs w:val="18"/>
                </w:rPr>
                <w:delText xml:space="preserve"> </w:delText>
              </w:r>
            </w:del>
            <w:r w:rsidRPr="002E074F">
              <w:rPr>
                <w:rFonts w:eastAsia="Times New Roman"/>
                <w:color w:val="000000"/>
                <w:sz w:val="18"/>
                <w:szCs w:val="18"/>
              </w:rPr>
              <w:t xml:space="preserve">AUPRC: area under the precision recall curve P(sensitivity): probability that </w:t>
            </w:r>
            <w:r>
              <w:rPr>
                <w:rFonts w:eastAsia="Times New Roman"/>
                <w:color w:val="000000"/>
                <w:sz w:val="18"/>
                <w:szCs w:val="18"/>
              </w:rPr>
              <w:t>a</w:t>
            </w:r>
            <w:r w:rsidRPr="002E074F">
              <w:rPr>
                <w:rFonts w:eastAsia="Times New Roman"/>
                <w:color w:val="000000"/>
                <w:sz w:val="18"/>
                <w:szCs w:val="18"/>
              </w:rPr>
              <w:t xml:space="preserve"> model performs better than the machine-learning model relative to sensitivity.</w:t>
            </w:r>
          </w:p>
        </w:tc>
      </w:tr>
    </w:tbl>
    <w:p w14:paraId="68D53970" w14:textId="68D92CD8" w:rsidR="000036C4" w:rsidRPr="000036C4" w:rsidRDefault="005B54AB" w:rsidP="000036C4">
      <w:pPr>
        <w:pStyle w:val="NormalWeb"/>
        <w:spacing w:before="0" w:beforeAutospacing="0" w:after="0" w:afterAutospacing="0" w:line="360" w:lineRule="auto"/>
        <w:rPr>
          <w:moveTo w:id="81" w:author="Christoffer Calov Jørgensen" w:date="2022-09-07T15:26:00Z"/>
          <w:rFonts w:ascii="Arial" w:hAnsi="Arial" w:cs="Arial"/>
          <w:color w:val="000000"/>
          <w:sz w:val="22"/>
          <w:szCs w:val="22"/>
        </w:rPr>
      </w:pPr>
      <w:r w:rsidRPr="000036C4">
        <w:rPr>
          <w:rFonts w:ascii="Arial" w:hAnsi="Arial" w:cs="Arial"/>
          <w:color w:val="000000"/>
          <w:sz w:val="22"/>
          <w:szCs w:val="22"/>
        </w:rPr>
        <w:t>When considering</w:t>
      </w:r>
      <w:r w:rsidR="004D150D" w:rsidRPr="000036C4">
        <w:rPr>
          <w:rFonts w:ascii="Arial" w:hAnsi="Arial" w:cs="Arial"/>
          <w:color w:val="000000"/>
          <w:sz w:val="22"/>
          <w:szCs w:val="22"/>
        </w:rPr>
        <w:t xml:space="preserve"> </w:t>
      </w:r>
      <w:r w:rsidRPr="000036C4">
        <w:rPr>
          <w:rFonts w:ascii="Arial" w:hAnsi="Arial" w:cs="Arial"/>
          <w:color w:val="000000"/>
          <w:sz w:val="22"/>
          <w:szCs w:val="22"/>
        </w:rPr>
        <w:t>risk</w:t>
      </w:r>
      <w:r w:rsidR="00342B68" w:rsidRPr="000036C4">
        <w:rPr>
          <w:rFonts w:ascii="Arial" w:hAnsi="Arial" w:cs="Arial"/>
          <w:color w:val="000000"/>
          <w:sz w:val="22"/>
          <w:szCs w:val="22"/>
        </w:rPr>
        <w:t xml:space="preserve"> </w:t>
      </w:r>
      <w:r w:rsidR="00CB6416" w:rsidRPr="000036C4">
        <w:rPr>
          <w:rFonts w:ascii="Arial" w:hAnsi="Arial" w:cs="Arial"/>
          <w:color w:val="000000"/>
          <w:sz w:val="22"/>
          <w:szCs w:val="22"/>
        </w:rPr>
        <w:t>scores from</w:t>
      </w:r>
      <w:r w:rsidRPr="000036C4">
        <w:rPr>
          <w:rFonts w:ascii="Arial" w:hAnsi="Arial" w:cs="Arial"/>
          <w:color w:val="000000"/>
          <w:sz w:val="22"/>
          <w:szCs w:val="22"/>
        </w:rPr>
        <w:t xml:space="preserve"> </w:t>
      </w:r>
      <w:r w:rsidR="00C4644C" w:rsidRPr="000036C4">
        <w:rPr>
          <w:rFonts w:ascii="Arial" w:hAnsi="Arial" w:cs="Arial"/>
          <w:color w:val="000000"/>
          <w:sz w:val="22"/>
          <w:szCs w:val="22"/>
        </w:rPr>
        <w:t xml:space="preserve">the full machine-learning </w:t>
      </w:r>
      <w:r w:rsidRPr="000036C4">
        <w:rPr>
          <w:rFonts w:ascii="Arial" w:hAnsi="Arial" w:cs="Arial"/>
          <w:color w:val="000000"/>
          <w:sz w:val="22"/>
          <w:szCs w:val="22"/>
        </w:rPr>
        <w:t xml:space="preserve">(figure 1a) and </w:t>
      </w:r>
      <w:r w:rsidR="00C4644C" w:rsidRPr="000036C4">
        <w:rPr>
          <w:rFonts w:ascii="Arial" w:hAnsi="Arial" w:cs="Arial"/>
          <w:color w:val="000000"/>
          <w:sz w:val="22"/>
          <w:szCs w:val="22"/>
        </w:rPr>
        <w:t>full logistic regression model</w:t>
      </w:r>
      <w:r w:rsidRPr="000036C4">
        <w:rPr>
          <w:rFonts w:ascii="Arial" w:hAnsi="Arial" w:cs="Arial"/>
          <w:color w:val="000000"/>
          <w:sz w:val="22"/>
          <w:szCs w:val="22"/>
        </w:rPr>
        <w:t xml:space="preserve"> leading to this risk-patient selection, </w:t>
      </w:r>
      <w:r w:rsidR="004D150D" w:rsidRPr="000036C4">
        <w:rPr>
          <w:rFonts w:ascii="Arial" w:hAnsi="Arial" w:cs="Arial"/>
          <w:color w:val="000000"/>
          <w:sz w:val="22"/>
          <w:szCs w:val="22"/>
        </w:rPr>
        <w:t>1</w:t>
      </w:r>
      <w:r w:rsidR="00AB467D" w:rsidRPr="000036C4">
        <w:rPr>
          <w:rFonts w:ascii="Arial" w:hAnsi="Arial" w:cs="Arial"/>
          <w:color w:val="000000"/>
          <w:sz w:val="22"/>
          <w:szCs w:val="22"/>
        </w:rPr>
        <w:t>06</w:t>
      </w:r>
      <w:r w:rsidR="004D150D" w:rsidRPr="000036C4">
        <w:rPr>
          <w:rFonts w:ascii="Arial" w:hAnsi="Arial" w:cs="Arial"/>
          <w:color w:val="000000"/>
          <w:sz w:val="22"/>
          <w:szCs w:val="22"/>
        </w:rPr>
        <w:t xml:space="preserve"> and 98 had </w:t>
      </w:r>
      <w:del w:id="82" w:author="Christoffer Calov Jørgensen" w:date="2022-09-07T11:34:00Z">
        <w:r w:rsidR="004D150D" w:rsidRPr="000036C4" w:rsidDel="00FE4276">
          <w:rPr>
            <w:rFonts w:ascii="Arial" w:hAnsi="Arial" w:cs="Arial"/>
            <w:color w:val="000000"/>
            <w:sz w:val="22"/>
            <w:szCs w:val="22"/>
          </w:rPr>
          <w:delText>outcome A</w:delText>
        </w:r>
      </w:del>
      <w:ins w:id="83" w:author="Christoffer Calov Jørgensen" w:date="2022-09-07T11:35:00Z">
        <w:r w:rsidR="00FE4276" w:rsidRPr="000036C4">
          <w:rPr>
            <w:rFonts w:ascii="Arial" w:hAnsi="Arial" w:cs="Arial"/>
            <w:color w:val="000000"/>
            <w:sz w:val="22"/>
            <w:szCs w:val="22"/>
          </w:rPr>
          <w:t xml:space="preserve">the </w:t>
        </w:r>
      </w:ins>
      <w:ins w:id="84" w:author="Christoffer Calov Jørgensen" w:date="2022-09-07T11:34:00Z">
        <w:r w:rsidR="00FE4276" w:rsidRPr="000036C4">
          <w:rPr>
            <w:rFonts w:ascii="Arial" w:hAnsi="Arial" w:cs="Arial"/>
            <w:color w:val="000000"/>
            <w:sz w:val="22"/>
            <w:szCs w:val="22"/>
          </w:rPr>
          <w:t>primary outcome</w:t>
        </w:r>
      </w:ins>
      <w:r w:rsidRPr="000036C4">
        <w:rPr>
          <w:rFonts w:ascii="Arial" w:hAnsi="Arial" w:cs="Arial"/>
          <w:color w:val="000000"/>
          <w:sz w:val="22"/>
          <w:szCs w:val="22"/>
        </w:rPr>
        <w:t xml:space="preserve">, respectively. </w:t>
      </w:r>
      <w:r w:rsidR="00D4269A" w:rsidRPr="000036C4">
        <w:rPr>
          <w:rFonts w:ascii="Arial" w:hAnsi="Arial" w:cs="Arial"/>
          <w:color w:val="000000"/>
          <w:sz w:val="22"/>
          <w:szCs w:val="22"/>
        </w:rPr>
        <w:t>Correspondingly</w:t>
      </w:r>
      <w:r w:rsidRPr="000036C4">
        <w:rPr>
          <w:rFonts w:ascii="Arial" w:hAnsi="Arial" w:cs="Arial"/>
          <w:color w:val="000000"/>
          <w:sz w:val="22"/>
          <w:szCs w:val="22"/>
        </w:rPr>
        <w:t>,</w:t>
      </w:r>
      <w:r w:rsidR="00D4269A" w:rsidRPr="000036C4">
        <w:rPr>
          <w:rFonts w:ascii="Arial" w:hAnsi="Arial" w:cs="Arial"/>
          <w:color w:val="000000"/>
          <w:sz w:val="22"/>
          <w:szCs w:val="22"/>
        </w:rPr>
        <w:t xml:space="preserve"> </w:t>
      </w:r>
      <w:r w:rsidRPr="000036C4">
        <w:rPr>
          <w:rFonts w:ascii="Arial" w:hAnsi="Arial" w:cs="Arial"/>
          <w:color w:val="000000"/>
          <w:sz w:val="22"/>
          <w:szCs w:val="22"/>
        </w:rPr>
        <w:t xml:space="preserve">the </w:t>
      </w:r>
      <w:r w:rsidR="00C4644C" w:rsidRPr="000036C4">
        <w:rPr>
          <w:rFonts w:ascii="Arial" w:hAnsi="Arial" w:cs="Arial"/>
          <w:color w:val="000000"/>
          <w:sz w:val="22"/>
          <w:szCs w:val="22"/>
        </w:rPr>
        <w:t xml:space="preserve">sensitivity </w:t>
      </w:r>
      <w:r w:rsidRPr="000036C4">
        <w:rPr>
          <w:rFonts w:ascii="Arial" w:hAnsi="Arial" w:cs="Arial"/>
          <w:color w:val="000000"/>
          <w:sz w:val="22"/>
          <w:szCs w:val="22"/>
        </w:rPr>
        <w:t xml:space="preserve">and </w:t>
      </w:r>
      <w:r w:rsidR="00C4644C" w:rsidRPr="000036C4">
        <w:rPr>
          <w:rFonts w:ascii="Arial" w:hAnsi="Arial" w:cs="Arial"/>
          <w:color w:val="000000"/>
          <w:sz w:val="22"/>
          <w:szCs w:val="22"/>
        </w:rPr>
        <w:t>precision</w:t>
      </w:r>
      <w:r w:rsidR="00AB467D" w:rsidRPr="000036C4">
        <w:rPr>
          <w:rFonts w:ascii="Arial" w:hAnsi="Arial" w:cs="Arial"/>
          <w:color w:val="000000"/>
          <w:sz w:val="22"/>
          <w:szCs w:val="22"/>
        </w:rPr>
        <w:t xml:space="preserve"> </w:t>
      </w:r>
      <w:r w:rsidR="00F54680" w:rsidRPr="000036C4">
        <w:rPr>
          <w:rFonts w:ascii="Arial" w:hAnsi="Arial" w:cs="Arial"/>
          <w:color w:val="000000"/>
          <w:sz w:val="22"/>
          <w:szCs w:val="22"/>
        </w:rPr>
        <w:t>were</w:t>
      </w:r>
      <w:r w:rsidR="00AB467D" w:rsidRPr="000036C4">
        <w:rPr>
          <w:rFonts w:ascii="Arial" w:hAnsi="Arial" w:cs="Arial"/>
          <w:color w:val="000000"/>
          <w:sz w:val="22"/>
          <w:szCs w:val="22"/>
        </w:rPr>
        <w:t xml:space="preserve"> 58.2%</w:t>
      </w:r>
      <w:r w:rsidRPr="000036C4">
        <w:rPr>
          <w:rFonts w:ascii="Arial" w:hAnsi="Arial" w:cs="Arial"/>
          <w:color w:val="000000"/>
          <w:sz w:val="22"/>
          <w:szCs w:val="22"/>
        </w:rPr>
        <w:t xml:space="preserve"> and 13.6%</w:t>
      </w:r>
      <w:r w:rsidR="00AB467D" w:rsidRPr="000036C4">
        <w:rPr>
          <w:rFonts w:ascii="Arial" w:hAnsi="Arial" w:cs="Arial"/>
          <w:color w:val="000000"/>
          <w:sz w:val="22"/>
          <w:szCs w:val="22"/>
        </w:rPr>
        <w:t xml:space="preserve"> </w:t>
      </w:r>
      <w:r w:rsidR="00D4269A" w:rsidRPr="000036C4">
        <w:rPr>
          <w:rFonts w:ascii="Arial" w:hAnsi="Arial" w:cs="Arial"/>
          <w:color w:val="000000"/>
          <w:sz w:val="22"/>
          <w:szCs w:val="22"/>
        </w:rPr>
        <w:t>for</w:t>
      </w:r>
      <w:r w:rsidR="00C4644C" w:rsidRPr="000036C4">
        <w:rPr>
          <w:rFonts w:ascii="Arial" w:hAnsi="Arial" w:cs="Arial"/>
          <w:color w:val="000000"/>
          <w:sz w:val="22"/>
          <w:szCs w:val="22"/>
        </w:rPr>
        <w:t xml:space="preserve"> the full </w:t>
      </w:r>
      <w:r w:rsidR="00D8663B" w:rsidRPr="000036C4">
        <w:rPr>
          <w:rFonts w:ascii="Arial" w:hAnsi="Arial" w:cs="Arial"/>
          <w:color w:val="000000"/>
          <w:sz w:val="22"/>
          <w:szCs w:val="22"/>
        </w:rPr>
        <w:t>machine-learning</w:t>
      </w:r>
      <w:r w:rsidR="00D4269A" w:rsidRPr="000036C4">
        <w:rPr>
          <w:rFonts w:ascii="Arial" w:hAnsi="Arial" w:cs="Arial"/>
          <w:color w:val="000000"/>
          <w:sz w:val="22"/>
          <w:szCs w:val="22"/>
        </w:rPr>
        <w:t xml:space="preserve"> and </w:t>
      </w:r>
      <w:r w:rsidR="00AB467D" w:rsidRPr="000036C4">
        <w:rPr>
          <w:rFonts w:ascii="Arial" w:hAnsi="Arial" w:cs="Arial"/>
          <w:color w:val="000000"/>
          <w:sz w:val="22"/>
          <w:szCs w:val="22"/>
        </w:rPr>
        <w:t>53.8%</w:t>
      </w:r>
      <w:r w:rsidRPr="000036C4">
        <w:rPr>
          <w:rFonts w:ascii="Arial" w:hAnsi="Arial" w:cs="Arial"/>
          <w:color w:val="000000"/>
          <w:sz w:val="22"/>
          <w:szCs w:val="22"/>
        </w:rPr>
        <w:t xml:space="preserve"> and 12.5%</w:t>
      </w:r>
      <w:r w:rsidR="00D4269A" w:rsidRPr="000036C4">
        <w:rPr>
          <w:rFonts w:ascii="Arial" w:hAnsi="Arial" w:cs="Arial"/>
          <w:color w:val="000000"/>
          <w:sz w:val="22"/>
          <w:szCs w:val="22"/>
        </w:rPr>
        <w:t xml:space="preserve"> for </w:t>
      </w:r>
      <w:r w:rsidR="00C4644C" w:rsidRPr="000036C4">
        <w:rPr>
          <w:rFonts w:ascii="Arial" w:hAnsi="Arial" w:cs="Arial"/>
          <w:color w:val="000000"/>
          <w:sz w:val="22"/>
          <w:szCs w:val="22"/>
        </w:rPr>
        <w:t>the full logistic regression model, respectively. The full m</w:t>
      </w:r>
      <w:r w:rsidR="00D8663B" w:rsidRPr="000036C4">
        <w:rPr>
          <w:rFonts w:ascii="Arial" w:hAnsi="Arial" w:cs="Arial"/>
          <w:color w:val="000000"/>
          <w:sz w:val="22"/>
          <w:szCs w:val="22"/>
        </w:rPr>
        <w:t>achine-learning</w:t>
      </w:r>
      <w:r w:rsidR="00C4644C" w:rsidRPr="000036C4">
        <w:rPr>
          <w:rFonts w:ascii="Arial" w:hAnsi="Arial" w:cs="Arial"/>
          <w:color w:val="000000"/>
          <w:sz w:val="22"/>
          <w:szCs w:val="22"/>
        </w:rPr>
        <w:t xml:space="preserve"> model</w:t>
      </w:r>
      <w:r w:rsidR="003B17DB" w:rsidRPr="000036C4">
        <w:rPr>
          <w:rFonts w:ascii="Arial" w:hAnsi="Arial" w:cs="Arial"/>
          <w:color w:val="000000"/>
          <w:sz w:val="22"/>
          <w:szCs w:val="22"/>
        </w:rPr>
        <w:t xml:space="preserve"> was superior </w:t>
      </w:r>
      <w:r w:rsidRPr="000036C4">
        <w:rPr>
          <w:rFonts w:ascii="Arial" w:hAnsi="Arial" w:cs="Arial"/>
          <w:color w:val="000000"/>
          <w:sz w:val="22"/>
          <w:szCs w:val="22"/>
        </w:rPr>
        <w:t xml:space="preserve">(figure 1b) </w:t>
      </w:r>
      <w:r w:rsidR="003B17DB" w:rsidRPr="000036C4">
        <w:rPr>
          <w:rFonts w:ascii="Arial" w:hAnsi="Arial" w:cs="Arial"/>
          <w:color w:val="000000"/>
          <w:sz w:val="22"/>
          <w:szCs w:val="22"/>
        </w:rPr>
        <w:t xml:space="preserve">on </w:t>
      </w:r>
      <w:r w:rsidRPr="000036C4">
        <w:rPr>
          <w:rFonts w:ascii="Arial" w:hAnsi="Arial" w:cs="Arial"/>
          <w:color w:val="000000"/>
          <w:sz w:val="22"/>
          <w:szCs w:val="22"/>
        </w:rPr>
        <w:t xml:space="preserve">essentially </w:t>
      </w:r>
      <w:r w:rsidR="003B17DB" w:rsidRPr="000036C4">
        <w:rPr>
          <w:rFonts w:ascii="Arial" w:hAnsi="Arial" w:cs="Arial"/>
          <w:color w:val="000000"/>
          <w:sz w:val="22"/>
          <w:szCs w:val="22"/>
        </w:rPr>
        <w:t>all parameters compared to any of the other model</w:t>
      </w:r>
      <w:r w:rsidR="00CE42F9" w:rsidRPr="000036C4">
        <w:rPr>
          <w:rFonts w:ascii="Arial" w:hAnsi="Arial" w:cs="Arial"/>
          <w:color w:val="000000"/>
          <w:sz w:val="22"/>
          <w:szCs w:val="22"/>
        </w:rPr>
        <w:t>s</w:t>
      </w:r>
      <w:r w:rsidR="003B17DB" w:rsidRPr="000036C4">
        <w:rPr>
          <w:rFonts w:ascii="Arial" w:hAnsi="Arial" w:cs="Arial"/>
          <w:color w:val="000000"/>
          <w:sz w:val="22"/>
          <w:szCs w:val="22"/>
        </w:rPr>
        <w:t xml:space="preserve">, although the differences </w:t>
      </w:r>
      <w:r w:rsidR="00FA3BFB" w:rsidRPr="000036C4">
        <w:rPr>
          <w:rFonts w:ascii="Arial" w:hAnsi="Arial" w:cs="Arial"/>
          <w:color w:val="000000"/>
          <w:sz w:val="22"/>
          <w:szCs w:val="22"/>
        </w:rPr>
        <w:t>were</w:t>
      </w:r>
      <w:r w:rsidR="00CE42F9" w:rsidRPr="000036C4">
        <w:rPr>
          <w:rFonts w:ascii="Arial" w:hAnsi="Arial" w:cs="Arial"/>
          <w:color w:val="000000"/>
          <w:sz w:val="22"/>
          <w:szCs w:val="22"/>
        </w:rPr>
        <w:t xml:space="preserve"> minor</w:t>
      </w:r>
      <w:r w:rsidR="003034CC" w:rsidRPr="000036C4">
        <w:rPr>
          <w:rFonts w:ascii="Arial" w:hAnsi="Arial" w:cs="Arial"/>
          <w:color w:val="000000"/>
          <w:sz w:val="22"/>
          <w:szCs w:val="22"/>
        </w:rPr>
        <w:t xml:space="preserve"> (table 2)</w:t>
      </w:r>
      <w:r w:rsidR="00563929" w:rsidRPr="000036C4">
        <w:rPr>
          <w:rFonts w:ascii="Arial" w:hAnsi="Arial" w:cs="Arial"/>
          <w:color w:val="000000"/>
          <w:sz w:val="22"/>
          <w:szCs w:val="22"/>
        </w:rPr>
        <w:t>.</w:t>
      </w:r>
      <w:ins w:id="85" w:author="Christoffer Calov Jørgensen" w:date="2022-09-07T15:26:00Z">
        <w:r w:rsidR="000036C4" w:rsidRPr="000036C4">
          <w:rPr>
            <w:rFonts w:ascii="Arial" w:hAnsi="Arial" w:cs="Arial"/>
            <w:color w:val="000000"/>
            <w:sz w:val="22"/>
            <w:szCs w:val="22"/>
          </w:rPr>
          <w:t xml:space="preserve"> </w:t>
        </w:r>
      </w:ins>
      <w:moveToRangeStart w:id="86" w:author="Christoffer Calov Jørgensen" w:date="2022-09-07T15:26:00Z" w:name="move113456834"/>
      <w:moveTo w:id="87" w:author="Christoffer Calov Jørgensen" w:date="2022-09-07T15:26:00Z">
        <w:r w:rsidR="000036C4" w:rsidRPr="000036C4">
          <w:rPr>
            <w:rFonts w:ascii="Arial" w:hAnsi="Arial" w:cs="Arial"/>
            <w:color w:val="000000"/>
            <w:sz w:val="22"/>
            <w:szCs w:val="22"/>
          </w:rPr>
          <w:t>Both the machine-learning model excluding age and age-only model had significantly lower sensitivity than the full machine-learning model (</w:t>
        </w:r>
        <w:del w:id="88" w:author="Christoffer Calov Jørgensen" w:date="2022-09-07T15:27:00Z">
          <w:r w:rsidR="000036C4" w:rsidRPr="000036C4" w:rsidDel="000036C4">
            <w:rPr>
              <w:rFonts w:ascii="Arial" w:hAnsi="Arial" w:cs="Arial"/>
              <w:color w:val="000000"/>
              <w:sz w:val="22"/>
              <w:szCs w:val="22"/>
            </w:rPr>
            <w:delText>figure 1b</w:delText>
          </w:r>
        </w:del>
      </w:moveTo>
      <w:r w:rsidR="000036C4">
        <w:rPr>
          <w:rFonts w:ascii="Arial" w:hAnsi="Arial" w:cs="Arial"/>
          <w:color w:val="000000"/>
          <w:sz w:val="22"/>
          <w:szCs w:val="22"/>
        </w:rPr>
        <w:t xml:space="preserve">Supplementary Material </w:t>
      </w:r>
      <w:del w:id="89" w:author="Christoffer Calov Jørgensen" w:date="2022-09-07T21:13:00Z">
        <w:r w:rsidR="000036C4" w:rsidDel="008163E4">
          <w:rPr>
            <w:rFonts w:ascii="Arial" w:hAnsi="Arial" w:cs="Arial"/>
            <w:color w:val="000000"/>
            <w:sz w:val="22"/>
            <w:szCs w:val="22"/>
          </w:rPr>
          <w:delText>2</w:delText>
        </w:r>
      </w:del>
      <w:ins w:id="90" w:author="Christoffer Calov Jørgensen" w:date="2022-09-07T21:13:00Z">
        <w:r w:rsidR="008163E4">
          <w:rPr>
            <w:rFonts w:ascii="Arial" w:hAnsi="Arial" w:cs="Arial"/>
            <w:color w:val="000000"/>
            <w:sz w:val="22"/>
            <w:szCs w:val="22"/>
          </w:rPr>
          <w:t>3</w:t>
        </w:r>
      </w:ins>
      <w:moveTo w:id="91" w:author="Christoffer Calov Jørgensen" w:date="2022-09-07T15:26:00Z">
        <w:r w:rsidR="000036C4" w:rsidRPr="000036C4">
          <w:rPr>
            <w:rFonts w:ascii="Arial" w:hAnsi="Arial" w:cs="Arial"/>
            <w:color w:val="000000"/>
            <w:sz w:val="22"/>
            <w:szCs w:val="22"/>
          </w:rPr>
          <w:t xml:space="preserve">). </w:t>
        </w:r>
      </w:moveTo>
      <w:ins w:id="92" w:author="Christoffer Calov Jørgensen" w:date="2022-09-07T15:28:00Z">
        <w:r w:rsidR="000036C4">
          <w:rPr>
            <w:rFonts w:ascii="Arial" w:hAnsi="Arial" w:cs="Arial"/>
            <w:color w:val="000000"/>
            <w:sz w:val="22"/>
            <w:szCs w:val="22"/>
          </w:rPr>
          <w:t xml:space="preserve">However, </w:t>
        </w:r>
        <w:r w:rsidR="000036C4" w:rsidRPr="000036C4">
          <w:rPr>
            <w:rFonts w:ascii="Arial" w:hAnsi="Arial" w:cs="Arial"/>
            <w:color w:val="000000"/>
            <w:sz w:val="22"/>
            <w:szCs w:val="22"/>
          </w:rPr>
          <w:t>the machine-learning model excluding age performed as well as the age-only model</w:t>
        </w:r>
      </w:ins>
      <w:ins w:id="93" w:author="Christoffer Calov Jørgensen" w:date="2022-09-07T15:29:00Z">
        <w:r w:rsidR="000036C4">
          <w:rPr>
            <w:rFonts w:ascii="Arial" w:hAnsi="Arial" w:cs="Arial"/>
            <w:color w:val="000000"/>
            <w:sz w:val="22"/>
            <w:szCs w:val="22"/>
          </w:rPr>
          <w:t xml:space="preserve"> </w:t>
        </w:r>
      </w:ins>
      <w:moveTo w:id="94" w:author="Christoffer Calov Jørgensen" w:date="2022-09-07T15:26:00Z">
        <w:del w:id="95" w:author="Christoffer Calov Jørgensen" w:date="2022-09-07T15:29:00Z">
          <w:r w:rsidR="000036C4" w:rsidRPr="000036C4" w:rsidDel="000036C4">
            <w:rPr>
              <w:rFonts w:ascii="Arial" w:hAnsi="Arial" w:cs="Arial"/>
              <w:color w:val="000000"/>
              <w:sz w:val="22"/>
              <w:szCs w:val="22"/>
            </w:rPr>
            <w:delText>D</w:delText>
          </w:r>
        </w:del>
      </w:moveTo>
      <w:ins w:id="96" w:author="Christoffer Calov Jørgensen" w:date="2022-09-07T15:29:00Z">
        <w:r w:rsidR="000036C4">
          <w:rPr>
            <w:rFonts w:ascii="Arial" w:hAnsi="Arial" w:cs="Arial"/>
            <w:color w:val="000000"/>
            <w:sz w:val="22"/>
            <w:szCs w:val="22"/>
          </w:rPr>
          <w:t>d</w:t>
        </w:r>
      </w:ins>
      <w:moveTo w:id="97" w:author="Christoffer Calov Jørgensen" w:date="2022-09-07T15:26:00Z">
        <w:r w:rsidR="000036C4" w:rsidRPr="000036C4">
          <w:rPr>
            <w:rFonts w:ascii="Arial" w:hAnsi="Arial" w:cs="Arial"/>
            <w:color w:val="000000"/>
            <w:sz w:val="22"/>
            <w:szCs w:val="22"/>
          </w:rPr>
          <w:t xml:space="preserve">espite age being the single most important variable (figure 2a), </w:t>
        </w:r>
        <w:del w:id="98" w:author="Christoffer Calov Jørgensen" w:date="2022-09-07T15:28:00Z">
          <w:r w:rsidR="000036C4" w:rsidRPr="000036C4" w:rsidDel="000036C4">
            <w:rPr>
              <w:rFonts w:ascii="Arial" w:hAnsi="Arial" w:cs="Arial"/>
              <w:color w:val="000000"/>
              <w:sz w:val="22"/>
              <w:szCs w:val="22"/>
            </w:rPr>
            <w:delText>the machine-learning model excluding age performed as well as the age-only model.</w:delText>
          </w:r>
        </w:del>
      </w:moveTo>
    </w:p>
    <w:moveToRangeEnd w:id="86"/>
    <w:p w14:paraId="724238EF" w14:textId="304AE48A" w:rsidR="007428BB" w:rsidRPr="0067199C" w:rsidRDefault="00666E32" w:rsidP="009E347B">
      <w:pPr>
        <w:spacing w:before="240" w:line="360" w:lineRule="auto"/>
        <w:rPr>
          <w:color w:val="000000"/>
        </w:rPr>
      </w:pPr>
      <w:r w:rsidRPr="0067199C">
        <w:rPr>
          <w:color w:val="000000"/>
        </w:rPr>
        <w:t>The</w:t>
      </w:r>
      <w:r w:rsidR="005B54AB" w:rsidRPr="0067199C">
        <w:rPr>
          <w:color w:val="000000"/>
        </w:rPr>
        <w:t xml:space="preserve"> </w:t>
      </w:r>
      <w:r w:rsidR="003034CC">
        <w:rPr>
          <w:color w:val="000000"/>
        </w:rPr>
        <w:t>results</w:t>
      </w:r>
      <w:r w:rsidRPr="0067199C">
        <w:rPr>
          <w:color w:val="000000"/>
        </w:rPr>
        <w:t xml:space="preserve"> were similar when using </w:t>
      </w:r>
      <w:r w:rsidR="00C4644C">
        <w:rPr>
          <w:color w:val="000000"/>
        </w:rPr>
        <w:t>positive prediction fractions</w:t>
      </w:r>
      <w:r w:rsidRPr="0067199C">
        <w:rPr>
          <w:color w:val="000000"/>
        </w:rPr>
        <w:t xml:space="preserve"> of 25% and 30%</w:t>
      </w:r>
      <w:r w:rsidR="005B54AB" w:rsidRPr="0067199C">
        <w:rPr>
          <w:color w:val="000000"/>
        </w:rPr>
        <w:t>,</w:t>
      </w:r>
      <w:r w:rsidR="003034CC">
        <w:rPr>
          <w:color w:val="000000"/>
        </w:rPr>
        <w:t xml:space="preserve"> but</w:t>
      </w:r>
      <w:r w:rsidR="005B54AB" w:rsidRPr="0067199C">
        <w:rPr>
          <w:color w:val="000000"/>
        </w:rPr>
        <w:t xml:space="preserve"> </w:t>
      </w:r>
      <w:r w:rsidR="003034CC">
        <w:rPr>
          <w:color w:val="000000"/>
        </w:rPr>
        <w:t xml:space="preserve">with </w:t>
      </w:r>
      <w:r w:rsidR="005B54AB" w:rsidRPr="0067199C">
        <w:rPr>
          <w:color w:val="000000"/>
        </w:rPr>
        <w:t xml:space="preserve">the </w:t>
      </w:r>
      <w:r w:rsidR="00C4644C">
        <w:rPr>
          <w:color w:val="000000"/>
        </w:rPr>
        <w:t>sensitivity</w:t>
      </w:r>
      <w:r w:rsidRPr="0067199C">
        <w:rPr>
          <w:color w:val="000000"/>
        </w:rPr>
        <w:t xml:space="preserve"> </w:t>
      </w:r>
      <w:r w:rsidR="003034CC">
        <w:rPr>
          <w:color w:val="000000"/>
        </w:rPr>
        <w:t>for</w:t>
      </w:r>
      <w:r w:rsidR="00C4644C">
        <w:rPr>
          <w:color w:val="000000"/>
        </w:rPr>
        <w:t xml:space="preserve"> the full </w:t>
      </w:r>
      <w:r w:rsidR="00D8663B">
        <w:rPr>
          <w:color w:val="000000"/>
        </w:rPr>
        <w:t>machine-learning</w:t>
      </w:r>
      <w:r w:rsidR="00C4644C">
        <w:rPr>
          <w:color w:val="000000"/>
        </w:rPr>
        <w:t xml:space="preserve"> model</w:t>
      </w:r>
      <w:r w:rsidR="003034CC">
        <w:rPr>
          <w:color w:val="000000"/>
        </w:rPr>
        <w:t xml:space="preserve"> </w:t>
      </w:r>
      <w:r w:rsidR="005B54AB" w:rsidRPr="0067199C">
        <w:rPr>
          <w:color w:val="000000"/>
        </w:rPr>
        <w:t>increas</w:t>
      </w:r>
      <w:r w:rsidR="003034CC">
        <w:rPr>
          <w:color w:val="000000"/>
        </w:rPr>
        <w:t>ing</w:t>
      </w:r>
      <w:r w:rsidRPr="0067199C">
        <w:rPr>
          <w:color w:val="000000"/>
        </w:rPr>
        <w:t xml:space="preserve"> to 64.4% and 69.2% </w:t>
      </w:r>
      <w:r w:rsidR="003034CC">
        <w:rPr>
          <w:color w:val="000000"/>
        </w:rPr>
        <w:t>and</w:t>
      </w:r>
      <w:r w:rsidRPr="0067199C">
        <w:rPr>
          <w:color w:val="000000"/>
        </w:rPr>
        <w:t xml:space="preserve"> </w:t>
      </w:r>
      <w:r w:rsidR="00C4644C">
        <w:rPr>
          <w:color w:val="000000"/>
        </w:rPr>
        <w:t>precision</w:t>
      </w:r>
      <w:r w:rsidRPr="0067199C">
        <w:rPr>
          <w:color w:val="000000"/>
        </w:rPr>
        <w:t xml:space="preserve"> </w:t>
      </w:r>
      <w:r w:rsidR="005B54AB" w:rsidRPr="0067199C">
        <w:rPr>
          <w:color w:val="000000"/>
        </w:rPr>
        <w:t>decreas</w:t>
      </w:r>
      <w:r w:rsidR="003034CC">
        <w:rPr>
          <w:color w:val="000000"/>
        </w:rPr>
        <w:t>ing</w:t>
      </w:r>
      <w:r w:rsidRPr="0067199C">
        <w:rPr>
          <w:color w:val="000000"/>
        </w:rPr>
        <w:t xml:space="preserve"> to 12.0% and 10.7%, respectively</w:t>
      </w:r>
      <w:r w:rsidR="00F54680">
        <w:rPr>
          <w:color w:val="000000"/>
        </w:rPr>
        <w:t xml:space="preserve"> (</w:t>
      </w:r>
      <w:r w:rsidR="0085563E">
        <w:rPr>
          <w:color w:val="000000"/>
        </w:rPr>
        <w:t xml:space="preserve">Supplementary Material </w:t>
      </w:r>
      <w:del w:id="99" w:author="Christoffer Calov Jørgensen" w:date="2022-09-07T21:14:00Z">
        <w:r w:rsidR="00F54680" w:rsidDel="008163E4">
          <w:rPr>
            <w:color w:val="000000"/>
          </w:rPr>
          <w:delText>2</w:delText>
        </w:r>
      </w:del>
      <w:ins w:id="100" w:author="Christoffer Calov Jørgensen" w:date="2022-09-07T21:14:00Z">
        <w:r w:rsidR="008163E4">
          <w:rPr>
            <w:color w:val="000000"/>
          </w:rPr>
          <w:t>3</w:t>
        </w:r>
      </w:ins>
      <w:r w:rsidR="00F54680">
        <w:rPr>
          <w:color w:val="000000"/>
        </w:rPr>
        <w:t>)</w:t>
      </w:r>
      <w:r w:rsidR="00CE42F9" w:rsidRPr="0067199C">
        <w:rPr>
          <w:color w:val="000000"/>
        </w:rPr>
        <w:t>.</w:t>
      </w:r>
    </w:p>
    <w:p w14:paraId="7500BECC" w14:textId="52E65199" w:rsidR="00CE42F9" w:rsidRPr="0067199C" w:rsidDel="000036C4" w:rsidRDefault="00CE42F9" w:rsidP="007428BB">
      <w:pPr>
        <w:pStyle w:val="NormalWeb"/>
        <w:spacing w:before="0" w:beforeAutospacing="0" w:after="0" w:afterAutospacing="0" w:line="360" w:lineRule="auto"/>
        <w:rPr>
          <w:moveFrom w:id="101" w:author="Christoffer Calov Jørgensen" w:date="2022-09-07T15:26:00Z"/>
          <w:rFonts w:ascii="Arial" w:hAnsi="Arial" w:cs="Arial"/>
          <w:color w:val="000000"/>
          <w:sz w:val="22"/>
          <w:szCs w:val="22"/>
        </w:rPr>
      </w:pPr>
      <w:moveFromRangeStart w:id="102" w:author="Christoffer Calov Jørgensen" w:date="2022-09-07T15:26:00Z" w:name="move113456834"/>
      <w:moveFrom w:id="103" w:author="Christoffer Calov Jørgensen" w:date="2022-09-07T15:26:00Z">
        <w:r w:rsidRPr="0067199C" w:rsidDel="000036C4">
          <w:rPr>
            <w:rFonts w:ascii="Arial" w:hAnsi="Arial" w:cs="Arial"/>
            <w:color w:val="000000"/>
            <w:sz w:val="22"/>
            <w:szCs w:val="22"/>
          </w:rPr>
          <w:t xml:space="preserve">Both the </w:t>
        </w:r>
        <w:r w:rsidR="00D8663B" w:rsidDel="000036C4">
          <w:rPr>
            <w:rFonts w:ascii="Arial" w:hAnsi="Arial" w:cs="Arial"/>
            <w:color w:val="000000"/>
            <w:sz w:val="22"/>
            <w:szCs w:val="22"/>
          </w:rPr>
          <w:t>machine-learning</w:t>
        </w:r>
        <w:r w:rsidR="00C4644C" w:rsidDel="000036C4">
          <w:rPr>
            <w:rFonts w:ascii="Arial" w:hAnsi="Arial" w:cs="Arial"/>
            <w:color w:val="000000"/>
            <w:sz w:val="22"/>
            <w:szCs w:val="22"/>
          </w:rPr>
          <w:t xml:space="preserve"> model excluding age</w:t>
        </w:r>
        <w:r w:rsidRPr="0067199C" w:rsidDel="000036C4">
          <w:rPr>
            <w:rFonts w:ascii="Arial" w:hAnsi="Arial" w:cs="Arial"/>
            <w:color w:val="000000"/>
            <w:sz w:val="22"/>
            <w:szCs w:val="22"/>
          </w:rPr>
          <w:t xml:space="preserve"> and </w:t>
        </w:r>
        <w:r w:rsidR="006A7D10" w:rsidDel="000036C4">
          <w:rPr>
            <w:rFonts w:ascii="Arial" w:hAnsi="Arial" w:cs="Arial"/>
            <w:color w:val="000000"/>
            <w:sz w:val="22"/>
            <w:szCs w:val="22"/>
          </w:rPr>
          <w:t>a</w:t>
        </w:r>
        <w:r w:rsidRPr="0067199C" w:rsidDel="000036C4">
          <w:rPr>
            <w:rFonts w:ascii="Arial" w:hAnsi="Arial" w:cs="Arial"/>
            <w:color w:val="000000"/>
            <w:sz w:val="22"/>
            <w:szCs w:val="22"/>
          </w:rPr>
          <w:t>ge</w:t>
        </w:r>
        <w:r w:rsidR="00C4644C" w:rsidDel="000036C4">
          <w:rPr>
            <w:rFonts w:ascii="Arial" w:hAnsi="Arial" w:cs="Arial"/>
            <w:color w:val="000000"/>
            <w:sz w:val="22"/>
            <w:szCs w:val="22"/>
          </w:rPr>
          <w:t>-</w:t>
        </w:r>
        <w:r w:rsidR="006A7D10" w:rsidDel="000036C4">
          <w:rPr>
            <w:rFonts w:ascii="Arial" w:hAnsi="Arial" w:cs="Arial"/>
            <w:color w:val="000000"/>
            <w:sz w:val="22"/>
            <w:szCs w:val="22"/>
          </w:rPr>
          <w:t xml:space="preserve">only </w:t>
        </w:r>
        <w:r w:rsidRPr="0067199C" w:rsidDel="000036C4">
          <w:rPr>
            <w:rFonts w:ascii="Arial" w:hAnsi="Arial" w:cs="Arial"/>
            <w:color w:val="000000"/>
            <w:sz w:val="22"/>
            <w:szCs w:val="22"/>
          </w:rPr>
          <w:t xml:space="preserve">model had significantly lower </w:t>
        </w:r>
        <w:r w:rsidR="00C4644C" w:rsidDel="000036C4">
          <w:rPr>
            <w:rFonts w:ascii="Arial" w:hAnsi="Arial" w:cs="Arial"/>
            <w:color w:val="000000"/>
            <w:sz w:val="22"/>
            <w:szCs w:val="22"/>
          </w:rPr>
          <w:t>sensitivity</w:t>
        </w:r>
        <w:r w:rsidRPr="0067199C" w:rsidDel="000036C4">
          <w:rPr>
            <w:rFonts w:ascii="Arial" w:hAnsi="Arial" w:cs="Arial"/>
            <w:color w:val="000000"/>
            <w:sz w:val="22"/>
            <w:szCs w:val="22"/>
          </w:rPr>
          <w:t xml:space="preserve"> than the </w:t>
        </w:r>
        <w:r w:rsidR="00C4644C" w:rsidDel="000036C4">
          <w:rPr>
            <w:rFonts w:ascii="Arial" w:hAnsi="Arial" w:cs="Arial"/>
            <w:color w:val="000000"/>
            <w:sz w:val="22"/>
            <w:szCs w:val="22"/>
          </w:rPr>
          <w:t xml:space="preserve">full </w:t>
        </w:r>
        <w:r w:rsidR="00D8663B" w:rsidDel="000036C4">
          <w:rPr>
            <w:rFonts w:ascii="Arial" w:hAnsi="Arial" w:cs="Arial"/>
            <w:color w:val="000000"/>
            <w:sz w:val="22"/>
            <w:szCs w:val="22"/>
          </w:rPr>
          <w:t>machine-learning</w:t>
        </w:r>
        <w:r w:rsidRPr="0067199C" w:rsidDel="000036C4">
          <w:rPr>
            <w:rFonts w:ascii="Arial" w:hAnsi="Arial" w:cs="Arial"/>
            <w:color w:val="000000"/>
            <w:sz w:val="22"/>
            <w:szCs w:val="22"/>
          </w:rPr>
          <w:t xml:space="preserve"> model</w:t>
        </w:r>
        <w:r w:rsidR="005B54AB" w:rsidRPr="0067199C" w:rsidDel="000036C4">
          <w:rPr>
            <w:rFonts w:ascii="Arial" w:hAnsi="Arial" w:cs="Arial"/>
            <w:color w:val="000000"/>
            <w:sz w:val="22"/>
            <w:szCs w:val="22"/>
          </w:rPr>
          <w:t xml:space="preserve"> (f</w:t>
        </w:r>
        <w:r w:rsidRPr="0067199C" w:rsidDel="000036C4">
          <w:rPr>
            <w:rFonts w:ascii="Arial" w:hAnsi="Arial" w:cs="Arial"/>
            <w:color w:val="000000"/>
            <w:sz w:val="22"/>
            <w:szCs w:val="22"/>
          </w:rPr>
          <w:t xml:space="preserve">igure 1b). </w:t>
        </w:r>
        <w:r w:rsidR="00B40332" w:rsidRPr="0067199C" w:rsidDel="000036C4">
          <w:rPr>
            <w:rFonts w:ascii="Arial" w:hAnsi="Arial" w:cs="Arial"/>
            <w:color w:val="000000"/>
            <w:sz w:val="22"/>
            <w:szCs w:val="22"/>
          </w:rPr>
          <w:t>Despite</w:t>
        </w:r>
        <w:r w:rsidRPr="0067199C" w:rsidDel="000036C4">
          <w:rPr>
            <w:rFonts w:ascii="Arial" w:hAnsi="Arial" w:cs="Arial"/>
            <w:color w:val="000000"/>
            <w:sz w:val="22"/>
            <w:szCs w:val="22"/>
          </w:rPr>
          <w:t xml:space="preserve"> age </w:t>
        </w:r>
        <w:r w:rsidR="003034CC" w:rsidDel="000036C4">
          <w:rPr>
            <w:rFonts w:ascii="Arial" w:hAnsi="Arial" w:cs="Arial"/>
            <w:color w:val="000000"/>
            <w:sz w:val="22"/>
            <w:szCs w:val="22"/>
          </w:rPr>
          <w:t>being</w:t>
        </w:r>
        <w:r w:rsidRPr="0067199C" w:rsidDel="000036C4">
          <w:rPr>
            <w:rFonts w:ascii="Arial" w:hAnsi="Arial" w:cs="Arial"/>
            <w:color w:val="000000"/>
            <w:sz w:val="22"/>
            <w:szCs w:val="22"/>
          </w:rPr>
          <w:t xml:space="preserve"> the single most important variable</w:t>
        </w:r>
        <w:r w:rsidR="005B54AB" w:rsidRPr="0067199C" w:rsidDel="000036C4">
          <w:rPr>
            <w:rFonts w:ascii="Arial" w:hAnsi="Arial" w:cs="Arial"/>
            <w:color w:val="000000"/>
            <w:sz w:val="22"/>
            <w:szCs w:val="22"/>
          </w:rPr>
          <w:t xml:space="preserve"> (figure 2</w:t>
        </w:r>
        <w:r w:rsidR="00673E49" w:rsidDel="000036C4">
          <w:rPr>
            <w:rFonts w:ascii="Arial" w:hAnsi="Arial" w:cs="Arial"/>
            <w:color w:val="000000"/>
            <w:sz w:val="22"/>
            <w:szCs w:val="22"/>
          </w:rPr>
          <w:t>a</w:t>
        </w:r>
        <w:r w:rsidR="005B54AB" w:rsidRPr="0067199C" w:rsidDel="000036C4">
          <w:rPr>
            <w:rFonts w:ascii="Arial" w:hAnsi="Arial" w:cs="Arial"/>
            <w:color w:val="000000"/>
            <w:sz w:val="22"/>
            <w:szCs w:val="22"/>
          </w:rPr>
          <w:t>)</w:t>
        </w:r>
        <w:r w:rsidRPr="0067199C" w:rsidDel="000036C4">
          <w:rPr>
            <w:rFonts w:ascii="Arial" w:hAnsi="Arial" w:cs="Arial"/>
            <w:color w:val="000000"/>
            <w:sz w:val="22"/>
            <w:szCs w:val="22"/>
          </w:rPr>
          <w:t xml:space="preserve">, the </w:t>
        </w:r>
        <w:r w:rsidR="00D8663B" w:rsidDel="000036C4">
          <w:rPr>
            <w:rFonts w:ascii="Arial" w:hAnsi="Arial" w:cs="Arial"/>
            <w:color w:val="000000"/>
            <w:sz w:val="22"/>
            <w:szCs w:val="22"/>
          </w:rPr>
          <w:t>machine-learning</w:t>
        </w:r>
        <w:r w:rsidRPr="0067199C" w:rsidDel="000036C4">
          <w:rPr>
            <w:rFonts w:ascii="Arial" w:hAnsi="Arial" w:cs="Arial"/>
            <w:color w:val="000000"/>
            <w:sz w:val="22"/>
            <w:szCs w:val="22"/>
          </w:rPr>
          <w:t xml:space="preserve"> model excluding age performed as well as </w:t>
        </w:r>
        <w:r w:rsidR="00C4644C" w:rsidDel="000036C4">
          <w:rPr>
            <w:rFonts w:ascii="Arial" w:hAnsi="Arial" w:cs="Arial"/>
            <w:color w:val="000000"/>
            <w:sz w:val="22"/>
            <w:szCs w:val="22"/>
          </w:rPr>
          <w:t xml:space="preserve">the </w:t>
        </w:r>
        <w:r w:rsidR="006A7D10" w:rsidDel="000036C4">
          <w:rPr>
            <w:rFonts w:ascii="Arial" w:hAnsi="Arial" w:cs="Arial"/>
            <w:color w:val="000000"/>
            <w:sz w:val="22"/>
            <w:szCs w:val="22"/>
          </w:rPr>
          <w:t>a</w:t>
        </w:r>
        <w:r w:rsidRPr="0067199C" w:rsidDel="000036C4">
          <w:rPr>
            <w:rFonts w:ascii="Arial" w:hAnsi="Arial" w:cs="Arial"/>
            <w:color w:val="000000"/>
            <w:sz w:val="22"/>
            <w:szCs w:val="22"/>
          </w:rPr>
          <w:t>ge</w:t>
        </w:r>
        <w:r w:rsidR="00C4644C" w:rsidDel="000036C4">
          <w:rPr>
            <w:rFonts w:ascii="Arial" w:hAnsi="Arial" w:cs="Arial"/>
            <w:color w:val="000000"/>
            <w:sz w:val="22"/>
            <w:szCs w:val="22"/>
          </w:rPr>
          <w:t>-</w:t>
        </w:r>
        <w:r w:rsidR="006A7D10" w:rsidDel="000036C4">
          <w:rPr>
            <w:rFonts w:ascii="Arial" w:hAnsi="Arial" w:cs="Arial"/>
            <w:color w:val="000000"/>
            <w:sz w:val="22"/>
            <w:szCs w:val="22"/>
          </w:rPr>
          <w:t xml:space="preserve">only </w:t>
        </w:r>
        <w:r w:rsidR="00C4644C" w:rsidDel="000036C4">
          <w:rPr>
            <w:rFonts w:ascii="Arial" w:hAnsi="Arial" w:cs="Arial"/>
            <w:color w:val="000000"/>
            <w:sz w:val="22"/>
            <w:szCs w:val="22"/>
          </w:rPr>
          <w:t>model</w:t>
        </w:r>
        <w:r w:rsidRPr="0067199C" w:rsidDel="000036C4">
          <w:rPr>
            <w:rFonts w:ascii="Arial" w:hAnsi="Arial" w:cs="Arial"/>
            <w:color w:val="000000"/>
            <w:sz w:val="22"/>
            <w:szCs w:val="22"/>
          </w:rPr>
          <w:t>.</w:t>
        </w:r>
      </w:moveFrom>
    </w:p>
    <w:moveFromRangeEnd w:id="102"/>
    <w:p w14:paraId="48EA020F" w14:textId="3DD345C3" w:rsidR="00CE42F9" w:rsidRPr="0067199C" w:rsidRDefault="009C4F7A" w:rsidP="007428BB">
      <w:pPr>
        <w:pStyle w:val="NormalWeb"/>
        <w:spacing w:before="0" w:beforeAutospacing="0" w:after="0" w:afterAutospacing="0" w:line="360" w:lineRule="auto"/>
        <w:rPr>
          <w:rFonts w:ascii="Arial" w:hAnsi="Arial" w:cs="Arial"/>
          <w:color w:val="000000"/>
          <w:sz w:val="22"/>
          <w:szCs w:val="22"/>
        </w:rPr>
      </w:pPr>
      <w:r w:rsidRPr="0067199C">
        <w:rPr>
          <w:rFonts w:ascii="Arial" w:hAnsi="Arial" w:cs="Arial"/>
          <w:color w:val="000000"/>
          <w:sz w:val="22"/>
          <w:szCs w:val="22"/>
        </w:rPr>
        <w:lastRenderedPageBreak/>
        <w:t xml:space="preserve">When evaluating feature </w:t>
      </w:r>
      <w:r w:rsidR="005E2D7F" w:rsidRPr="0067199C">
        <w:rPr>
          <w:rFonts w:ascii="Arial" w:hAnsi="Arial" w:cs="Arial"/>
          <w:color w:val="000000"/>
          <w:sz w:val="22"/>
          <w:szCs w:val="22"/>
        </w:rPr>
        <w:t>importance,</w:t>
      </w:r>
      <w:r w:rsidRPr="0067199C">
        <w:rPr>
          <w:rFonts w:ascii="Arial" w:hAnsi="Arial" w:cs="Arial"/>
          <w:color w:val="000000"/>
          <w:sz w:val="22"/>
          <w:szCs w:val="22"/>
        </w:rPr>
        <w:t xml:space="preserve"> we found a stro</w:t>
      </w:r>
      <w:r w:rsidR="007428BB" w:rsidRPr="0067199C">
        <w:rPr>
          <w:rFonts w:ascii="Arial" w:hAnsi="Arial" w:cs="Arial"/>
          <w:color w:val="000000"/>
          <w:sz w:val="22"/>
          <w:szCs w:val="22"/>
        </w:rPr>
        <w:t xml:space="preserve">ng correlation between </w:t>
      </w:r>
      <w:r w:rsidR="00C4644C">
        <w:rPr>
          <w:rFonts w:ascii="Arial" w:hAnsi="Arial" w:cs="Arial"/>
          <w:color w:val="000000"/>
          <w:sz w:val="22"/>
          <w:szCs w:val="22"/>
        </w:rPr>
        <w:t xml:space="preserve">the full </w:t>
      </w:r>
      <w:r w:rsidR="00D8663B">
        <w:rPr>
          <w:rFonts w:ascii="Arial" w:hAnsi="Arial" w:cs="Arial"/>
          <w:color w:val="000000"/>
          <w:sz w:val="22"/>
          <w:szCs w:val="22"/>
        </w:rPr>
        <w:t>machine-learning</w:t>
      </w:r>
      <w:r w:rsidRPr="0067199C">
        <w:rPr>
          <w:rFonts w:ascii="Arial" w:hAnsi="Arial" w:cs="Arial"/>
          <w:color w:val="000000"/>
          <w:sz w:val="22"/>
          <w:szCs w:val="22"/>
        </w:rPr>
        <w:t xml:space="preserve"> and </w:t>
      </w:r>
      <w:r w:rsidR="00C4644C">
        <w:rPr>
          <w:rFonts w:ascii="Arial" w:hAnsi="Arial" w:cs="Arial"/>
          <w:color w:val="000000"/>
          <w:sz w:val="22"/>
          <w:szCs w:val="22"/>
        </w:rPr>
        <w:t xml:space="preserve">full logistic regression model, </w:t>
      </w:r>
      <w:r w:rsidR="003034CC">
        <w:rPr>
          <w:rFonts w:ascii="Arial" w:hAnsi="Arial" w:cs="Arial"/>
          <w:color w:val="000000"/>
          <w:sz w:val="22"/>
          <w:szCs w:val="22"/>
        </w:rPr>
        <w:t>with</w:t>
      </w:r>
      <w:r w:rsidRPr="0067199C">
        <w:rPr>
          <w:rFonts w:ascii="Arial" w:hAnsi="Arial" w:cs="Arial"/>
          <w:color w:val="000000"/>
          <w:sz w:val="22"/>
          <w:szCs w:val="22"/>
        </w:rPr>
        <w:t xml:space="preserve"> age and use of walking aids </w:t>
      </w:r>
      <w:r w:rsidR="003034CC">
        <w:rPr>
          <w:rFonts w:ascii="Arial" w:hAnsi="Arial" w:cs="Arial"/>
          <w:color w:val="000000"/>
          <w:sz w:val="22"/>
          <w:szCs w:val="22"/>
        </w:rPr>
        <w:t>being</w:t>
      </w:r>
      <w:r w:rsidRPr="0067199C">
        <w:rPr>
          <w:rFonts w:ascii="Arial" w:hAnsi="Arial" w:cs="Arial"/>
          <w:color w:val="000000"/>
          <w:sz w:val="22"/>
          <w:szCs w:val="22"/>
        </w:rPr>
        <w:t xml:space="preserve"> the most important variables in both</w:t>
      </w:r>
      <w:r w:rsidR="005B54AB" w:rsidRPr="0067199C">
        <w:rPr>
          <w:rFonts w:ascii="Arial" w:hAnsi="Arial" w:cs="Arial"/>
          <w:color w:val="000000"/>
          <w:sz w:val="22"/>
          <w:szCs w:val="22"/>
        </w:rPr>
        <w:t xml:space="preserve"> (figure 2a). </w:t>
      </w:r>
      <w:r w:rsidR="00CE42F9" w:rsidRPr="0067199C">
        <w:rPr>
          <w:rFonts w:ascii="Arial" w:hAnsi="Arial" w:cs="Arial"/>
          <w:color w:val="000000"/>
          <w:sz w:val="22"/>
          <w:szCs w:val="22"/>
        </w:rPr>
        <w:t>From</w:t>
      </w:r>
      <w:r w:rsidRPr="0067199C">
        <w:rPr>
          <w:rFonts w:ascii="Arial" w:hAnsi="Arial" w:cs="Arial"/>
          <w:color w:val="000000"/>
          <w:sz w:val="22"/>
          <w:szCs w:val="22"/>
        </w:rPr>
        <w:t xml:space="preserve"> the combined importance </w:t>
      </w:r>
      <w:r w:rsidR="00CE42F9" w:rsidRPr="0067199C">
        <w:rPr>
          <w:rFonts w:ascii="Arial" w:hAnsi="Arial" w:cs="Arial"/>
          <w:color w:val="000000"/>
          <w:sz w:val="22"/>
          <w:szCs w:val="22"/>
        </w:rPr>
        <w:t xml:space="preserve">of </w:t>
      </w:r>
      <w:r w:rsidRPr="0067199C">
        <w:rPr>
          <w:rFonts w:ascii="Arial" w:hAnsi="Arial" w:cs="Arial"/>
          <w:color w:val="000000"/>
          <w:sz w:val="22"/>
          <w:szCs w:val="22"/>
        </w:rPr>
        <w:t>variables outside the top ten</w:t>
      </w:r>
      <w:r w:rsidR="00CE42F9" w:rsidRPr="0067199C">
        <w:rPr>
          <w:rFonts w:ascii="Arial" w:hAnsi="Arial" w:cs="Arial"/>
          <w:color w:val="000000"/>
          <w:sz w:val="22"/>
          <w:szCs w:val="22"/>
        </w:rPr>
        <w:t xml:space="preserve">, the </w:t>
      </w:r>
      <w:r w:rsidR="00D8663B">
        <w:rPr>
          <w:rFonts w:ascii="Arial" w:hAnsi="Arial" w:cs="Arial"/>
          <w:color w:val="000000"/>
          <w:sz w:val="22"/>
          <w:szCs w:val="22"/>
        </w:rPr>
        <w:t>machine-learning</w:t>
      </w:r>
      <w:r w:rsidR="00CE42F9" w:rsidRPr="0067199C">
        <w:rPr>
          <w:rFonts w:ascii="Arial" w:hAnsi="Arial" w:cs="Arial"/>
          <w:color w:val="000000"/>
          <w:sz w:val="22"/>
          <w:szCs w:val="22"/>
        </w:rPr>
        <w:t xml:space="preserve"> approach extract</w:t>
      </w:r>
      <w:r w:rsidR="005E2D7F">
        <w:rPr>
          <w:rFonts w:ascii="Arial" w:hAnsi="Arial" w:cs="Arial"/>
          <w:color w:val="000000"/>
          <w:sz w:val="22"/>
          <w:szCs w:val="22"/>
        </w:rPr>
        <w:t>ed</w:t>
      </w:r>
      <w:r w:rsidR="00CE42F9" w:rsidRPr="0067199C">
        <w:rPr>
          <w:rFonts w:ascii="Arial" w:hAnsi="Arial" w:cs="Arial"/>
          <w:color w:val="000000"/>
          <w:sz w:val="22"/>
          <w:szCs w:val="22"/>
        </w:rPr>
        <w:t xml:space="preserve"> more information with fewer variables than </w:t>
      </w:r>
      <w:r w:rsidR="00CE5D27">
        <w:rPr>
          <w:rFonts w:ascii="Arial" w:hAnsi="Arial" w:cs="Arial"/>
          <w:color w:val="000000"/>
          <w:sz w:val="22"/>
          <w:szCs w:val="22"/>
        </w:rPr>
        <w:t xml:space="preserve">logistic regression </w:t>
      </w:r>
      <w:r w:rsidR="005E2D7F">
        <w:rPr>
          <w:rFonts w:ascii="Arial" w:hAnsi="Arial" w:cs="Arial"/>
          <w:color w:val="000000"/>
          <w:sz w:val="22"/>
          <w:szCs w:val="22"/>
        </w:rPr>
        <w:t>(figure 1b).</w:t>
      </w:r>
    </w:p>
    <w:p w14:paraId="3C65F6E2" w14:textId="1F8D4C26" w:rsidR="00DE67BB" w:rsidRPr="0067199C" w:rsidRDefault="00CE5D27" w:rsidP="00BA421E">
      <w:pPr>
        <w:pStyle w:val="NormalWeb"/>
        <w:spacing w:before="0" w:beforeAutospacing="0" w:after="0" w:afterAutospacing="0" w:line="360" w:lineRule="auto"/>
        <w:rPr>
          <w:rFonts w:ascii="Verdana" w:eastAsia="Verdana" w:hAnsi="Verdana" w:cs="Verdana"/>
          <w:sz w:val="20"/>
          <w:szCs w:val="20"/>
        </w:rPr>
      </w:pPr>
      <w:r>
        <w:rPr>
          <w:rFonts w:ascii="Arial" w:hAnsi="Arial" w:cs="Arial"/>
          <w:color w:val="000000"/>
          <w:sz w:val="22"/>
          <w:szCs w:val="22"/>
        </w:rPr>
        <w:t xml:space="preserve">For the full </w:t>
      </w:r>
      <w:r w:rsidR="00D8663B">
        <w:rPr>
          <w:rFonts w:ascii="Arial" w:hAnsi="Arial" w:cs="Arial"/>
          <w:color w:val="000000"/>
          <w:sz w:val="22"/>
          <w:szCs w:val="22"/>
        </w:rPr>
        <w:t>machine-learning</w:t>
      </w:r>
      <w:r>
        <w:rPr>
          <w:rFonts w:ascii="Arial" w:hAnsi="Arial" w:cs="Arial"/>
          <w:color w:val="000000"/>
          <w:sz w:val="22"/>
          <w:szCs w:val="22"/>
        </w:rPr>
        <w:t xml:space="preserve"> model</w:t>
      </w:r>
      <w:r w:rsidR="009C4F7A" w:rsidRPr="0067199C">
        <w:rPr>
          <w:rFonts w:ascii="Arial" w:hAnsi="Arial" w:cs="Arial"/>
          <w:color w:val="000000"/>
          <w:sz w:val="22"/>
          <w:szCs w:val="22"/>
        </w:rPr>
        <w:t>, the</w:t>
      </w:r>
      <w:r w:rsidR="00DE6DEF" w:rsidRPr="0067199C">
        <w:rPr>
          <w:rFonts w:ascii="Arial" w:hAnsi="Arial" w:cs="Arial"/>
          <w:color w:val="000000"/>
          <w:sz w:val="22"/>
          <w:szCs w:val="22"/>
        </w:rPr>
        <w:t>re was a clear signal that increasing age</w:t>
      </w:r>
      <w:r w:rsidR="005B54AB" w:rsidRPr="0067199C">
        <w:rPr>
          <w:rFonts w:ascii="Arial" w:hAnsi="Arial" w:cs="Arial"/>
          <w:color w:val="000000"/>
          <w:sz w:val="22"/>
          <w:szCs w:val="22"/>
        </w:rPr>
        <w:t>,</w:t>
      </w:r>
      <w:r w:rsidR="00DE6DEF" w:rsidRPr="0067199C">
        <w:rPr>
          <w:rFonts w:ascii="Arial" w:hAnsi="Arial" w:cs="Arial"/>
          <w:color w:val="000000"/>
          <w:sz w:val="22"/>
          <w:szCs w:val="22"/>
        </w:rPr>
        <w:t xml:space="preserve"> number of reimbursed prescriptions, and presence of comorbidity</w:t>
      </w:r>
      <w:r w:rsidR="00296CDE">
        <w:rPr>
          <w:rFonts w:ascii="Arial" w:hAnsi="Arial" w:cs="Arial"/>
          <w:color w:val="000000"/>
          <w:sz w:val="22"/>
          <w:szCs w:val="22"/>
        </w:rPr>
        <w:t>,</w:t>
      </w:r>
      <w:r w:rsidR="00DE6DEF" w:rsidRPr="0067199C">
        <w:rPr>
          <w:rFonts w:ascii="Arial" w:hAnsi="Arial" w:cs="Arial"/>
          <w:color w:val="000000"/>
          <w:sz w:val="22"/>
          <w:szCs w:val="22"/>
        </w:rPr>
        <w:t xml:space="preserve"> all contributed to an increased risk</w:t>
      </w:r>
      <w:r w:rsidR="00342B68" w:rsidRPr="0067199C">
        <w:rPr>
          <w:rFonts w:ascii="Arial" w:hAnsi="Arial" w:cs="Arial"/>
          <w:color w:val="000000"/>
          <w:sz w:val="22"/>
          <w:szCs w:val="22"/>
        </w:rPr>
        <w:t xml:space="preserve"> </w:t>
      </w:r>
      <w:r w:rsidR="00DE6DEF" w:rsidRPr="0067199C">
        <w:rPr>
          <w:rFonts w:ascii="Arial" w:hAnsi="Arial" w:cs="Arial"/>
          <w:color w:val="000000"/>
          <w:sz w:val="22"/>
          <w:szCs w:val="22"/>
        </w:rPr>
        <w:t xml:space="preserve">score. In contrast, </w:t>
      </w:r>
      <w:r w:rsidR="00D229F6">
        <w:rPr>
          <w:rFonts w:ascii="Arial" w:hAnsi="Arial" w:cs="Arial"/>
          <w:color w:val="000000"/>
          <w:sz w:val="22"/>
          <w:szCs w:val="22"/>
        </w:rPr>
        <w:t xml:space="preserve">a </w:t>
      </w:r>
      <w:r w:rsidR="00DE6DEF" w:rsidRPr="0067199C">
        <w:rPr>
          <w:rFonts w:ascii="Arial" w:hAnsi="Arial" w:cs="Arial"/>
          <w:color w:val="000000"/>
          <w:sz w:val="22"/>
          <w:szCs w:val="22"/>
        </w:rPr>
        <w:t xml:space="preserve">recent date of surgery </w:t>
      </w:r>
      <w:r w:rsidR="005B54AB" w:rsidRPr="0067199C">
        <w:rPr>
          <w:rFonts w:ascii="Arial" w:hAnsi="Arial" w:cs="Arial"/>
          <w:color w:val="000000"/>
          <w:sz w:val="22"/>
          <w:szCs w:val="22"/>
        </w:rPr>
        <w:t xml:space="preserve">and </w:t>
      </w:r>
      <w:r w:rsidR="00D229F6">
        <w:rPr>
          <w:rFonts w:ascii="Arial" w:hAnsi="Arial" w:cs="Arial"/>
          <w:color w:val="000000"/>
          <w:sz w:val="22"/>
          <w:szCs w:val="22"/>
        </w:rPr>
        <w:t xml:space="preserve">an </w:t>
      </w:r>
      <w:r w:rsidR="005B54AB" w:rsidRPr="0067199C">
        <w:rPr>
          <w:rFonts w:ascii="Arial" w:hAnsi="Arial" w:cs="Arial"/>
          <w:color w:val="000000"/>
          <w:sz w:val="22"/>
          <w:szCs w:val="22"/>
        </w:rPr>
        <w:t xml:space="preserve">increased </w:t>
      </w:r>
      <w:r w:rsidR="005E2D7F" w:rsidRPr="0067199C">
        <w:rPr>
          <w:rFonts w:ascii="Arial" w:hAnsi="Arial" w:cs="Arial"/>
          <w:color w:val="000000"/>
          <w:sz w:val="22"/>
          <w:szCs w:val="22"/>
        </w:rPr>
        <w:t>hemoglobin</w:t>
      </w:r>
      <w:r w:rsidR="005B54AB" w:rsidRPr="0067199C">
        <w:rPr>
          <w:rFonts w:ascii="Arial" w:hAnsi="Arial" w:cs="Arial"/>
          <w:color w:val="000000"/>
          <w:sz w:val="22"/>
          <w:szCs w:val="22"/>
        </w:rPr>
        <w:t xml:space="preserve"> level</w:t>
      </w:r>
      <w:r w:rsidR="005B54AB" w:rsidRPr="0067199C" w:rsidDel="005B54AB">
        <w:rPr>
          <w:rFonts w:ascii="Arial" w:hAnsi="Arial" w:cs="Arial"/>
          <w:color w:val="000000"/>
          <w:sz w:val="22"/>
          <w:szCs w:val="22"/>
        </w:rPr>
        <w:t xml:space="preserve"> </w:t>
      </w:r>
      <w:r w:rsidR="00DE6DEF" w:rsidRPr="0067199C">
        <w:rPr>
          <w:rFonts w:ascii="Arial" w:hAnsi="Arial" w:cs="Arial"/>
          <w:color w:val="000000"/>
          <w:sz w:val="22"/>
          <w:szCs w:val="22"/>
        </w:rPr>
        <w:t>seemed to reduce the calculated risk (</w:t>
      </w:r>
      <w:r w:rsidR="00CE42F9" w:rsidRPr="0067199C">
        <w:rPr>
          <w:rFonts w:ascii="Arial" w:hAnsi="Arial" w:cs="Arial"/>
          <w:color w:val="000000"/>
          <w:sz w:val="22"/>
          <w:szCs w:val="22"/>
        </w:rPr>
        <w:t>f</w:t>
      </w:r>
      <w:r w:rsidR="00DE6DEF" w:rsidRPr="0067199C">
        <w:rPr>
          <w:rFonts w:ascii="Arial" w:hAnsi="Arial" w:cs="Arial"/>
          <w:color w:val="000000"/>
          <w:sz w:val="22"/>
          <w:szCs w:val="22"/>
        </w:rPr>
        <w:t xml:space="preserve">igure </w:t>
      </w:r>
      <w:r w:rsidR="00DA5123" w:rsidRPr="0067199C">
        <w:rPr>
          <w:rFonts w:ascii="Arial" w:hAnsi="Arial" w:cs="Arial"/>
          <w:color w:val="000000"/>
          <w:sz w:val="22"/>
          <w:szCs w:val="22"/>
        </w:rPr>
        <w:t>2</w:t>
      </w:r>
      <w:r w:rsidR="00DE6DEF" w:rsidRPr="0067199C">
        <w:rPr>
          <w:rFonts w:ascii="Arial" w:hAnsi="Arial" w:cs="Arial"/>
          <w:color w:val="000000"/>
          <w:sz w:val="22"/>
          <w:szCs w:val="22"/>
        </w:rPr>
        <w:t>b)</w:t>
      </w:r>
      <w:r w:rsidR="00CE42F9" w:rsidRPr="0067199C">
        <w:rPr>
          <w:rFonts w:ascii="Arial" w:hAnsi="Arial" w:cs="Arial"/>
          <w:color w:val="000000"/>
          <w:sz w:val="22"/>
          <w:szCs w:val="22"/>
        </w:rPr>
        <w:t>.</w:t>
      </w:r>
      <w:r>
        <w:rPr>
          <w:rFonts w:ascii="Arial" w:hAnsi="Arial" w:cs="Arial"/>
          <w:color w:val="000000"/>
          <w:sz w:val="22"/>
          <w:szCs w:val="22"/>
        </w:rPr>
        <w:t xml:space="preserve"> </w:t>
      </w:r>
      <w:r w:rsidR="00DE6DEF" w:rsidRPr="0067199C">
        <w:rPr>
          <w:rFonts w:ascii="Arial" w:hAnsi="Arial" w:cs="Arial"/>
          <w:color w:val="000000"/>
          <w:sz w:val="22"/>
          <w:szCs w:val="22"/>
        </w:rPr>
        <w:t>Individual analysis of t</w:t>
      </w:r>
      <w:r w:rsidR="007428BB" w:rsidRPr="0067199C">
        <w:rPr>
          <w:rFonts w:ascii="Arial" w:hAnsi="Arial" w:cs="Arial"/>
          <w:color w:val="000000"/>
          <w:sz w:val="22"/>
          <w:szCs w:val="22"/>
        </w:rPr>
        <w:t xml:space="preserve">he SHAP interaction values </w:t>
      </w:r>
      <w:r w:rsidR="005E2D7F">
        <w:rPr>
          <w:rFonts w:ascii="Arial" w:hAnsi="Arial" w:cs="Arial"/>
          <w:color w:val="000000"/>
          <w:sz w:val="22"/>
          <w:szCs w:val="22"/>
        </w:rPr>
        <w:t>for types of</w:t>
      </w:r>
      <w:r w:rsidR="007428BB" w:rsidRPr="0067199C">
        <w:rPr>
          <w:rFonts w:ascii="Arial" w:hAnsi="Arial" w:cs="Arial"/>
          <w:color w:val="000000"/>
          <w:sz w:val="22"/>
          <w:szCs w:val="22"/>
        </w:rPr>
        <w:t xml:space="preserve"> </w:t>
      </w:r>
      <w:r w:rsidR="00CD6E5B" w:rsidRPr="0067199C">
        <w:rPr>
          <w:rFonts w:ascii="Arial" w:hAnsi="Arial" w:cs="Arial"/>
          <w:color w:val="000000"/>
          <w:sz w:val="22"/>
          <w:szCs w:val="22"/>
        </w:rPr>
        <w:t>anticoagulant prescriptions</w:t>
      </w:r>
      <w:r w:rsidR="00D0116E" w:rsidRPr="0067199C">
        <w:rPr>
          <w:rFonts w:ascii="Arial" w:hAnsi="Arial" w:cs="Arial"/>
          <w:color w:val="000000"/>
          <w:sz w:val="22"/>
          <w:szCs w:val="22"/>
        </w:rPr>
        <w:t xml:space="preserve"> </w:t>
      </w:r>
      <w:r w:rsidR="00DE6DEF" w:rsidRPr="0067199C">
        <w:rPr>
          <w:rFonts w:ascii="Arial" w:hAnsi="Arial" w:cs="Arial"/>
          <w:color w:val="000000"/>
          <w:sz w:val="22"/>
          <w:szCs w:val="22"/>
        </w:rPr>
        <w:t xml:space="preserve">revealed that prescriptions on </w:t>
      </w:r>
      <w:r w:rsidR="000E6B33">
        <w:rPr>
          <w:rFonts w:ascii="Arial" w:hAnsi="Arial" w:cs="Arial"/>
          <w:color w:val="000000"/>
          <w:sz w:val="22"/>
          <w:szCs w:val="22"/>
        </w:rPr>
        <w:t>vitamin-K antagonists (</w:t>
      </w:r>
      <w:r w:rsidR="00DE6DEF" w:rsidRPr="0067199C">
        <w:rPr>
          <w:rFonts w:ascii="Arial" w:hAnsi="Arial" w:cs="Arial"/>
          <w:color w:val="000000"/>
          <w:sz w:val="22"/>
          <w:szCs w:val="22"/>
        </w:rPr>
        <w:t>VKA</w:t>
      </w:r>
      <w:r w:rsidR="000E6B33">
        <w:rPr>
          <w:rFonts w:ascii="Arial" w:hAnsi="Arial" w:cs="Arial"/>
          <w:color w:val="000000"/>
          <w:sz w:val="22"/>
          <w:szCs w:val="22"/>
        </w:rPr>
        <w:t>)</w:t>
      </w:r>
      <w:r w:rsidR="00D0116E" w:rsidRPr="0067199C">
        <w:rPr>
          <w:rFonts w:ascii="Arial" w:hAnsi="Arial" w:cs="Arial"/>
          <w:color w:val="000000"/>
          <w:sz w:val="22"/>
          <w:szCs w:val="22"/>
        </w:rPr>
        <w:t xml:space="preserve"> or </w:t>
      </w:r>
      <w:r w:rsidR="000E6B33">
        <w:rPr>
          <w:rFonts w:ascii="Arial" w:hAnsi="Arial" w:cs="Arial"/>
          <w:color w:val="000000"/>
          <w:sz w:val="22"/>
          <w:szCs w:val="22"/>
        </w:rPr>
        <w:t>adenosine diphosphate (A</w:t>
      </w:r>
      <w:r w:rsidR="00D0116E" w:rsidRPr="0067199C">
        <w:rPr>
          <w:rFonts w:ascii="Arial" w:hAnsi="Arial" w:cs="Arial"/>
          <w:color w:val="000000"/>
          <w:sz w:val="22"/>
          <w:szCs w:val="22"/>
        </w:rPr>
        <w:t>DP</w:t>
      </w:r>
      <w:r w:rsidR="000E6B33">
        <w:rPr>
          <w:rFonts w:ascii="Arial" w:hAnsi="Arial" w:cs="Arial"/>
          <w:color w:val="000000"/>
          <w:sz w:val="22"/>
          <w:szCs w:val="22"/>
        </w:rPr>
        <w:t xml:space="preserve">) </w:t>
      </w:r>
      <w:r w:rsidR="00D0116E" w:rsidRPr="0067199C">
        <w:rPr>
          <w:rFonts w:ascii="Arial" w:hAnsi="Arial" w:cs="Arial"/>
          <w:color w:val="000000"/>
          <w:sz w:val="22"/>
          <w:szCs w:val="22"/>
        </w:rPr>
        <w:t>antagonists</w:t>
      </w:r>
      <w:r w:rsidR="00DE6DEF" w:rsidRPr="0067199C">
        <w:rPr>
          <w:rFonts w:ascii="Arial" w:hAnsi="Arial" w:cs="Arial"/>
          <w:color w:val="000000"/>
          <w:sz w:val="22"/>
          <w:szCs w:val="22"/>
        </w:rPr>
        <w:t xml:space="preserve"> </w:t>
      </w:r>
      <w:r w:rsidR="008B006B" w:rsidRPr="0067199C">
        <w:rPr>
          <w:rFonts w:ascii="Arial" w:hAnsi="Arial" w:cs="Arial"/>
          <w:color w:val="000000"/>
          <w:sz w:val="22"/>
          <w:szCs w:val="22"/>
        </w:rPr>
        <w:t>increased,</w:t>
      </w:r>
      <w:r w:rsidR="00DE6DEF" w:rsidRPr="0067199C">
        <w:rPr>
          <w:rFonts w:ascii="Arial" w:hAnsi="Arial" w:cs="Arial"/>
          <w:color w:val="000000"/>
          <w:sz w:val="22"/>
          <w:szCs w:val="22"/>
        </w:rPr>
        <w:t xml:space="preserve"> </w:t>
      </w:r>
      <w:r w:rsidR="00296CDE">
        <w:rPr>
          <w:rFonts w:ascii="Arial" w:hAnsi="Arial" w:cs="Arial"/>
          <w:color w:val="000000"/>
          <w:sz w:val="22"/>
          <w:szCs w:val="22"/>
        </w:rPr>
        <w:t>while</w:t>
      </w:r>
      <w:r w:rsidR="00DE6DEF" w:rsidRPr="0067199C">
        <w:rPr>
          <w:rFonts w:ascii="Arial" w:hAnsi="Arial" w:cs="Arial"/>
          <w:color w:val="000000"/>
          <w:sz w:val="22"/>
          <w:szCs w:val="22"/>
        </w:rPr>
        <w:t xml:space="preserve"> </w:t>
      </w:r>
      <w:r w:rsidR="00CB6416">
        <w:rPr>
          <w:rFonts w:ascii="Arial" w:hAnsi="Arial" w:cs="Arial"/>
          <w:color w:val="000000"/>
          <w:sz w:val="22"/>
          <w:szCs w:val="22"/>
        </w:rPr>
        <w:t>acetylic salicylic acid</w:t>
      </w:r>
      <w:r w:rsidR="00DE6DEF" w:rsidRPr="0067199C">
        <w:rPr>
          <w:rFonts w:ascii="Arial" w:hAnsi="Arial" w:cs="Arial"/>
          <w:color w:val="000000"/>
          <w:sz w:val="22"/>
          <w:szCs w:val="22"/>
        </w:rPr>
        <w:t xml:space="preserve"> and </w:t>
      </w:r>
      <w:r w:rsidR="003F4A36">
        <w:rPr>
          <w:rFonts w:ascii="Arial" w:hAnsi="Arial" w:cs="Arial"/>
          <w:color w:val="000000"/>
          <w:sz w:val="22"/>
          <w:szCs w:val="22"/>
        </w:rPr>
        <w:t>direct</w:t>
      </w:r>
      <w:r w:rsidR="00CB6416">
        <w:rPr>
          <w:rFonts w:ascii="Arial" w:hAnsi="Arial" w:cs="Arial"/>
          <w:color w:val="000000"/>
          <w:sz w:val="22"/>
          <w:szCs w:val="22"/>
        </w:rPr>
        <w:t xml:space="preserve"> oral anticoagulants</w:t>
      </w:r>
      <w:r w:rsidR="008B006B">
        <w:rPr>
          <w:rFonts w:ascii="Arial" w:hAnsi="Arial" w:cs="Arial"/>
          <w:color w:val="000000"/>
          <w:sz w:val="22"/>
          <w:szCs w:val="22"/>
        </w:rPr>
        <w:t xml:space="preserve"> (DOA</w:t>
      </w:r>
      <w:r w:rsidR="003F4A36">
        <w:rPr>
          <w:rFonts w:ascii="Arial" w:hAnsi="Arial" w:cs="Arial"/>
          <w:color w:val="000000"/>
          <w:sz w:val="22"/>
          <w:szCs w:val="22"/>
        </w:rPr>
        <w:t>C</w:t>
      </w:r>
      <w:r w:rsidR="008B006B">
        <w:rPr>
          <w:rFonts w:ascii="Arial" w:hAnsi="Arial" w:cs="Arial"/>
          <w:color w:val="000000"/>
          <w:sz w:val="22"/>
          <w:szCs w:val="22"/>
        </w:rPr>
        <w:t>)</w:t>
      </w:r>
      <w:r w:rsidR="00DE6DEF" w:rsidRPr="0067199C">
        <w:rPr>
          <w:rFonts w:ascii="Arial" w:hAnsi="Arial" w:cs="Arial"/>
          <w:color w:val="000000"/>
          <w:sz w:val="22"/>
          <w:szCs w:val="22"/>
        </w:rPr>
        <w:t xml:space="preserve"> reduced the risk</w:t>
      </w:r>
      <w:r w:rsidR="00CB6416">
        <w:rPr>
          <w:rFonts w:ascii="Arial" w:hAnsi="Arial" w:cs="Arial"/>
          <w:color w:val="000000"/>
          <w:sz w:val="22"/>
          <w:szCs w:val="22"/>
        </w:rPr>
        <w:t xml:space="preserve"> score</w:t>
      </w:r>
      <w:r>
        <w:rPr>
          <w:rFonts w:ascii="Arial" w:hAnsi="Arial" w:cs="Arial"/>
          <w:color w:val="000000"/>
          <w:sz w:val="22"/>
          <w:szCs w:val="22"/>
        </w:rPr>
        <w:t xml:space="preserve"> of the full machine-learning model</w:t>
      </w:r>
      <w:r w:rsidR="005E2D7F">
        <w:rPr>
          <w:rFonts w:ascii="Arial" w:hAnsi="Arial" w:cs="Arial"/>
          <w:color w:val="000000"/>
          <w:sz w:val="22"/>
          <w:szCs w:val="22"/>
        </w:rPr>
        <w:t>,</w:t>
      </w:r>
      <w:r w:rsidR="00DE6DEF" w:rsidRPr="0067199C">
        <w:rPr>
          <w:rFonts w:ascii="Arial" w:hAnsi="Arial" w:cs="Arial"/>
          <w:color w:val="000000"/>
          <w:sz w:val="22"/>
          <w:szCs w:val="22"/>
        </w:rPr>
        <w:t xml:space="preserve"> </w:t>
      </w:r>
      <w:r w:rsidR="005E2D7F">
        <w:rPr>
          <w:rFonts w:ascii="Arial" w:hAnsi="Arial" w:cs="Arial"/>
          <w:color w:val="000000"/>
          <w:sz w:val="22"/>
          <w:szCs w:val="22"/>
        </w:rPr>
        <w:t>regardless</w:t>
      </w:r>
      <w:r w:rsidR="00DE6DEF" w:rsidRPr="0067199C">
        <w:rPr>
          <w:rFonts w:ascii="Arial" w:hAnsi="Arial" w:cs="Arial"/>
          <w:color w:val="000000"/>
          <w:sz w:val="22"/>
          <w:szCs w:val="22"/>
        </w:rPr>
        <w:t xml:space="preserve"> </w:t>
      </w:r>
      <w:r w:rsidR="00D0116E" w:rsidRPr="0067199C">
        <w:rPr>
          <w:rFonts w:ascii="Arial" w:hAnsi="Arial" w:cs="Arial"/>
          <w:color w:val="000000"/>
          <w:sz w:val="22"/>
          <w:szCs w:val="22"/>
        </w:rPr>
        <w:t xml:space="preserve">of </w:t>
      </w:r>
      <w:r w:rsidR="005E2D7F">
        <w:rPr>
          <w:rFonts w:ascii="Arial" w:hAnsi="Arial" w:cs="Arial"/>
          <w:color w:val="000000"/>
          <w:sz w:val="22"/>
          <w:szCs w:val="22"/>
        </w:rPr>
        <w:t xml:space="preserve">age </w:t>
      </w:r>
      <w:r w:rsidR="00DE6DEF" w:rsidRPr="0067199C">
        <w:rPr>
          <w:rFonts w:ascii="Arial" w:hAnsi="Arial" w:cs="Arial"/>
          <w:color w:val="000000"/>
          <w:sz w:val="22"/>
          <w:szCs w:val="22"/>
        </w:rPr>
        <w:t>(</w:t>
      </w:r>
      <w:r w:rsidR="005B54AB" w:rsidRPr="0067199C">
        <w:rPr>
          <w:rFonts w:ascii="Arial" w:hAnsi="Arial" w:cs="Arial"/>
          <w:color w:val="000000"/>
          <w:sz w:val="22"/>
          <w:szCs w:val="22"/>
        </w:rPr>
        <w:t>f</w:t>
      </w:r>
      <w:r w:rsidR="00DE6DEF" w:rsidRPr="0067199C">
        <w:rPr>
          <w:rFonts w:ascii="Arial" w:hAnsi="Arial" w:cs="Arial"/>
          <w:color w:val="000000"/>
          <w:sz w:val="22"/>
          <w:szCs w:val="22"/>
        </w:rPr>
        <w:t xml:space="preserve">igure </w:t>
      </w:r>
      <w:r w:rsidR="005B54AB" w:rsidRPr="0067199C">
        <w:rPr>
          <w:rFonts w:ascii="Arial" w:hAnsi="Arial" w:cs="Arial"/>
          <w:color w:val="000000"/>
          <w:sz w:val="22"/>
          <w:szCs w:val="22"/>
        </w:rPr>
        <w:t>3a</w:t>
      </w:r>
      <w:r w:rsidR="00DE6DEF" w:rsidRPr="0067199C">
        <w:rPr>
          <w:rFonts w:ascii="Arial" w:hAnsi="Arial" w:cs="Arial"/>
          <w:color w:val="000000"/>
          <w:sz w:val="22"/>
          <w:szCs w:val="22"/>
        </w:rPr>
        <w:t xml:space="preserve">). </w:t>
      </w:r>
      <w:r w:rsidR="00D229F6">
        <w:rPr>
          <w:rFonts w:ascii="Arial" w:hAnsi="Arial" w:cs="Arial"/>
          <w:color w:val="000000"/>
          <w:sz w:val="22"/>
          <w:szCs w:val="22"/>
        </w:rPr>
        <w:t xml:space="preserve">The </w:t>
      </w:r>
      <w:r w:rsidR="00DE6DEF" w:rsidRPr="0067199C">
        <w:rPr>
          <w:rFonts w:ascii="Arial" w:hAnsi="Arial" w:cs="Arial"/>
          <w:color w:val="000000"/>
          <w:sz w:val="22"/>
          <w:szCs w:val="22"/>
        </w:rPr>
        <w:t xml:space="preserve">SHAP analysis of </w:t>
      </w:r>
      <w:r w:rsidR="00CD6E5B" w:rsidRPr="0067199C">
        <w:rPr>
          <w:rFonts w:ascii="Arial" w:hAnsi="Arial" w:cs="Arial"/>
          <w:color w:val="000000"/>
          <w:sz w:val="22"/>
          <w:szCs w:val="22"/>
        </w:rPr>
        <w:t xml:space="preserve">prescribed cardiac </w:t>
      </w:r>
      <w:r w:rsidR="00CB6416">
        <w:rPr>
          <w:rFonts w:ascii="Arial" w:hAnsi="Arial" w:cs="Arial"/>
          <w:color w:val="000000"/>
          <w:sz w:val="22"/>
          <w:szCs w:val="22"/>
        </w:rPr>
        <w:t xml:space="preserve">drugs revealed that </w:t>
      </w:r>
      <w:r w:rsidR="00D0116E" w:rsidRPr="0067199C">
        <w:rPr>
          <w:rFonts w:ascii="Arial" w:hAnsi="Arial" w:cs="Arial"/>
          <w:color w:val="000000"/>
          <w:sz w:val="22"/>
          <w:szCs w:val="22"/>
        </w:rPr>
        <w:t xml:space="preserve">prescriptions on </w:t>
      </w:r>
      <w:r>
        <w:rPr>
          <w:rFonts w:ascii="Arial" w:hAnsi="Arial" w:cs="Arial"/>
          <w:color w:val="000000"/>
          <w:sz w:val="22"/>
          <w:szCs w:val="22"/>
        </w:rPr>
        <w:t>Ca</w:t>
      </w:r>
      <w:r>
        <w:rPr>
          <w:rFonts w:ascii="Arial" w:hAnsi="Arial" w:cs="Arial"/>
          <w:color w:val="000000"/>
          <w:sz w:val="22"/>
          <w:szCs w:val="22"/>
          <w:vertAlign w:val="superscript"/>
        </w:rPr>
        <w:t>2+</w:t>
      </w:r>
      <w:r>
        <w:rPr>
          <w:rFonts w:ascii="Arial" w:hAnsi="Arial" w:cs="Arial"/>
          <w:color w:val="000000"/>
          <w:sz w:val="22"/>
          <w:szCs w:val="22"/>
        </w:rPr>
        <w:t>-</w:t>
      </w:r>
      <w:r w:rsidR="00D0116E" w:rsidRPr="0067199C">
        <w:rPr>
          <w:rFonts w:ascii="Arial" w:hAnsi="Arial" w:cs="Arial"/>
          <w:color w:val="000000"/>
          <w:sz w:val="22"/>
          <w:szCs w:val="22"/>
        </w:rPr>
        <w:t xml:space="preserve">antagonists </w:t>
      </w:r>
      <w:r w:rsidR="00CB6416">
        <w:rPr>
          <w:rFonts w:ascii="Arial" w:hAnsi="Arial" w:cs="Arial"/>
          <w:color w:val="000000"/>
          <w:sz w:val="22"/>
          <w:szCs w:val="22"/>
        </w:rPr>
        <w:t>and</w:t>
      </w:r>
      <w:r w:rsidR="00D0116E" w:rsidRPr="0067199C">
        <w:rPr>
          <w:rFonts w:ascii="Arial" w:hAnsi="Arial" w:cs="Arial"/>
          <w:color w:val="000000"/>
          <w:sz w:val="22"/>
          <w:szCs w:val="22"/>
        </w:rPr>
        <w:t xml:space="preserve"> betablo</w:t>
      </w:r>
      <w:r w:rsidR="0010678B" w:rsidRPr="0067199C">
        <w:rPr>
          <w:rFonts w:ascii="Arial" w:hAnsi="Arial" w:cs="Arial"/>
          <w:color w:val="000000"/>
          <w:sz w:val="22"/>
          <w:szCs w:val="22"/>
        </w:rPr>
        <w:t>c</w:t>
      </w:r>
      <w:r w:rsidR="00D0116E" w:rsidRPr="0067199C">
        <w:rPr>
          <w:rFonts w:ascii="Arial" w:hAnsi="Arial" w:cs="Arial"/>
          <w:color w:val="000000"/>
          <w:sz w:val="22"/>
          <w:szCs w:val="22"/>
        </w:rPr>
        <w:t>kers</w:t>
      </w:r>
      <w:r w:rsidR="003F4A36">
        <w:rPr>
          <w:rFonts w:ascii="Arial" w:hAnsi="Arial" w:cs="Arial"/>
          <w:color w:val="000000"/>
          <w:sz w:val="22"/>
          <w:szCs w:val="22"/>
        </w:rPr>
        <w:t xml:space="preserve"> in combination with</w:t>
      </w:r>
      <w:r w:rsidR="00D0116E" w:rsidRPr="0067199C">
        <w:rPr>
          <w:rFonts w:ascii="Arial" w:hAnsi="Arial" w:cs="Arial"/>
          <w:color w:val="000000"/>
          <w:sz w:val="22"/>
          <w:szCs w:val="22"/>
        </w:rPr>
        <w:t xml:space="preserve"> </w:t>
      </w:r>
      <w:r w:rsidR="00D66481">
        <w:rPr>
          <w:rFonts w:ascii="Arial" w:hAnsi="Arial" w:cs="Arial"/>
          <w:color w:val="000000"/>
          <w:sz w:val="22"/>
          <w:szCs w:val="22"/>
        </w:rPr>
        <w:t xml:space="preserve">one or two </w:t>
      </w:r>
      <w:r w:rsidR="00D0116E" w:rsidRPr="0067199C">
        <w:rPr>
          <w:rFonts w:ascii="Arial" w:hAnsi="Arial" w:cs="Arial"/>
          <w:color w:val="000000"/>
          <w:sz w:val="22"/>
          <w:szCs w:val="22"/>
        </w:rPr>
        <w:t xml:space="preserve">other antihypertensives increased </w:t>
      </w:r>
      <w:r>
        <w:rPr>
          <w:rFonts w:ascii="Arial" w:hAnsi="Arial" w:cs="Arial"/>
          <w:color w:val="000000"/>
          <w:sz w:val="22"/>
          <w:szCs w:val="22"/>
        </w:rPr>
        <w:t xml:space="preserve">the </w:t>
      </w:r>
      <w:r w:rsidR="00D0116E" w:rsidRPr="0067199C">
        <w:rPr>
          <w:rFonts w:ascii="Arial" w:hAnsi="Arial" w:cs="Arial"/>
          <w:color w:val="000000"/>
          <w:sz w:val="22"/>
          <w:szCs w:val="22"/>
        </w:rPr>
        <w:t>risk</w:t>
      </w:r>
      <w:r>
        <w:rPr>
          <w:rFonts w:ascii="Arial" w:hAnsi="Arial" w:cs="Arial"/>
          <w:color w:val="000000"/>
          <w:sz w:val="22"/>
          <w:szCs w:val="22"/>
        </w:rPr>
        <w:t>-score</w:t>
      </w:r>
      <w:r w:rsidR="001159B2">
        <w:rPr>
          <w:rFonts w:ascii="Arial" w:hAnsi="Arial" w:cs="Arial"/>
          <w:color w:val="000000"/>
          <w:sz w:val="22"/>
          <w:szCs w:val="22"/>
        </w:rPr>
        <w:t xml:space="preserve">, as </w:t>
      </w:r>
      <w:r w:rsidR="00CB6416">
        <w:rPr>
          <w:rFonts w:ascii="Arial" w:hAnsi="Arial" w:cs="Arial"/>
          <w:color w:val="000000"/>
          <w:sz w:val="22"/>
          <w:szCs w:val="22"/>
        </w:rPr>
        <w:t>did</w:t>
      </w:r>
      <w:r w:rsidR="00D0116E" w:rsidRPr="0067199C">
        <w:rPr>
          <w:rFonts w:ascii="Arial" w:hAnsi="Arial" w:cs="Arial"/>
          <w:color w:val="000000"/>
          <w:sz w:val="22"/>
          <w:szCs w:val="22"/>
        </w:rPr>
        <w:t xml:space="preserve"> prescriptions on nitrates, other antihypertensives and antiarrhythmics</w:t>
      </w:r>
      <w:r w:rsidR="001159B2">
        <w:rPr>
          <w:rFonts w:ascii="Arial" w:hAnsi="Arial" w:cs="Arial"/>
          <w:color w:val="000000"/>
          <w:sz w:val="22"/>
          <w:szCs w:val="22"/>
        </w:rPr>
        <w:t xml:space="preserve">. </w:t>
      </w:r>
      <w:r w:rsidR="00CB6416">
        <w:rPr>
          <w:rFonts w:ascii="Arial" w:hAnsi="Arial" w:cs="Arial"/>
          <w:color w:val="000000"/>
          <w:sz w:val="22"/>
          <w:szCs w:val="22"/>
        </w:rPr>
        <w:t xml:space="preserve">For the remaining cardiac drugs, prescriptions either reduced or had minor influence, and </w:t>
      </w:r>
      <w:r w:rsidR="00D229F6">
        <w:rPr>
          <w:rFonts w:ascii="Arial" w:hAnsi="Arial" w:cs="Arial"/>
          <w:color w:val="000000"/>
          <w:sz w:val="22"/>
          <w:szCs w:val="22"/>
        </w:rPr>
        <w:t>with limited</w:t>
      </w:r>
      <w:r w:rsidR="00CB6416">
        <w:rPr>
          <w:rFonts w:ascii="Arial" w:hAnsi="Arial" w:cs="Arial"/>
          <w:color w:val="000000"/>
          <w:sz w:val="22"/>
          <w:szCs w:val="22"/>
        </w:rPr>
        <w:t xml:space="preserve"> relation with age </w:t>
      </w:r>
      <w:r w:rsidR="00D0116E" w:rsidRPr="0067199C">
        <w:rPr>
          <w:rFonts w:ascii="Arial" w:hAnsi="Arial" w:cs="Arial"/>
          <w:color w:val="000000"/>
          <w:sz w:val="22"/>
          <w:szCs w:val="22"/>
        </w:rPr>
        <w:t>(</w:t>
      </w:r>
      <w:r w:rsidR="00CE42F9" w:rsidRPr="0067199C">
        <w:rPr>
          <w:rFonts w:ascii="Arial" w:hAnsi="Arial" w:cs="Arial"/>
          <w:color w:val="000000"/>
          <w:sz w:val="22"/>
          <w:szCs w:val="22"/>
        </w:rPr>
        <w:t>f</w:t>
      </w:r>
      <w:r w:rsidR="00D0116E" w:rsidRPr="0067199C">
        <w:rPr>
          <w:rFonts w:ascii="Arial" w:hAnsi="Arial" w:cs="Arial"/>
          <w:color w:val="000000"/>
          <w:sz w:val="22"/>
          <w:szCs w:val="22"/>
        </w:rPr>
        <w:t xml:space="preserve">igure </w:t>
      </w:r>
      <w:r w:rsidR="005B54AB" w:rsidRPr="0067199C">
        <w:rPr>
          <w:rFonts w:ascii="Arial" w:hAnsi="Arial" w:cs="Arial"/>
          <w:color w:val="000000"/>
          <w:sz w:val="22"/>
          <w:szCs w:val="22"/>
        </w:rPr>
        <w:t>3</w:t>
      </w:r>
      <w:r w:rsidR="00D0116E" w:rsidRPr="0067199C">
        <w:rPr>
          <w:rFonts w:ascii="Arial" w:hAnsi="Arial" w:cs="Arial"/>
          <w:color w:val="000000"/>
          <w:sz w:val="22"/>
          <w:szCs w:val="22"/>
        </w:rPr>
        <w:t>b)</w:t>
      </w:r>
      <w:r w:rsidR="00CE42F9" w:rsidRPr="0067199C">
        <w:rPr>
          <w:rFonts w:ascii="Arial" w:hAnsi="Arial" w:cs="Arial"/>
          <w:color w:val="000000"/>
          <w:sz w:val="22"/>
          <w:szCs w:val="22"/>
        </w:rPr>
        <w:t>.</w:t>
      </w:r>
      <w:r w:rsidR="00844A1E" w:rsidRPr="0067199C">
        <w:rPr>
          <w:rFonts w:ascii="Arial" w:hAnsi="Arial" w:cs="Arial"/>
          <w:color w:val="000000"/>
          <w:sz w:val="22"/>
          <w:szCs w:val="22"/>
        </w:rPr>
        <w:t xml:space="preserve"> </w:t>
      </w:r>
      <w:r>
        <w:rPr>
          <w:rFonts w:ascii="Arial" w:hAnsi="Arial" w:cs="Arial"/>
          <w:color w:val="000000"/>
          <w:sz w:val="22"/>
          <w:szCs w:val="22"/>
        </w:rPr>
        <w:t>Preoperative</w:t>
      </w:r>
      <w:r w:rsidR="00844A1E" w:rsidRPr="0067199C">
        <w:rPr>
          <w:rFonts w:ascii="Arial" w:hAnsi="Arial" w:cs="Arial"/>
          <w:color w:val="000000"/>
          <w:sz w:val="22"/>
          <w:szCs w:val="22"/>
        </w:rPr>
        <w:t xml:space="preserve"> psychotropic prescriptions increased the risk</w:t>
      </w:r>
      <w:r>
        <w:rPr>
          <w:rFonts w:ascii="Arial" w:hAnsi="Arial" w:cs="Arial"/>
          <w:color w:val="000000"/>
          <w:sz w:val="22"/>
          <w:szCs w:val="22"/>
        </w:rPr>
        <w:t>-</w:t>
      </w:r>
      <w:r w:rsidR="00844A1E" w:rsidRPr="0067199C">
        <w:rPr>
          <w:rFonts w:ascii="Arial" w:hAnsi="Arial" w:cs="Arial"/>
          <w:color w:val="000000"/>
          <w:sz w:val="22"/>
          <w:szCs w:val="22"/>
        </w:rPr>
        <w:t>score except for antipsychotics (</w:t>
      </w:r>
      <w:r w:rsidR="0095392F" w:rsidRPr="0067199C">
        <w:rPr>
          <w:rFonts w:ascii="Arial" w:hAnsi="Arial" w:cs="Arial"/>
          <w:color w:val="000000"/>
          <w:sz w:val="22"/>
          <w:szCs w:val="22"/>
        </w:rPr>
        <w:t>0.6%)</w:t>
      </w:r>
      <w:r w:rsidR="00CB6416">
        <w:rPr>
          <w:rFonts w:ascii="Arial" w:hAnsi="Arial" w:cs="Arial"/>
          <w:color w:val="000000"/>
          <w:sz w:val="22"/>
          <w:szCs w:val="22"/>
        </w:rPr>
        <w:t>.</w:t>
      </w:r>
      <w:r w:rsidR="0095392F" w:rsidRPr="0067199C">
        <w:rPr>
          <w:rFonts w:ascii="Arial" w:hAnsi="Arial" w:cs="Arial"/>
          <w:color w:val="000000"/>
          <w:sz w:val="22"/>
          <w:szCs w:val="22"/>
        </w:rPr>
        <w:t xml:space="preserve"> </w:t>
      </w:r>
      <w:r w:rsidR="00CB6416">
        <w:rPr>
          <w:rFonts w:ascii="Arial" w:hAnsi="Arial" w:cs="Arial"/>
          <w:color w:val="000000"/>
          <w:sz w:val="22"/>
          <w:szCs w:val="22"/>
        </w:rPr>
        <w:t>F</w:t>
      </w:r>
      <w:r w:rsidR="0095392F" w:rsidRPr="0067199C">
        <w:rPr>
          <w:rFonts w:ascii="Arial" w:hAnsi="Arial" w:cs="Arial"/>
          <w:color w:val="000000"/>
          <w:sz w:val="22"/>
          <w:szCs w:val="22"/>
        </w:rPr>
        <w:t>or</w:t>
      </w:r>
      <w:r w:rsidR="00EC6600">
        <w:rPr>
          <w:rFonts w:ascii="Arial" w:hAnsi="Arial" w:cs="Arial"/>
          <w:color w:val="000000"/>
          <w:sz w:val="22"/>
          <w:szCs w:val="22"/>
        </w:rPr>
        <w:t xml:space="preserve"> </w:t>
      </w:r>
      <w:r w:rsidR="0095392F" w:rsidRPr="0067199C">
        <w:rPr>
          <w:rFonts w:ascii="Arial" w:hAnsi="Arial" w:cs="Arial"/>
          <w:color w:val="000000"/>
          <w:sz w:val="22"/>
          <w:szCs w:val="22"/>
        </w:rPr>
        <w:t>users</w:t>
      </w:r>
      <w:r w:rsidR="00EC6600">
        <w:rPr>
          <w:rFonts w:ascii="Arial" w:hAnsi="Arial" w:cs="Arial"/>
          <w:color w:val="000000"/>
          <w:sz w:val="22"/>
          <w:szCs w:val="22"/>
        </w:rPr>
        <w:t xml:space="preserve"> of selective serotonin inhibitors</w:t>
      </w:r>
      <w:r w:rsidR="0095392F" w:rsidRPr="0067199C">
        <w:rPr>
          <w:rFonts w:ascii="Arial" w:hAnsi="Arial" w:cs="Arial"/>
          <w:color w:val="000000"/>
          <w:sz w:val="22"/>
          <w:szCs w:val="22"/>
        </w:rPr>
        <w:t xml:space="preserve"> </w:t>
      </w:r>
      <w:r w:rsidR="00CB6416">
        <w:rPr>
          <w:rFonts w:ascii="Arial" w:hAnsi="Arial" w:cs="Arial"/>
          <w:color w:val="000000"/>
          <w:sz w:val="22"/>
          <w:szCs w:val="22"/>
        </w:rPr>
        <w:t xml:space="preserve">there was a clear </w:t>
      </w:r>
      <w:r w:rsidR="00EC6600">
        <w:rPr>
          <w:rFonts w:ascii="Arial" w:hAnsi="Arial" w:cs="Arial"/>
          <w:color w:val="000000"/>
          <w:sz w:val="22"/>
          <w:szCs w:val="22"/>
        </w:rPr>
        <w:t xml:space="preserve">age-related </w:t>
      </w:r>
      <w:r w:rsidR="00CB6416">
        <w:rPr>
          <w:rFonts w:ascii="Arial" w:hAnsi="Arial" w:cs="Arial"/>
          <w:color w:val="000000"/>
          <w:sz w:val="22"/>
          <w:szCs w:val="22"/>
        </w:rPr>
        <w:t xml:space="preserve">distinction with </w:t>
      </w:r>
      <w:r w:rsidR="0095392F" w:rsidRPr="0067199C">
        <w:rPr>
          <w:rFonts w:ascii="Arial" w:hAnsi="Arial" w:cs="Arial"/>
          <w:color w:val="000000"/>
          <w:sz w:val="22"/>
          <w:szCs w:val="22"/>
        </w:rPr>
        <w:t xml:space="preserve">the risk score </w:t>
      </w:r>
      <w:r w:rsidR="00CB6416">
        <w:rPr>
          <w:rFonts w:ascii="Arial" w:hAnsi="Arial" w:cs="Arial"/>
          <w:color w:val="000000"/>
          <w:sz w:val="22"/>
          <w:szCs w:val="22"/>
        </w:rPr>
        <w:t xml:space="preserve">being </w:t>
      </w:r>
      <w:r w:rsidR="0095392F" w:rsidRPr="0067199C">
        <w:rPr>
          <w:rFonts w:ascii="Arial" w:hAnsi="Arial" w:cs="Arial"/>
          <w:color w:val="000000"/>
          <w:sz w:val="22"/>
          <w:szCs w:val="22"/>
        </w:rPr>
        <w:t xml:space="preserve">increased in </w:t>
      </w:r>
      <w:r w:rsidR="00CB6416">
        <w:rPr>
          <w:rFonts w:ascii="Arial" w:hAnsi="Arial" w:cs="Arial"/>
          <w:color w:val="000000"/>
          <w:sz w:val="22"/>
          <w:szCs w:val="22"/>
        </w:rPr>
        <w:t xml:space="preserve">elderly </w:t>
      </w:r>
      <w:r w:rsidR="0095392F" w:rsidRPr="0067199C">
        <w:rPr>
          <w:rFonts w:ascii="Arial" w:hAnsi="Arial" w:cs="Arial"/>
          <w:color w:val="000000"/>
          <w:sz w:val="22"/>
          <w:szCs w:val="22"/>
        </w:rPr>
        <w:t>patients but decreased</w:t>
      </w:r>
      <w:r w:rsidR="00844A1E" w:rsidRPr="0067199C">
        <w:rPr>
          <w:rFonts w:ascii="Arial" w:hAnsi="Arial" w:cs="Arial"/>
          <w:color w:val="000000"/>
          <w:sz w:val="22"/>
          <w:szCs w:val="22"/>
        </w:rPr>
        <w:t xml:space="preserve"> </w:t>
      </w:r>
      <w:r w:rsidR="00CB6416">
        <w:rPr>
          <w:rFonts w:ascii="Arial" w:hAnsi="Arial" w:cs="Arial"/>
          <w:color w:val="000000"/>
          <w:sz w:val="22"/>
          <w:szCs w:val="22"/>
        </w:rPr>
        <w:t>in those</w:t>
      </w:r>
      <w:r w:rsidR="0095392F" w:rsidRPr="0067199C">
        <w:rPr>
          <w:rFonts w:ascii="Arial" w:hAnsi="Arial" w:cs="Arial"/>
          <w:color w:val="000000"/>
          <w:sz w:val="22"/>
          <w:szCs w:val="22"/>
        </w:rPr>
        <w:t xml:space="preserve"> &lt; </w:t>
      </w:r>
      <w:r w:rsidR="00CB6416">
        <w:rPr>
          <w:rFonts w:ascii="Arial" w:hAnsi="Arial" w:cs="Arial"/>
          <w:color w:val="000000"/>
          <w:sz w:val="22"/>
          <w:szCs w:val="22"/>
        </w:rPr>
        <w:t>60 years</w:t>
      </w:r>
      <w:r w:rsidR="0095392F" w:rsidRPr="0067199C">
        <w:rPr>
          <w:rFonts w:ascii="Arial" w:hAnsi="Arial" w:cs="Arial"/>
          <w:color w:val="000000"/>
          <w:sz w:val="22"/>
          <w:szCs w:val="22"/>
        </w:rPr>
        <w:t xml:space="preserve"> (</w:t>
      </w:r>
      <w:r w:rsidR="006645CD" w:rsidRPr="0067199C">
        <w:rPr>
          <w:rFonts w:ascii="Arial" w:hAnsi="Arial" w:cs="Arial"/>
          <w:color w:val="000000"/>
          <w:sz w:val="22"/>
          <w:szCs w:val="22"/>
        </w:rPr>
        <w:t xml:space="preserve">figure </w:t>
      </w:r>
      <w:r w:rsidR="00CB6416">
        <w:rPr>
          <w:rFonts w:ascii="Arial" w:hAnsi="Arial" w:cs="Arial"/>
          <w:color w:val="000000"/>
          <w:sz w:val="22"/>
          <w:szCs w:val="22"/>
        </w:rPr>
        <w:t>3c</w:t>
      </w:r>
      <w:r w:rsidR="0095392F" w:rsidRPr="0067199C">
        <w:rPr>
          <w:rFonts w:ascii="Arial" w:hAnsi="Arial" w:cs="Arial"/>
          <w:color w:val="000000"/>
          <w:sz w:val="22"/>
          <w:szCs w:val="22"/>
        </w:rPr>
        <w:t>)</w:t>
      </w:r>
      <w:r w:rsidR="00CE42F9" w:rsidRPr="0067199C">
        <w:rPr>
          <w:rFonts w:ascii="Arial" w:hAnsi="Arial" w:cs="Arial"/>
          <w:color w:val="000000"/>
          <w:sz w:val="22"/>
          <w:szCs w:val="22"/>
        </w:rPr>
        <w:t>.</w:t>
      </w:r>
      <w:r w:rsidR="0095392F" w:rsidRPr="0067199C">
        <w:rPr>
          <w:rFonts w:ascii="Arial" w:hAnsi="Arial" w:cs="Arial"/>
          <w:color w:val="000000"/>
          <w:sz w:val="22"/>
          <w:szCs w:val="22"/>
        </w:rPr>
        <w:t xml:space="preserve"> Finally,</w:t>
      </w:r>
      <w:r>
        <w:rPr>
          <w:rFonts w:ascii="Arial" w:hAnsi="Arial" w:cs="Arial"/>
          <w:color w:val="000000"/>
          <w:sz w:val="22"/>
          <w:szCs w:val="22"/>
        </w:rPr>
        <w:t xml:space="preserve"> the </w:t>
      </w:r>
      <w:r w:rsidR="0095392F" w:rsidRPr="0067199C">
        <w:rPr>
          <w:rFonts w:ascii="Arial" w:hAnsi="Arial" w:cs="Arial"/>
          <w:color w:val="000000"/>
          <w:sz w:val="22"/>
          <w:szCs w:val="22"/>
        </w:rPr>
        <w:t>ris</w:t>
      </w:r>
      <w:r w:rsidR="00EE735E" w:rsidRPr="0067199C">
        <w:rPr>
          <w:rFonts w:ascii="Arial" w:hAnsi="Arial" w:cs="Arial"/>
          <w:color w:val="000000"/>
          <w:sz w:val="22"/>
          <w:szCs w:val="22"/>
        </w:rPr>
        <w:t xml:space="preserve">k score </w:t>
      </w:r>
      <w:r w:rsidR="0095392F" w:rsidRPr="0067199C">
        <w:rPr>
          <w:rFonts w:ascii="Arial" w:hAnsi="Arial" w:cs="Arial"/>
          <w:color w:val="000000"/>
          <w:sz w:val="22"/>
          <w:szCs w:val="22"/>
        </w:rPr>
        <w:t xml:space="preserve">increased </w:t>
      </w:r>
      <w:r>
        <w:rPr>
          <w:rFonts w:ascii="Arial" w:hAnsi="Arial" w:cs="Arial"/>
          <w:color w:val="000000"/>
          <w:sz w:val="22"/>
          <w:szCs w:val="22"/>
        </w:rPr>
        <w:t>w</w:t>
      </w:r>
      <w:r w:rsidR="0095392F" w:rsidRPr="0067199C">
        <w:rPr>
          <w:rFonts w:ascii="Arial" w:hAnsi="Arial" w:cs="Arial"/>
          <w:color w:val="000000"/>
          <w:sz w:val="22"/>
          <w:szCs w:val="22"/>
        </w:rPr>
        <w:t xml:space="preserve">ith prescriptions on inhalation steroid and </w:t>
      </w:r>
      <w:r w:rsidR="00E836BB">
        <w:rPr>
          <w:rFonts w:ascii="Arial" w:hAnsi="Arial" w:cs="Arial"/>
          <w:color w:val="000000"/>
          <w:sz w:val="22"/>
          <w:szCs w:val="22"/>
        </w:rPr>
        <w:t>β-blockers</w:t>
      </w:r>
      <w:r w:rsidR="0095392F" w:rsidRPr="0067199C">
        <w:rPr>
          <w:rFonts w:ascii="Arial" w:hAnsi="Arial" w:cs="Arial"/>
          <w:color w:val="000000"/>
          <w:sz w:val="22"/>
          <w:szCs w:val="22"/>
        </w:rPr>
        <w:t>,</w:t>
      </w:r>
      <w:r w:rsidR="00D229F6">
        <w:rPr>
          <w:rFonts w:ascii="Arial" w:hAnsi="Arial" w:cs="Arial"/>
          <w:color w:val="000000"/>
          <w:sz w:val="22"/>
          <w:szCs w:val="22"/>
        </w:rPr>
        <w:t xml:space="preserve"> and</w:t>
      </w:r>
      <w:r>
        <w:rPr>
          <w:rFonts w:ascii="Arial" w:hAnsi="Arial" w:cs="Arial"/>
          <w:color w:val="000000"/>
          <w:sz w:val="22"/>
          <w:szCs w:val="22"/>
        </w:rPr>
        <w:t xml:space="preserve"> </w:t>
      </w:r>
      <w:r w:rsidR="00CB6416">
        <w:rPr>
          <w:rFonts w:ascii="Arial" w:hAnsi="Arial" w:cs="Arial"/>
          <w:color w:val="000000"/>
          <w:sz w:val="22"/>
          <w:szCs w:val="22"/>
        </w:rPr>
        <w:t>m</w:t>
      </w:r>
      <w:r>
        <w:rPr>
          <w:rFonts w:ascii="Arial" w:hAnsi="Arial" w:cs="Arial"/>
          <w:color w:val="000000"/>
          <w:sz w:val="22"/>
          <w:szCs w:val="22"/>
        </w:rPr>
        <w:t>ore</w:t>
      </w:r>
      <w:r w:rsidR="008B006B">
        <w:rPr>
          <w:rFonts w:ascii="Arial" w:hAnsi="Arial" w:cs="Arial"/>
          <w:color w:val="000000"/>
          <w:sz w:val="22"/>
          <w:szCs w:val="22"/>
        </w:rPr>
        <w:t xml:space="preserve"> </w:t>
      </w:r>
      <w:r>
        <w:rPr>
          <w:rFonts w:ascii="Arial" w:hAnsi="Arial" w:cs="Arial"/>
          <w:color w:val="000000"/>
          <w:sz w:val="22"/>
          <w:szCs w:val="22"/>
        </w:rPr>
        <w:t>accentuated</w:t>
      </w:r>
      <w:r w:rsidR="008B006B">
        <w:rPr>
          <w:rFonts w:ascii="Arial" w:hAnsi="Arial" w:cs="Arial"/>
          <w:color w:val="000000"/>
          <w:sz w:val="22"/>
          <w:szCs w:val="22"/>
        </w:rPr>
        <w:t xml:space="preserve"> in the younger</w:t>
      </w:r>
      <w:r w:rsidR="0095392F" w:rsidRPr="0067199C">
        <w:rPr>
          <w:rFonts w:ascii="Arial" w:hAnsi="Arial" w:cs="Arial"/>
          <w:color w:val="000000"/>
          <w:sz w:val="22"/>
          <w:szCs w:val="22"/>
        </w:rPr>
        <w:t xml:space="preserve"> patients</w:t>
      </w:r>
      <w:r w:rsidR="008B006B">
        <w:rPr>
          <w:rFonts w:ascii="Arial" w:hAnsi="Arial" w:cs="Arial"/>
          <w:color w:val="000000"/>
          <w:sz w:val="22"/>
          <w:szCs w:val="22"/>
        </w:rPr>
        <w:t xml:space="preserve"> (figure 3d).</w:t>
      </w:r>
      <w:r w:rsidR="00CD6E5B" w:rsidRPr="0067199C">
        <w:rPr>
          <w:rFonts w:ascii="Arial" w:hAnsi="Arial" w:cs="Arial"/>
          <w:color w:val="000000"/>
          <w:sz w:val="22"/>
          <w:szCs w:val="22"/>
        </w:rPr>
        <w:t xml:space="preserve"> </w:t>
      </w:r>
      <w:r>
        <w:rPr>
          <w:rFonts w:ascii="Arial" w:hAnsi="Arial" w:cs="Arial"/>
          <w:color w:val="000000"/>
          <w:sz w:val="22"/>
          <w:szCs w:val="22"/>
        </w:rPr>
        <w:br/>
      </w:r>
      <w:r w:rsidR="00FF3424" w:rsidRPr="0067199C">
        <w:rPr>
          <w:rFonts w:ascii="Arial" w:hAnsi="Arial" w:cs="Arial"/>
          <w:color w:val="000000"/>
          <w:sz w:val="22"/>
          <w:szCs w:val="22"/>
        </w:rPr>
        <w:t xml:space="preserve">The results </w:t>
      </w:r>
      <w:r w:rsidR="00CD6E5B" w:rsidRPr="0067199C">
        <w:rPr>
          <w:rFonts w:ascii="Arial" w:hAnsi="Arial" w:cs="Arial"/>
          <w:color w:val="000000"/>
          <w:sz w:val="22"/>
          <w:szCs w:val="22"/>
        </w:rPr>
        <w:t xml:space="preserve">including patients with a </w:t>
      </w:r>
      <w:r w:rsidR="00D8663B">
        <w:rPr>
          <w:rFonts w:ascii="Arial" w:hAnsi="Arial" w:cs="Arial"/>
          <w:color w:val="000000"/>
          <w:sz w:val="22"/>
          <w:szCs w:val="22"/>
        </w:rPr>
        <w:t>length of stay</w:t>
      </w:r>
      <w:r w:rsidR="00CD6E5B" w:rsidRPr="0067199C">
        <w:rPr>
          <w:rFonts w:ascii="Arial" w:hAnsi="Arial" w:cs="Arial"/>
          <w:color w:val="000000"/>
          <w:sz w:val="22"/>
          <w:szCs w:val="22"/>
        </w:rPr>
        <w:t xml:space="preserve"> &gt;4 days, but no reported postoperative complications</w:t>
      </w:r>
      <w:r w:rsidR="00FF3424" w:rsidRPr="0067199C">
        <w:rPr>
          <w:rFonts w:ascii="Arial" w:hAnsi="Arial" w:cs="Arial"/>
          <w:color w:val="000000"/>
          <w:sz w:val="22"/>
          <w:szCs w:val="22"/>
        </w:rPr>
        <w:t xml:space="preserve"> </w:t>
      </w:r>
      <w:r w:rsidR="00CD6E5B" w:rsidRPr="0067199C">
        <w:rPr>
          <w:rFonts w:ascii="Arial" w:hAnsi="Arial" w:cs="Arial"/>
          <w:color w:val="000000"/>
          <w:sz w:val="22"/>
          <w:szCs w:val="22"/>
        </w:rPr>
        <w:t>(</w:t>
      </w:r>
      <w:del w:id="104" w:author="Christoffer Calov Jørgensen" w:date="2022-09-07T11:37:00Z">
        <w:r w:rsidR="001F615B" w:rsidRPr="0067199C" w:rsidDel="0013145C">
          <w:rPr>
            <w:rFonts w:ascii="Arial" w:hAnsi="Arial" w:cs="Arial"/>
            <w:color w:val="000000"/>
            <w:sz w:val="22"/>
            <w:szCs w:val="22"/>
          </w:rPr>
          <w:delText>o</w:delText>
        </w:r>
        <w:r w:rsidR="00FF3424" w:rsidRPr="0067199C" w:rsidDel="0013145C">
          <w:rPr>
            <w:rFonts w:ascii="Arial" w:hAnsi="Arial" w:cs="Arial"/>
            <w:color w:val="000000"/>
            <w:sz w:val="22"/>
            <w:szCs w:val="22"/>
          </w:rPr>
          <w:delText>utcome B</w:delText>
        </w:r>
      </w:del>
      <w:ins w:id="105" w:author="Christoffer Calov Jørgensen" w:date="2022-09-07T11:37:00Z">
        <w:r w:rsidR="0013145C">
          <w:rPr>
            <w:rFonts w:ascii="Arial" w:hAnsi="Arial" w:cs="Arial"/>
            <w:color w:val="000000"/>
            <w:sz w:val="22"/>
            <w:szCs w:val="22"/>
          </w:rPr>
          <w:t>secondary outcome</w:t>
        </w:r>
      </w:ins>
      <w:r w:rsidR="00CD6E5B" w:rsidRPr="0067199C">
        <w:rPr>
          <w:rFonts w:ascii="Arial" w:hAnsi="Arial" w:cs="Arial"/>
          <w:color w:val="000000"/>
          <w:sz w:val="22"/>
          <w:szCs w:val="22"/>
        </w:rPr>
        <w:t>)</w:t>
      </w:r>
      <w:r w:rsidR="00FF3424" w:rsidRPr="0067199C">
        <w:rPr>
          <w:rFonts w:ascii="Arial" w:hAnsi="Arial" w:cs="Arial"/>
          <w:color w:val="000000"/>
          <w:sz w:val="22"/>
          <w:szCs w:val="22"/>
        </w:rPr>
        <w:t xml:space="preserve"> were similar as for </w:t>
      </w:r>
      <w:del w:id="106" w:author="Christoffer Calov Jørgensen" w:date="2022-09-07T11:34:00Z">
        <w:r w:rsidR="001F615B" w:rsidRPr="0067199C" w:rsidDel="00FE4276">
          <w:rPr>
            <w:rFonts w:ascii="Arial" w:hAnsi="Arial" w:cs="Arial"/>
            <w:color w:val="000000"/>
            <w:sz w:val="22"/>
            <w:szCs w:val="22"/>
          </w:rPr>
          <w:delText>o</w:delText>
        </w:r>
        <w:r w:rsidR="00FF3424" w:rsidRPr="0067199C" w:rsidDel="00FE4276">
          <w:rPr>
            <w:rFonts w:ascii="Arial" w:hAnsi="Arial" w:cs="Arial"/>
            <w:color w:val="000000"/>
            <w:sz w:val="22"/>
            <w:szCs w:val="22"/>
          </w:rPr>
          <w:delText>utcome A</w:delText>
        </w:r>
      </w:del>
      <w:ins w:id="107" w:author="Christoffer Calov Jørgensen" w:date="2022-09-07T11:35:00Z">
        <w:r w:rsidR="00FE4276">
          <w:rPr>
            <w:rFonts w:ascii="Arial" w:hAnsi="Arial" w:cs="Arial"/>
            <w:color w:val="000000"/>
            <w:sz w:val="22"/>
            <w:szCs w:val="22"/>
          </w:rPr>
          <w:t xml:space="preserve">the </w:t>
        </w:r>
      </w:ins>
      <w:ins w:id="108" w:author="Christoffer Calov Jørgensen" w:date="2022-09-07T11:34:00Z">
        <w:r w:rsidR="00FE4276">
          <w:rPr>
            <w:rFonts w:ascii="Arial" w:hAnsi="Arial" w:cs="Arial"/>
            <w:color w:val="000000"/>
            <w:sz w:val="22"/>
            <w:szCs w:val="22"/>
          </w:rPr>
          <w:t>primary outcome</w:t>
        </w:r>
      </w:ins>
      <w:r w:rsidR="00CD6E5B" w:rsidRPr="0067199C">
        <w:rPr>
          <w:rFonts w:ascii="Arial" w:hAnsi="Arial" w:cs="Arial"/>
          <w:color w:val="000000"/>
          <w:sz w:val="22"/>
          <w:szCs w:val="22"/>
        </w:rPr>
        <w:t xml:space="preserve">. </w:t>
      </w:r>
      <w:r w:rsidR="00FD3F9F" w:rsidRPr="0067199C">
        <w:rPr>
          <w:rFonts w:ascii="Arial" w:hAnsi="Arial" w:cs="Arial"/>
          <w:color w:val="000000"/>
          <w:sz w:val="22"/>
          <w:szCs w:val="22"/>
        </w:rPr>
        <w:t xml:space="preserve">In general, we found that </w:t>
      </w:r>
      <w:r>
        <w:rPr>
          <w:rFonts w:ascii="Arial" w:hAnsi="Arial" w:cs="Arial"/>
          <w:color w:val="000000"/>
          <w:sz w:val="22"/>
          <w:szCs w:val="22"/>
        </w:rPr>
        <w:t>the full machine-learning model</w:t>
      </w:r>
      <w:r w:rsidR="00FF3424" w:rsidRPr="0067199C">
        <w:rPr>
          <w:rFonts w:ascii="Arial" w:hAnsi="Arial" w:cs="Arial"/>
          <w:color w:val="000000"/>
          <w:sz w:val="22"/>
          <w:szCs w:val="22"/>
        </w:rPr>
        <w:t xml:space="preserve"> </w:t>
      </w:r>
      <w:r w:rsidR="00CD6E5B" w:rsidRPr="0067199C">
        <w:rPr>
          <w:rFonts w:ascii="Arial" w:hAnsi="Arial" w:cs="Arial"/>
          <w:color w:val="000000"/>
          <w:sz w:val="22"/>
          <w:szCs w:val="22"/>
        </w:rPr>
        <w:t>was</w:t>
      </w:r>
      <w:r w:rsidR="00FF3424" w:rsidRPr="0067199C">
        <w:rPr>
          <w:rFonts w:ascii="Arial" w:hAnsi="Arial" w:cs="Arial"/>
          <w:color w:val="000000"/>
          <w:sz w:val="22"/>
          <w:szCs w:val="22"/>
        </w:rPr>
        <w:t xml:space="preserve"> superior t</w:t>
      </w:r>
      <w:r w:rsidR="00FD3F9F" w:rsidRPr="0067199C">
        <w:rPr>
          <w:rFonts w:ascii="Arial" w:hAnsi="Arial" w:cs="Arial"/>
          <w:color w:val="000000"/>
          <w:sz w:val="22"/>
          <w:szCs w:val="22"/>
        </w:rPr>
        <w:t>o</w:t>
      </w:r>
      <w:r w:rsidR="00FF3424" w:rsidRPr="0067199C">
        <w:rPr>
          <w:rFonts w:ascii="Arial" w:hAnsi="Arial" w:cs="Arial"/>
          <w:color w:val="000000"/>
          <w:sz w:val="22"/>
          <w:szCs w:val="22"/>
        </w:rPr>
        <w:t xml:space="preserve"> </w:t>
      </w:r>
      <w:r w:rsidR="00FD3F9F" w:rsidRPr="0067199C">
        <w:rPr>
          <w:rFonts w:ascii="Arial" w:hAnsi="Arial" w:cs="Arial"/>
          <w:color w:val="000000"/>
          <w:sz w:val="22"/>
          <w:szCs w:val="22"/>
        </w:rPr>
        <w:t>the other</w:t>
      </w:r>
      <w:r>
        <w:rPr>
          <w:rFonts w:ascii="Arial" w:hAnsi="Arial" w:cs="Arial"/>
          <w:color w:val="000000"/>
          <w:sz w:val="22"/>
          <w:szCs w:val="22"/>
        </w:rPr>
        <w:t>s</w:t>
      </w:r>
      <w:r w:rsidR="00FD3F9F" w:rsidRPr="0067199C">
        <w:rPr>
          <w:rFonts w:ascii="Arial" w:hAnsi="Arial" w:cs="Arial"/>
          <w:color w:val="000000"/>
          <w:sz w:val="22"/>
          <w:szCs w:val="22"/>
        </w:rPr>
        <w:t xml:space="preserve">, </w:t>
      </w:r>
      <w:r w:rsidR="00D229F6">
        <w:rPr>
          <w:rFonts w:ascii="Arial" w:hAnsi="Arial" w:cs="Arial"/>
          <w:color w:val="000000"/>
          <w:sz w:val="22"/>
          <w:szCs w:val="22"/>
        </w:rPr>
        <w:t xml:space="preserve">although </w:t>
      </w:r>
      <w:r w:rsidR="00B9194D">
        <w:rPr>
          <w:rFonts w:ascii="Arial" w:hAnsi="Arial" w:cs="Arial"/>
          <w:color w:val="000000"/>
          <w:sz w:val="22"/>
          <w:szCs w:val="22"/>
        </w:rPr>
        <w:t>the difference</w:t>
      </w:r>
      <w:ins w:id="109" w:author="Christoffer Calov Jørgensen" w:date="2022-09-07T11:35:00Z">
        <w:r w:rsidR="00FE4276">
          <w:rPr>
            <w:rFonts w:ascii="Arial" w:hAnsi="Arial" w:cs="Arial"/>
            <w:color w:val="000000"/>
            <w:sz w:val="22"/>
            <w:szCs w:val="22"/>
          </w:rPr>
          <w:t>s</w:t>
        </w:r>
      </w:ins>
      <w:r w:rsidR="00B9194D">
        <w:rPr>
          <w:rFonts w:ascii="Arial" w:hAnsi="Arial" w:cs="Arial"/>
          <w:color w:val="000000"/>
          <w:sz w:val="22"/>
          <w:szCs w:val="22"/>
        </w:rPr>
        <w:t xml:space="preserve"> w</w:t>
      </w:r>
      <w:r w:rsidR="00A300BE">
        <w:rPr>
          <w:rFonts w:ascii="Arial" w:hAnsi="Arial" w:cs="Arial"/>
          <w:color w:val="000000"/>
          <w:sz w:val="22"/>
          <w:szCs w:val="22"/>
        </w:rPr>
        <w:t>ere</w:t>
      </w:r>
      <w:r w:rsidR="00B9194D">
        <w:rPr>
          <w:rFonts w:ascii="Arial" w:hAnsi="Arial" w:cs="Arial"/>
          <w:color w:val="000000"/>
          <w:sz w:val="22"/>
          <w:szCs w:val="22"/>
        </w:rPr>
        <w:t xml:space="preserve"> </w:t>
      </w:r>
      <w:r w:rsidR="00A300BE">
        <w:rPr>
          <w:rFonts w:ascii="Arial" w:hAnsi="Arial" w:cs="Arial"/>
          <w:color w:val="000000"/>
          <w:sz w:val="22"/>
          <w:szCs w:val="22"/>
        </w:rPr>
        <w:t>smaller</w:t>
      </w:r>
      <w:r w:rsidR="00B9194D">
        <w:rPr>
          <w:rFonts w:ascii="Arial" w:hAnsi="Arial" w:cs="Arial"/>
          <w:color w:val="000000"/>
          <w:sz w:val="22"/>
          <w:szCs w:val="22"/>
        </w:rPr>
        <w:t xml:space="preserve"> </w:t>
      </w:r>
      <w:r w:rsidR="00FD3F9F" w:rsidRPr="0067199C">
        <w:rPr>
          <w:rFonts w:ascii="Arial" w:hAnsi="Arial" w:cs="Arial"/>
          <w:color w:val="000000"/>
          <w:sz w:val="22"/>
          <w:szCs w:val="22"/>
        </w:rPr>
        <w:t xml:space="preserve">than </w:t>
      </w:r>
      <w:r w:rsidR="00B9194D">
        <w:rPr>
          <w:rFonts w:ascii="Arial" w:hAnsi="Arial" w:cs="Arial"/>
          <w:color w:val="000000"/>
          <w:sz w:val="22"/>
          <w:szCs w:val="22"/>
        </w:rPr>
        <w:t>for</w:t>
      </w:r>
      <w:r w:rsidR="00FD3F9F" w:rsidRPr="0067199C">
        <w:rPr>
          <w:rFonts w:ascii="Arial" w:hAnsi="Arial" w:cs="Arial"/>
          <w:color w:val="000000"/>
          <w:sz w:val="22"/>
          <w:szCs w:val="22"/>
        </w:rPr>
        <w:t xml:space="preserve"> </w:t>
      </w:r>
      <w:del w:id="110" w:author="Christoffer Calov Jørgensen" w:date="2022-09-07T11:34:00Z">
        <w:r w:rsidR="001F615B" w:rsidRPr="0067199C" w:rsidDel="00FE4276">
          <w:rPr>
            <w:rFonts w:ascii="Arial" w:hAnsi="Arial" w:cs="Arial"/>
            <w:color w:val="000000"/>
            <w:sz w:val="22"/>
            <w:szCs w:val="22"/>
          </w:rPr>
          <w:delText>o</w:delText>
        </w:r>
        <w:r w:rsidR="00FD3F9F" w:rsidRPr="0067199C" w:rsidDel="00FE4276">
          <w:rPr>
            <w:rFonts w:ascii="Arial" w:hAnsi="Arial" w:cs="Arial"/>
            <w:color w:val="000000"/>
            <w:sz w:val="22"/>
            <w:szCs w:val="22"/>
          </w:rPr>
          <w:delText>utcome A</w:delText>
        </w:r>
      </w:del>
      <w:ins w:id="111" w:author="Christoffer Calov Jørgensen" w:date="2022-09-07T11:35:00Z">
        <w:r w:rsidR="00FE4276">
          <w:rPr>
            <w:rFonts w:ascii="Arial" w:hAnsi="Arial" w:cs="Arial"/>
            <w:color w:val="000000"/>
            <w:sz w:val="22"/>
            <w:szCs w:val="22"/>
          </w:rPr>
          <w:t xml:space="preserve">the </w:t>
        </w:r>
      </w:ins>
      <w:ins w:id="112" w:author="Christoffer Calov Jørgensen" w:date="2022-09-07T11:34:00Z">
        <w:r w:rsidR="00FE4276">
          <w:rPr>
            <w:rFonts w:ascii="Arial" w:hAnsi="Arial" w:cs="Arial"/>
            <w:color w:val="000000"/>
            <w:sz w:val="22"/>
            <w:szCs w:val="22"/>
          </w:rPr>
          <w:t>primary outcome</w:t>
        </w:r>
      </w:ins>
      <w:r w:rsidR="00FF3424" w:rsidRPr="0067199C">
        <w:rPr>
          <w:rFonts w:ascii="Arial" w:hAnsi="Arial" w:cs="Arial"/>
          <w:color w:val="000000"/>
          <w:sz w:val="22"/>
          <w:szCs w:val="22"/>
        </w:rPr>
        <w:t xml:space="preserve">. </w:t>
      </w:r>
      <w:r w:rsidR="00B9586F" w:rsidRPr="0067199C">
        <w:rPr>
          <w:rFonts w:ascii="Arial" w:hAnsi="Arial" w:cs="Arial"/>
          <w:color w:val="000000"/>
          <w:sz w:val="22"/>
          <w:szCs w:val="22"/>
        </w:rPr>
        <w:t>(</w:t>
      </w:r>
      <w:r w:rsidR="00B9586F">
        <w:rPr>
          <w:rFonts w:ascii="Arial" w:hAnsi="Arial" w:cs="Arial"/>
          <w:color w:val="000000"/>
          <w:sz w:val="22"/>
          <w:szCs w:val="22"/>
        </w:rPr>
        <w:t xml:space="preserve">Supplemental </w:t>
      </w:r>
      <w:r w:rsidR="0085563E">
        <w:rPr>
          <w:rFonts w:ascii="Arial" w:hAnsi="Arial" w:cs="Arial"/>
          <w:color w:val="000000"/>
          <w:sz w:val="22"/>
          <w:szCs w:val="22"/>
        </w:rPr>
        <w:t xml:space="preserve">material </w:t>
      </w:r>
      <w:del w:id="113" w:author="Christoffer Calov Jørgensen" w:date="2022-09-07T21:14:00Z">
        <w:r w:rsidR="0085563E" w:rsidDel="008163E4">
          <w:rPr>
            <w:rFonts w:ascii="Arial" w:hAnsi="Arial" w:cs="Arial"/>
            <w:color w:val="000000"/>
            <w:sz w:val="22"/>
            <w:szCs w:val="22"/>
          </w:rPr>
          <w:delText>3</w:delText>
        </w:r>
      </w:del>
      <w:ins w:id="114" w:author="Christoffer Calov Jørgensen" w:date="2022-09-07T21:14:00Z">
        <w:r w:rsidR="008163E4">
          <w:rPr>
            <w:rFonts w:ascii="Arial" w:hAnsi="Arial" w:cs="Arial"/>
            <w:color w:val="000000"/>
            <w:sz w:val="22"/>
            <w:szCs w:val="22"/>
          </w:rPr>
          <w:t>4</w:t>
        </w:r>
      </w:ins>
      <w:r w:rsidR="00B9586F">
        <w:rPr>
          <w:rFonts w:ascii="Arial" w:hAnsi="Arial" w:cs="Arial"/>
          <w:color w:val="000000"/>
          <w:sz w:val="22"/>
          <w:szCs w:val="22"/>
        </w:rPr>
        <w:t xml:space="preserve"> listing outcome parameters</w:t>
      </w:r>
      <w:r w:rsidR="006645CD" w:rsidRPr="0067199C">
        <w:rPr>
          <w:rFonts w:ascii="Arial" w:hAnsi="Arial" w:cs="Arial"/>
          <w:color w:val="000000"/>
          <w:sz w:val="22"/>
          <w:szCs w:val="22"/>
        </w:rPr>
        <w:t xml:space="preserve"> and </w:t>
      </w:r>
      <w:r w:rsidR="00B9586F">
        <w:rPr>
          <w:rFonts w:ascii="Arial" w:hAnsi="Arial" w:cs="Arial"/>
          <w:color w:val="000000"/>
          <w:sz w:val="22"/>
          <w:szCs w:val="22"/>
        </w:rPr>
        <w:t xml:space="preserve">Supplemental </w:t>
      </w:r>
      <w:r w:rsidR="0085563E">
        <w:rPr>
          <w:rFonts w:ascii="Arial" w:hAnsi="Arial" w:cs="Arial"/>
          <w:color w:val="000000"/>
          <w:sz w:val="22"/>
          <w:szCs w:val="22"/>
        </w:rPr>
        <w:t>material</w:t>
      </w:r>
      <w:r w:rsidR="00B9586F">
        <w:rPr>
          <w:rFonts w:ascii="Arial" w:hAnsi="Arial" w:cs="Arial"/>
          <w:color w:val="000000"/>
          <w:sz w:val="22"/>
          <w:szCs w:val="22"/>
        </w:rPr>
        <w:t xml:space="preserve"> </w:t>
      </w:r>
      <w:ins w:id="115" w:author="Christoffer Calov Jørgensen" w:date="2022-09-07T21:14:00Z">
        <w:r w:rsidR="008163E4">
          <w:rPr>
            <w:rFonts w:ascii="Arial" w:hAnsi="Arial" w:cs="Arial"/>
            <w:color w:val="000000"/>
            <w:sz w:val="22"/>
            <w:szCs w:val="22"/>
          </w:rPr>
          <w:t>5</w:t>
        </w:r>
      </w:ins>
      <w:del w:id="116" w:author="Christoffer Calov Jørgensen" w:date="2022-09-07T21:14:00Z">
        <w:r w:rsidR="0085563E" w:rsidDel="008163E4">
          <w:rPr>
            <w:rFonts w:ascii="Arial" w:hAnsi="Arial" w:cs="Arial"/>
            <w:color w:val="000000"/>
            <w:sz w:val="22"/>
            <w:szCs w:val="22"/>
          </w:rPr>
          <w:delText>4</w:delText>
        </w:r>
      </w:del>
      <w:r w:rsidR="00B9586F">
        <w:rPr>
          <w:rFonts w:ascii="Arial" w:hAnsi="Arial" w:cs="Arial"/>
          <w:color w:val="000000"/>
          <w:sz w:val="22"/>
          <w:szCs w:val="22"/>
        </w:rPr>
        <w:t xml:space="preserve"> f</w:t>
      </w:r>
      <w:r w:rsidR="006645CD" w:rsidRPr="0067199C">
        <w:rPr>
          <w:rFonts w:ascii="Arial" w:hAnsi="Arial" w:cs="Arial"/>
          <w:color w:val="000000"/>
          <w:sz w:val="22"/>
          <w:szCs w:val="22"/>
        </w:rPr>
        <w:t>igure</w:t>
      </w:r>
      <w:r w:rsidR="00A300BE">
        <w:rPr>
          <w:rFonts w:ascii="Arial" w:hAnsi="Arial" w:cs="Arial"/>
          <w:color w:val="000000"/>
          <w:sz w:val="22"/>
          <w:szCs w:val="22"/>
        </w:rPr>
        <w:t xml:space="preserve"> S1a-b showing distributions and ROC curves for </w:t>
      </w:r>
      <w:del w:id="117" w:author="Christoffer Calov Jørgensen" w:date="2022-09-07T11:37:00Z">
        <w:r w:rsidR="00A300BE" w:rsidDel="0013145C">
          <w:rPr>
            <w:rFonts w:ascii="Arial" w:hAnsi="Arial" w:cs="Arial"/>
            <w:color w:val="000000"/>
            <w:sz w:val="22"/>
            <w:szCs w:val="22"/>
          </w:rPr>
          <w:delText>outcome B</w:delText>
        </w:r>
      </w:del>
      <w:ins w:id="118" w:author="Christoffer Calov Jørgensen" w:date="2022-09-07T11:38:00Z">
        <w:r w:rsidR="0013145C">
          <w:rPr>
            <w:rFonts w:ascii="Arial" w:hAnsi="Arial" w:cs="Arial"/>
            <w:color w:val="000000"/>
            <w:sz w:val="22"/>
            <w:szCs w:val="22"/>
          </w:rPr>
          <w:t xml:space="preserve">the </w:t>
        </w:r>
      </w:ins>
      <w:ins w:id="119" w:author="Christoffer Calov Jørgensen" w:date="2022-09-07T11:37:00Z">
        <w:r w:rsidR="0013145C">
          <w:rPr>
            <w:rFonts w:ascii="Arial" w:hAnsi="Arial" w:cs="Arial"/>
            <w:color w:val="000000"/>
            <w:sz w:val="22"/>
            <w:szCs w:val="22"/>
          </w:rPr>
          <w:t>secondary outcome</w:t>
        </w:r>
      </w:ins>
      <w:r w:rsidR="00A300BE">
        <w:rPr>
          <w:rFonts w:ascii="Arial" w:hAnsi="Arial" w:cs="Arial"/>
          <w:color w:val="000000"/>
          <w:sz w:val="22"/>
          <w:szCs w:val="22"/>
        </w:rPr>
        <w:t>).</w:t>
      </w:r>
      <w:r w:rsidR="00D0116E" w:rsidRPr="0067199C">
        <w:rPr>
          <w:rFonts w:ascii="Arial" w:hAnsi="Arial" w:cs="Arial"/>
          <w:color w:val="000000"/>
          <w:sz w:val="22"/>
          <w:szCs w:val="22"/>
        </w:rPr>
        <w:t xml:space="preserve"> </w:t>
      </w:r>
      <w:r w:rsidR="00BA421E">
        <w:rPr>
          <w:rFonts w:ascii="Arial" w:hAnsi="Arial" w:cs="Arial"/>
          <w:color w:val="000000"/>
          <w:sz w:val="22"/>
          <w:szCs w:val="22"/>
        </w:rPr>
        <w:t xml:space="preserve">While the ten most important variables for the full machine-learning model remained unchanged, familiar disposition for </w:t>
      </w:r>
      <w:r w:rsidR="00796FCC">
        <w:rPr>
          <w:rFonts w:ascii="Arial" w:hAnsi="Arial" w:cs="Arial"/>
          <w:color w:val="000000"/>
          <w:sz w:val="22"/>
          <w:szCs w:val="22"/>
        </w:rPr>
        <w:t>venous thromboembolism</w:t>
      </w:r>
      <w:r w:rsidR="00BA421E">
        <w:rPr>
          <w:rFonts w:ascii="Arial" w:hAnsi="Arial" w:cs="Arial"/>
          <w:color w:val="000000"/>
          <w:sz w:val="22"/>
          <w:szCs w:val="22"/>
        </w:rPr>
        <w:t xml:space="preserve"> replaced gender as one of the top ten important variables in the full logistic regression model (Supplemental </w:t>
      </w:r>
      <w:r w:rsidR="00240E5F">
        <w:rPr>
          <w:rFonts w:ascii="Arial" w:hAnsi="Arial" w:cs="Arial"/>
          <w:color w:val="000000"/>
          <w:sz w:val="22"/>
          <w:szCs w:val="22"/>
        </w:rPr>
        <w:t xml:space="preserve">material </w:t>
      </w:r>
      <w:del w:id="120" w:author="Christoffer Calov Jørgensen" w:date="2022-09-07T21:14:00Z">
        <w:r w:rsidR="00240E5F" w:rsidDel="008163E4">
          <w:rPr>
            <w:rFonts w:ascii="Arial" w:hAnsi="Arial" w:cs="Arial"/>
            <w:color w:val="000000"/>
            <w:sz w:val="22"/>
            <w:szCs w:val="22"/>
          </w:rPr>
          <w:delText>5</w:delText>
        </w:r>
      </w:del>
      <w:ins w:id="121" w:author="Christoffer Calov Jørgensen" w:date="2022-09-07T21:14:00Z">
        <w:r w:rsidR="008163E4">
          <w:rPr>
            <w:rFonts w:ascii="Arial" w:hAnsi="Arial" w:cs="Arial"/>
            <w:color w:val="000000"/>
            <w:sz w:val="22"/>
            <w:szCs w:val="22"/>
          </w:rPr>
          <w:t>6</w:t>
        </w:r>
      </w:ins>
      <w:r w:rsidR="00BA421E">
        <w:rPr>
          <w:rFonts w:ascii="Arial" w:hAnsi="Arial" w:cs="Arial"/>
          <w:color w:val="000000"/>
          <w:sz w:val="22"/>
          <w:szCs w:val="22"/>
        </w:rPr>
        <w:t xml:space="preserve"> figure S2a-b showing SHAP values for </w:t>
      </w:r>
      <w:del w:id="122" w:author="Christoffer Calov Jørgensen" w:date="2022-09-07T11:37:00Z">
        <w:r w:rsidR="00BA421E" w:rsidDel="0013145C">
          <w:rPr>
            <w:rFonts w:ascii="Arial" w:hAnsi="Arial" w:cs="Arial"/>
            <w:color w:val="000000"/>
            <w:sz w:val="22"/>
            <w:szCs w:val="22"/>
          </w:rPr>
          <w:delText>outcome B</w:delText>
        </w:r>
      </w:del>
      <w:ins w:id="123" w:author="Christoffer Calov Jørgensen" w:date="2022-09-07T11:38:00Z">
        <w:r w:rsidR="0013145C">
          <w:rPr>
            <w:rFonts w:ascii="Arial" w:hAnsi="Arial" w:cs="Arial"/>
            <w:color w:val="000000"/>
            <w:sz w:val="22"/>
            <w:szCs w:val="22"/>
          </w:rPr>
          <w:t xml:space="preserve">the </w:t>
        </w:r>
      </w:ins>
      <w:ins w:id="124" w:author="Christoffer Calov Jørgensen" w:date="2022-09-07T11:37:00Z">
        <w:r w:rsidR="0013145C">
          <w:rPr>
            <w:rFonts w:ascii="Arial" w:hAnsi="Arial" w:cs="Arial"/>
            <w:color w:val="000000"/>
            <w:sz w:val="22"/>
            <w:szCs w:val="22"/>
          </w:rPr>
          <w:t>secondary outcome</w:t>
        </w:r>
      </w:ins>
      <w:r w:rsidR="00BA421E">
        <w:rPr>
          <w:rFonts w:ascii="Arial" w:hAnsi="Arial" w:cs="Arial"/>
          <w:color w:val="000000"/>
          <w:sz w:val="22"/>
          <w:szCs w:val="22"/>
        </w:rPr>
        <w:t xml:space="preserve">). </w:t>
      </w:r>
      <w:r w:rsidR="00B9194D">
        <w:rPr>
          <w:rFonts w:ascii="Arial" w:hAnsi="Arial" w:cs="Arial"/>
          <w:color w:val="000000"/>
          <w:sz w:val="22"/>
          <w:szCs w:val="22"/>
        </w:rPr>
        <w:t>Furthermore</w:t>
      </w:r>
      <w:r w:rsidR="008B006B">
        <w:rPr>
          <w:rFonts w:ascii="Arial" w:hAnsi="Arial" w:cs="Arial"/>
          <w:color w:val="000000"/>
          <w:sz w:val="22"/>
          <w:szCs w:val="22"/>
        </w:rPr>
        <w:t xml:space="preserve">, the SHAP analysis on </w:t>
      </w:r>
      <w:r w:rsidR="00BA421E">
        <w:rPr>
          <w:rFonts w:ascii="Arial" w:hAnsi="Arial" w:cs="Arial"/>
          <w:color w:val="000000"/>
          <w:sz w:val="22"/>
          <w:szCs w:val="22"/>
        </w:rPr>
        <w:t>specific prescribed drugs</w:t>
      </w:r>
      <w:r w:rsidR="008B006B">
        <w:rPr>
          <w:rFonts w:ascii="Arial" w:hAnsi="Arial" w:cs="Arial"/>
          <w:color w:val="000000"/>
          <w:sz w:val="22"/>
          <w:szCs w:val="22"/>
        </w:rPr>
        <w:t xml:space="preserve"> </w:t>
      </w:r>
      <w:r w:rsidR="00BA421E">
        <w:rPr>
          <w:rFonts w:ascii="Arial" w:hAnsi="Arial" w:cs="Arial"/>
          <w:color w:val="000000"/>
          <w:sz w:val="22"/>
          <w:szCs w:val="22"/>
        </w:rPr>
        <w:t xml:space="preserve">demonstrated that the machine-learning model found no benefits from information on prescriptions on respiratory drugs, why </w:t>
      </w:r>
      <w:r w:rsidR="008F358C">
        <w:rPr>
          <w:rFonts w:ascii="Arial" w:hAnsi="Arial" w:cs="Arial"/>
          <w:color w:val="000000"/>
          <w:sz w:val="22"/>
          <w:szCs w:val="22"/>
        </w:rPr>
        <w:t>all</w:t>
      </w:r>
      <w:r w:rsidR="00BA421E">
        <w:rPr>
          <w:rFonts w:ascii="Arial" w:hAnsi="Arial" w:cs="Arial"/>
          <w:color w:val="000000"/>
          <w:sz w:val="22"/>
          <w:szCs w:val="22"/>
        </w:rPr>
        <w:t xml:space="preserve"> SHAP values were </w:t>
      </w:r>
      <w:r w:rsidR="008F358C">
        <w:rPr>
          <w:rFonts w:ascii="Arial" w:hAnsi="Arial" w:cs="Arial"/>
          <w:color w:val="000000"/>
          <w:sz w:val="22"/>
          <w:szCs w:val="22"/>
        </w:rPr>
        <w:t>zero</w:t>
      </w:r>
      <w:r w:rsidR="00BA421E">
        <w:rPr>
          <w:rFonts w:ascii="Arial" w:hAnsi="Arial" w:cs="Arial"/>
          <w:color w:val="000000"/>
          <w:sz w:val="22"/>
          <w:szCs w:val="22"/>
        </w:rPr>
        <w:t xml:space="preserve">. In addition, </w:t>
      </w:r>
      <w:r w:rsidR="008B006B">
        <w:rPr>
          <w:rFonts w:ascii="Arial" w:hAnsi="Arial" w:cs="Arial"/>
          <w:color w:val="000000"/>
          <w:sz w:val="22"/>
          <w:szCs w:val="22"/>
        </w:rPr>
        <w:t xml:space="preserve">the reduced risk </w:t>
      </w:r>
      <w:r w:rsidR="008B006B">
        <w:rPr>
          <w:rFonts w:ascii="Arial" w:hAnsi="Arial" w:cs="Arial"/>
          <w:color w:val="000000"/>
          <w:sz w:val="22"/>
          <w:szCs w:val="22"/>
        </w:rPr>
        <w:lastRenderedPageBreak/>
        <w:t xml:space="preserve">with </w:t>
      </w:r>
      <w:r w:rsidR="00B9194D">
        <w:rPr>
          <w:rFonts w:ascii="Arial" w:hAnsi="Arial" w:cs="Arial"/>
          <w:color w:val="000000"/>
          <w:sz w:val="22"/>
          <w:szCs w:val="22"/>
        </w:rPr>
        <w:t>acetylsalicylic acid</w:t>
      </w:r>
      <w:r w:rsidR="008B006B">
        <w:rPr>
          <w:rFonts w:ascii="Arial" w:hAnsi="Arial" w:cs="Arial"/>
          <w:color w:val="000000"/>
          <w:sz w:val="22"/>
          <w:szCs w:val="22"/>
        </w:rPr>
        <w:t xml:space="preserve"> and DOA</w:t>
      </w:r>
      <w:r w:rsidR="00EC6600">
        <w:rPr>
          <w:rFonts w:ascii="Arial" w:hAnsi="Arial" w:cs="Arial"/>
          <w:color w:val="000000"/>
          <w:sz w:val="22"/>
          <w:szCs w:val="22"/>
        </w:rPr>
        <w:t>C</w:t>
      </w:r>
      <w:r w:rsidR="008B006B">
        <w:rPr>
          <w:rFonts w:ascii="Arial" w:hAnsi="Arial" w:cs="Arial"/>
          <w:color w:val="000000"/>
          <w:sz w:val="22"/>
          <w:szCs w:val="22"/>
        </w:rPr>
        <w:t xml:space="preserve"> prescriptions</w:t>
      </w:r>
      <w:r w:rsidR="00BA421E">
        <w:rPr>
          <w:rFonts w:ascii="Arial" w:hAnsi="Arial" w:cs="Arial"/>
          <w:color w:val="000000"/>
          <w:sz w:val="22"/>
          <w:szCs w:val="22"/>
        </w:rPr>
        <w:t>,</w:t>
      </w:r>
      <w:r w:rsidR="008B006B">
        <w:rPr>
          <w:rFonts w:ascii="Arial" w:hAnsi="Arial" w:cs="Arial"/>
          <w:color w:val="000000"/>
          <w:sz w:val="22"/>
          <w:szCs w:val="22"/>
        </w:rPr>
        <w:t xml:space="preserve"> </w:t>
      </w:r>
      <w:r w:rsidR="00BA421E">
        <w:rPr>
          <w:rFonts w:ascii="Arial" w:hAnsi="Arial" w:cs="Arial"/>
          <w:color w:val="000000"/>
          <w:sz w:val="22"/>
          <w:szCs w:val="22"/>
        </w:rPr>
        <w:t xml:space="preserve">as well as the influence </w:t>
      </w:r>
      <w:r w:rsidR="008B006B">
        <w:rPr>
          <w:rFonts w:ascii="Arial" w:hAnsi="Arial" w:cs="Arial"/>
          <w:color w:val="000000"/>
          <w:sz w:val="22"/>
          <w:szCs w:val="22"/>
        </w:rPr>
        <w:t>of practically all cardiac drugs except for</w:t>
      </w:r>
      <w:r w:rsidR="001159B2">
        <w:rPr>
          <w:rFonts w:ascii="Arial" w:hAnsi="Arial" w:cs="Arial"/>
          <w:color w:val="000000"/>
          <w:sz w:val="22"/>
          <w:szCs w:val="22"/>
        </w:rPr>
        <w:t xml:space="preserve"> n</w:t>
      </w:r>
      <w:r w:rsidR="001159B2" w:rsidRPr="0067199C">
        <w:rPr>
          <w:rFonts w:ascii="Arial" w:hAnsi="Arial" w:cs="Arial"/>
          <w:color w:val="000000"/>
          <w:sz w:val="22"/>
          <w:szCs w:val="22"/>
        </w:rPr>
        <w:t>itrates, other antihypertensives and antiarrhythmics</w:t>
      </w:r>
      <w:r w:rsidR="00BA421E">
        <w:rPr>
          <w:rFonts w:ascii="Arial" w:hAnsi="Arial" w:cs="Arial"/>
          <w:color w:val="000000"/>
          <w:sz w:val="22"/>
          <w:szCs w:val="22"/>
        </w:rPr>
        <w:t>,</w:t>
      </w:r>
      <w:r w:rsidR="008B006B">
        <w:rPr>
          <w:rFonts w:ascii="Arial" w:hAnsi="Arial" w:cs="Arial"/>
          <w:color w:val="000000"/>
          <w:sz w:val="22"/>
          <w:szCs w:val="22"/>
        </w:rPr>
        <w:t xml:space="preserve"> </w:t>
      </w:r>
      <w:r w:rsidR="00BA421E">
        <w:rPr>
          <w:rFonts w:ascii="Arial" w:hAnsi="Arial" w:cs="Arial"/>
          <w:color w:val="000000"/>
          <w:sz w:val="22"/>
          <w:szCs w:val="22"/>
        </w:rPr>
        <w:t xml:space="preserve">was attenuated </w:t>
      </w:r>
      <w:r w:rsidR="008B006B">
        <w:rPr>
          <w:rFonts w:ascii="Arial" w:hAnsi="Arial" w:cs="Arial"/>
          <w:color w:val="000000"/>
          <w:sz w:val="22"/>
          <w:szCs w:val="22"/>
        </w:rPr>
        <w:t>(</w:t>
      </w:r>
      <w:r w:rsidR="00791BFA">
        <w:rPr>
          <w:rFonts w:ascii="Arial" w:hAnsi="Arial" w:cs="Arial"/>
          <w:color w:val="000000"/>
          <w:sz w:val="22"/>
          <w:szCs w:val="22"/>
        </w:rPr>
        <w:t xml:space="preserve">Supplemental </w:t>
      </w:r>
      <w:r w:rsidR="00240E5F">
        <w:rPr>
          <w:rFonts w:ascii="Arial" w:hAnsi="Arial" w:cs="Arial"/>
          <w:color w:val="000000"/>
          <w:sz w:val="22"/>
          <w:szCs w:val="22"/>
        </w:rPr>
        <w:t xml:space="preserve">material </w:t>
      </w:r>
      <w:del w:id="125" w:author="Christoffer Calov Jørgensen" w:date="2022-09-07T21:14:00Z">
        <w:r w:rsidR="00240E5F" w:rsidDel="008163E4">
          <w:rPr>
            <w:rFonts w:ascii="Arial" w:hAnsi="Arial" w:cs="Arial"/>
            <w:color w:val="000000"/>
            <w:sz w:val="22"/>
            <w:szCs w:val="22"/>
          </w:rPr>
          <w:delText>6</w:delText>
        </w:r>
      </w:del>
      <w:ins w:id="126" w:author="Christoffer Calov Jørgensen" w:date="2022-09-07T21:14:00Z">
        <w:r w:rsidR="008163E4">
          <w:rPr>
            <w:rFonts w:ascii="Arial" w:hAnsi="Arial" w:cs="Arial"/>
            <w:color w:val="000000"/>
            <w:sz w:val="22"/>
            <w:szCs w:val="22"/>
          </w:rPr>
          <w:t>7</w:t>
        </w:r>
      </w:ins>
      <w:r w:rsidR="00A300BE">
        <w:rPr>
          <w:rFonts w:ascii="Arial" w:hAnsi="Arial" w:cs="Arial"/>
          <w:color w:val="000000"/>
          <w:sz w:val="22"/>
          <w:szCs w:val="22"/>
        </w:rPr>
        <w:t xml:space="preserve"> </w:t>
      </w:r>
      <w:r w:rsidR="008B006B">
        <w:rPr>
          <w:rFonts w:ascii="Arial" w:hAnsi="Arial" w:cs="Arial"/>
          <w:color w:val="000000"/>
          <w:sz w:val="22"/>
          <w:szCs w:val="22"/>
        </w:rPr>
        <w:t xml:space="preserve">figure </w:t>
      </w:r>
      <w:r w:rsidR="00791BFA">
        <w:rPr>
          <w:rFonts w:ascii="Arial" w:hAnsi="Arial" w:cs="Arial"/>
          <w:color w:val="000000"/>
          <w:sz w:val="22"/>
          <w:szCs w:val="22"/>
        </w:rPr>
        <w:t>S</w:t>
      </w:r>
      <w:r w:rsidR="001159B2">
        <w:rPr>
          <w:rFonts w:ascii="Arial" w:hAnsi="Arial" w:cs="Arial"/>
          <w:color w:val="000000"/>
          <w:sz w:val="22"/>
          <w:szCs w:val="22"/>
        </w:rPr>
        <w:t>3</w:t>
      </w:r>
      <w:r w:rsidR="008B006B">
        <w:rPr>
          <w:rFonts w:ascii="Arial" w:hAnsi="Arial" w:cs="Arial"/>
          <w:color w:val="000000"/>
          <w:sz w:val="22"/>
          <w:szCs w:val="22"/>
        </w:rPr>
        <w:t>a-d</w:t>
      </w:r>
      <w:r w:rsidR="00A300BE">
        <w:rPr>
          <w:rFonts w:ascii="Arial" w:hAnsi="Arial" w:cs="Arial"/>
          <w:color w:val="000000"/>
          <w:sz w:val="22"/>
          <w:szCs w:val="22"/>
        </w:rPr>
        <w:t xml:space="preserve"> showing </w:t>
      </w:r>
      <w:r w:rsidR="00BA421E">
        <w:rPr>
          <w:rFonts w:ascii="Arial" w:hAnsi="Arial" w:cs="Arial"/>
          <w:color w:val="000000"/>
          <w:sz w:val="22"/>
          <w:szCs w:val="22"/>
        </w:rPr>
        <w:t>SHAP-values of prescriptions of specific</w:t>
      </w:r>
      <w:r w:rsidR="00A300BE">
        <w:rPr>
          <w:rFonts w:ascii="Arial" w:hAnsi="Arial" w:cs="Arial"/>
          <w:color w:val="000000"/>
          <w:sz w:val="22"/>
          <w:szCs w:val="22"/>
        </w:rPr>
        <w:t xml:space="preserve"> drugs for </w:t>
      </w:r>
      <w:del w:id="127" w:author="Christoffer Calov Jørgensen" w:date="2022-09-07T11:37:00Z">
        <w:r w:rsidR="00A300BE" w:rsidDel="0013145C">
          <w:rPr>
            <w:rFonts w:ascii="Arial" w:hAnsi="Arial" w:cs="Arial"/>
            <w:color w:val="000000"/>
            <w:sz w:val="22"/>
            <w:szCs w:val="22"/>
          </w:rPr>
          <w:delText>outcome B</w:delText>
        </w:r>
      </w:del>
      <w:ins w:id="128" w:author="Christoffer Calov Jørgensen" w:date="2022-09-07T11:38:00Z">
        <w:r w:rsidR="0013145C">
          <w:rPr>
            <w:rFonts w:ascii="Arial" w:hAnsi="Arial" w:cs="Arial"/>
            <w:color w:val="000000"/>
            <w:sz w:val="22"/>
            <w:szCs w:val="22"/>
          </w:rPr>
          <w:t xml:space="preserve">the </w:t>
        </w:r>
      </w:ins>
      <w:ins w:id="129" w:author="Christoffer Calov Jørgensen" w:date="2022-09-07T11:37:00Z">
        <w:r w:rsidR="0013145C">
          <w:rPr>
            <w:rFonts w:ascii="Arial" w:hAnsi="Arial" w:cs="Arial"/>
            <w:color w:val="000000"/>
            <w:sz w:val="22"/>
            <w:szCs w:val="22"/>
          </w:rPr>
          <w:t>secondary outcome</w:t>
        </w:r>
      </w:ins>
      <w:r w:rsidR="008B006B">
        <w:rPr>
          <w:rFonts w:ascii="Arial" w:hAnsi="Arial" w:cs="Arial"/>
          <w:color w:val="000000"/>
          <w:sz w:val="22"/>
          <w:szCs w:val="22"/>
        </w:rPr>
        <w:t>).</w:t>
      </w:r>
    </w:p>
    <w:p w14:paraId="27B6B9A2" w14:textId="58393924" w:rsidR="008521B0" w:rsidRPr="0067199C" w:rsidRDefault="008521B0">
      <w:pPr>
        <w:rPr>
          <w:sz w:val="40"/>
          <w:szCs w:val="40"/>
          <w:lang w:val="en-US"/>
        </w:rPr>
      </w:pPr>
      <w:bookmarkStart w:id="130" w:name="_uo0n5fs14zeo" w:colFirst="0" w:colLast="0"/>
      <w:bookmarkEnd w:id="130"/>
    </w:p>
    <w:p w14:paraId="2EBD05C2" w14:textId="798E5290" w:rsidR="00DE67BB" w:rsidRPr="003A31A8" w:rsidRDefault="003A31A8" w:rsidP="003A31A8">
      <w:pPr>
        <w:spacing w:after="240"/>
        <w:rPr>
          <w:b/>
          <w:bCs/>
          <w:lang w:val="en-US"/>
        </w:rPr>
      </w:pPr>
      <w:r w:rsidRPr="003A31A8">
        <w:rPr>
          <w:b/>
          <w:bCs/>
          <w:lang w:val="en-US"/>
        </w:rPr>
        <w:t>DISCUSSION</w:t>
      </w:r>
    </w:p>
    <w:p w14:paraId="51FBE45F" w14:textId="46896C4F" w:rsidR="00CB532E" w:rsidRPr="0067199C" w:rsidRDefault="007059C2" w:rsidP="00571310">
      <w:pPr>
        <w:spacing w:line="360" w:lineRule="auto"/>
        <w:rPr>
          <w:lang w:val="en-US"/>
        </w:rPr>
      </w:pPr>
      <w:r w:rsidRPr="0067199C">
        <w:rPr>
          <w:lang w:val="en-US"/>
        </w:rPr>
        <w:t>We found that</w:t>
      </w:r>
      <w:r w:rsidR="00674188" w:rsidRPr="0067199C">
        <w:rPr>
          <w:lang w:val="en-US"/>
        </w:rPr>
        <w:t xml:space="preserve"> using </w:t>
      </w:r>
      <w:r w:rsidR="00CB532E" w:rsidRPr="0067199C">
        <w:rPr>
          <w:lang w:val="en-US"/>
        </w:rPr>
        <w:t xml:space="preserve">a </w:t>
      </w:r>
      <w:r w:rsidR="00D8663B">
        <w:rPr>
          <w:lang w:val="en-US"/>
        </w:rPr>
        <w:t>machine-learning</w:t>
      </w:r>
      <w:r w:rsidR="00BF60F3" w:rsidRPr="0067199C">
        <w:rPr>
          <w:lang w:val="en-US"/>
        </w:rPr>
        <w:t xml:space="preserve"> </w:t>
      </w:r>
      <w:r w:rsidR="00674188" w:rsidRPr="0067199C">
        <w:rPr>
          <w:lang w:val="en-US"/>
        </w:rPr>
        <w:t>algorithm including all</w:t>
      </w:r>
      <w:r w:rsidR="0010678B" w:rsidRPr="0067199C">
        <w:rPr>
          <w:lang w:val="en-US"/>
        </w:rPr>
        <w:t xml:space="preserve"> 33</w:t>
      </w:r>
      <w:r w:rsidR="00674188" w:rsidRPr="0067199C">
        <w:rPr>
          <w:lang w:val="en-US"/>
        </w:rPr>
        <w:t xml:space="preserve"> available variables </w:t>
      </w:r>
      <w:r w:rsidR="00CB532E" w:rsidRPr="0067199C">
        <w:rPr>
          <w:lang w:val="en-US"/>
        </w:rPr>
        <w:t xml:space="preserve">and a parsimonious </w:t>
      </w:r>
      <w:r w:rsidR="00D8663B">
        <w:rPr>
          <w:lang w:val="en-US"/>
        </w:rPr>
        <w:t>machine-learning</w:t>
      </w:r>
      <w:r w:rsidR="00CB532E" w:rsidRPr="0067199C">
        <w:rPr>
          <w:lang w:val="en-US"/>
        </w:rPr>
        <w:t xml:space="preserve">-algorithm encompassing only the 10 most important predictors </w:t>
      </w:r>
      <w:r w:rsidR="00674188" w:rsidRPr="0067199C">
        <w:rPr>
          <w:lang w:val="en-US"/>
        </w:rPr>
        <w:t>improve</w:t>
      </w:r>
      <w:r w:rsidR="00CB532E" w:rsidRPr="0067199C">
        <w:rPr>
          <w:lang w:val="en-US"/>
        </w:rPr>
        <w:t>d</w:t>
      </w:r>
      <w:r w:rsidR="00674188" w:rsidRPr="0067199C">
        <w:rPr>
          <w:lang w:val="en-US"/>
        </w:rPr>
        <w:t xml:space="preserve"> prediction of patients at increased risk of having a </w:t>
      </w:r>
      <w:r w:rsidR="00D8663B">
        <w:rPr>
          <w:lang w:val="en-US"/>
        </w:rPr>
        <w:t>length of stay</w:t>
      </w:r>
      <w:r w:rsidR="00674188" w:rsidRPr="0067199C">
        <w:rPr>
          <w:lang w:val="en-US"/>
        </w:rPr>
        <w:t xml:space="preserve"> &gt;4 days or readmissions due to medical complications</w:t>
      </w:r>
      <w:r w:rsidR="00CB532E" w:rsidRPr="0067199C">
        <w:rPr>
          <w:lang w:val="en-US"/>
        </w:rPr>
        <w:t xml:space="preserve"> </w:t>
      </w:r>
      <w:r w:rsidR="00674188" w:rsidRPr="0067199C">
        <w:rPr>
          <w:lang w:val="en-US"/>
        </w:rPr>
        <w:t xml:space="preserve">compared to </w:t>
      </w:r>
      <w:r w:rsidR="00CB532E" w:rsidRPr="0067199C">
        <w:rPr>
          <w:lang w:val="en-US"/>
        </w:rPr>
        <w:t xml:space="preserve">traditional </w:t>
      </w:r>
      <w:r w:rsidR="00674188" w:rsidRPr="0067199C">
        <w:rPr>
          <w:lang w:val="en-US"/>
        </w:rPr>
        <w:t>logistic regression</w:t>
      </w:r>
      <w:r w:rsidR="00CB532E" w:rsidRPr="0067199C">
        <w:rPr>
          <w:lang w:val="en-US"/>
        </w:rPr>
        <w:t xml:space="preserve"> models</w:t>
      </w:r>
      <w:r w:rsidR="00674188" w:rsidRPr="0067199C">
        <w:rPr>
          <w:lang w:val="en-US"/>
        </w:rPr>
        <w:t>.</w:t>
      </w:r>
      <w:r w:rsidR="00CB532E" w:rsidRPr="0067199C">
        <w:rPr>
          <w:lang w:val="en-US"/>
        </w:rPr>
        <w:t xml:space="preserve"> In contrast, when </w:t>
      </w:r>
      <w:r w:rsidR="006645CD" w:rsidRPr="0067199C">
        <w:rPr>
          <w:lang w:val="en-US"/>
        </w:rPr>
        <w:t xml:space="preserve">also </w:t>
      </w:r>
      <w:r w:rsidR="00CB532E" w:rsidRPr="0067199C">
        <w:rPr>
          <w:lang w:val="en-US"/>
        </w:rPr>
        <w:t>including</w:t>
      </w:r>
      <w:r w:rsidR="00BF60F3" w:rsidRPr="0067199C">
        <w:rPr>
          <w:lang w:val="en-US"/>
        </w:rPr>
        <w:t xml:space="preserve"> patients</w:t>
      </w:r>
      <w:r w:rsidR="00CB532E" w:rsidRPr="0067199C">
        <w:rPr>
          <w:lang w:val="en-US"/>
        </w:rPr>
        <w:t xml:space="preserve"> having a </w:t>
      </w:r>
      <w:r w:rsidR="00D8663B">
        <w:rPr>
          <w:lang w:val="en-US"/>
        </w:rPr>
        <w:t>length of stay</w:t>
      </w:r>
      <w:r w:rsidR="00CB532E" w:rsidRPr="0067199C">
        <w:rPr>
          <w:lang w:val="en-US"/>
        </w:rPr>
        <w:t xml:space="preserve"> &gt;4 days but with</w:t>
      </w:r>
      <w:r w:rsidR="006645CD" w:rsidRPr="0067199C">
        <w:rPr>
          <w:lang w:val="en-US"/>
        </w:rPr>
        <w:t>out</w:t>
      </w:r>
      <w:r w:rsidR="001159B2">
        <w:rPr>
          <w:lang w:val="en-US"/>
        </w:rPr>
        <w:t xml:space="preserve"> a well-defined</w:t>
      </w:r>
      <w:r w:rsidR="00CB532E" w:rsidRPr="0067199C">
        <w:rPr>
          <w:lang w:val="en-US"/>
        </w:rPr>
        <w:t xml:space="preserve"> complication as an outcome, </w:t>
      </w:r>
      <w:r w:rsidR="006645CD" w:rsidRPr="0067199C">
        <w:rPr>
          <w:lang w:val="en-US"/>
        </w:rPr>
        <w:t>the</w:t>
      </w:r>
      <w:r w:rsidR="00CB532E" w:rsidRPr="0067199C">
        <w:rPr>
          <w:lang w:val="en-US"/>
        </w:rPr>
        <w:t xml:space="preserve"> parsimonious </w:t>
      </w:r>
      <w:r w:rsidR="00D8663B">
        <w:rPr>
          <w:lang w:val="en-US"/>
        </w:rPr>
        <w:t>machine-learning</w:t>
      </w:r>
      <w:r w:rsidR="00B9194D">
        <w:rPr>
          <w:lang w:val="en-US"/>
        </w:rPr>
        <w:t xml:space="preserve"> model </w:t>
      </w:r>
      <w:r w:rsidR="00CB532E" w:rsidRPr="0067199C">
        <w:rPr>
          <w:lang w:val="en-US"/>
        </w:rPr>
        <w:t xml:space="preserve">was </w:t>
      </w:r>
      <w:r w:rsidR="00342B68" w:rsidRPr="0067199C">
        <w:rPr>
          <w:lang w:val="en-US"/>
        </w:rPr>
        <w:t xml:space="preserve">slightly </w:t>
      </w:r>
      <w:r w:rsidR="00CB532E" w:rsidRPr="0067199C">
        <w:rPr>
          <w:lang w:val="en-US"/>
        </w:rPr>
        <w:t>worse than a traditional logistic regression model including all variables.</w:t>
      </w:r>
      <w:r w:rsidR="006645CD" w:rsidRPr="0067199C">
        <w:rPr>
          <w:lang w:val="en-US"/>
        </w:rPr>
        <w:t xml:space="preserve"> W</w:t>
      </w:r>
      <w:r w:rsidR="00CB532E" w:rsidRPr="0067199C">
        <w:rPr>
          <w:lang w:val="en-US"/>
        </w:rPr>
        <w:t>e</w:t>
      </w:r>
      <w:r w:rsidR="006645CD" w:rsidRPr="0067199C">
        <w:rPr>
          <w:lang w:val="en-US"/>
        </w:rPr>
        <w:t xml:space="preserve"> also </w:t>
      </w:r>
      <w:r w:rsidR="00253C16" w:rsidRPr="0067199C">
        <w:rPr>
          <w:lang w:val="en-US"/>
        </w:rPr>
        <w:t>found</w:t>
      </w:r>
      <w:r w:rsidR="00CB532E" w:rsidRPr="0067199C">
        <w:rPr>
          <w:lang w:val="en-US"/>
        </w:rPr>
        <w:t xml:space="preserve"> that although age </w:t>
      </w:r>
      <w:r w:rsidR="00BF60F3" w:rsidRPr="0067199C">
        <w:rPr>
          <w:lang w:val="en-US"/>
        </w:rPr>
        <w:t>was</w:t>
      </w:r>
      <w:r w:rsidR="009A33FF" w:rsidRPr="0067199C">
        <w:rPr>
          <w:lang w:val="en-US"/>
        </w:rPr>
        <w:t xml:space="preserve"> the single most</w:t>
      </w:r>
      <w:r w:rsidR="00CB532E" w:rsidRPr="0067199C">
        <w:rPr>
          <w:lang w:val="en-US"/>
        </w:rPr>
        <w:t xml:space="preserve"> important predictor</w:t>
      </w:r>
      <w:r w:rsidR="00BF60F3" w:rsidRPr="0067199C">
        <w:rPr>
          <w:lang w:val="en-US"/>
        </w:rPr>
        <w:t xml:space="preserve"> of </w:t>
      </w:r>
      <w:r w:rsidR="009A33FF" w:rsidRPr="0067199C">
        <w:rPr>
          <w:lang w:val="en-US"/>
        </w:rPr>
        <w:t xml:space="preserve">both </w:t>
      </w:r>
      <w:del w:id="131" w:author="Christoffer Calov Jørgensen" w:date="2022-09-07T11:34:00Z">
        <w:r w:rsidR="009A33FF" w:rsidRPr="0067199C" w:rsidDel="00FE4276">
          <w:rPr>
            <w:lang w:val="en-US"/>
          </w:rPr>
          <w:delText>outcome A</w:delText>
        </w:r>
      </w:del>
      <w:ins w:id="132" w:author="Christoffer Calov Jørgensen" w:date="2022-09-07T11:36:00Z">
        <w:r w:rsidR="00FE4276">
          <w:rPr>
            <w:lang w:val="en-US"/>
          </w:rPr>
          <w:t xml:space="preserve">the </w:t>
        </w:r>
      </w:ins>
      <w:ins w:id="133" w:author="Christoffer Calov Jørgensen" w:date="2022-09-07T11:34:00Z">
        <w:r w:rsidR="00FE4276">
          <w:rPr>
            <w:lang w:val="en-US"/>
          </w:rPr>
          <w:t xml:space="preserve">primary </w:t>
        </w:r>
      </w:ins>
      <w:del w:id="134" w:author="Christoffer Calov Jørgensen" w:date="2022-09-07T11:36:00Z">
        <w:r w:rsidR="009A33FF" w:rsidRPr="0067199C" w:rsidDel="00FE4276">
          <w:rPr>
            <w:lang w:val="en-US"/>
          </w:rPr>
          <w:delText xml:space="preserve"> </w:delText>
        </w:r>
      </w:del>
      <w:r w:rsidR="009A33FF" w:rsidRPr="0067199C">
        <w:rPr>
          <w:lang w:val="en-US"/>
        </w:rPr>
        <w:t xml:space="preserve">and </w:t>
      </w:r>
      <w:ins w:id="135" w:author="Christoffer Calov Jørgensen" w:date="2022-09-07T11:36:00Z">
        <w:r w:rsidR="00FE4276">
          <w:rPr>
            <w:lang w:val="en-US"/>
          </w:rPr>
          <w:t>the secondary outcome</w:t>
        </w:r>
      </w:ins>
      <w:del w:id="136" w:author="Christoffer Calov Jørgensen" w:date="2022-09-07T11:36:00Z">
        <w:r w:rsidR="009A33FF" w:rsidRPr="0067199C" w:rsidDel="00FE4276">
          <w:rPr>
            <w:lang w:val="en-US"/>
          </w:rPr>
          <w:delText>B</w:delText>
        </w:r>
      </w:del>
      <w:r w:rsidR="006645CD" w:rsidRPr="0067199C">
        <w:rPr>
          <w:lang w:val="en-US"/>
        </w:rPr>
        <w:t>,</w:t>
      </w:r>
      <w:r w:rsidR="00CB532E" w:rsidRPr="0067199C">
        <w:rPr>
          <w:lang w:val="en-US"/>
        </w:rPr>
        <w:t xml:space="preserve"> it </w:t>
      </w:r>
      <w:r w:rsidR="00BF60F3" w:rsidRPr="0067199C">
        <w:rPr>
          <w:lang w:val="en-US"/>
        </w:rPr>
        <w:t>wa</w:t>
      </w:r>
      <w:r w:rsidR="00CB532E" w:rsidRPr="0067199C">
        <w:rPr>
          <w:lang w:val="en-US"/>
        </w:rPr>
        <w:t xml:space="preserve">s </w:t>
      </w:r>
      <w:r w:rsidR="00D229F6">
        <w:rPr>
          <w:lang w:val="en-US"/>
        </w:rPr>
        <w:t>less</w:t>
      </w:r>
      <w:r w:rsidR="00CB532E" w:rsidRPr="0067199C">
        <w:rPr>
          <w:lang w:val="en-US"/>
        </w:rPr>
        <w:t xml:space="preserve"> suited for prediction of postoperative medical complications after fast-track </w:t>
      </w:r>
      <w:r w:rsidR="004B6F07">
        <w:rPr>
          <w:lang w:val="en-US"/>
        </w:rPr>
        <w:t>THA</w:t>
      </w:r>
      <w:r w:rsidR="00B9194D">
        <w:rPr>
          <w:lang w:val="en-US"/>
        </w:rPr>
        <w:t xml:space="preserve"> and </w:t>
      </w:r>
      <w:r w:rsidR="004B6F07">
        <w:rPr>
          <w:lang w:val="en-US"/>
        </w:rPr>
        <w:t>TKA</w:t>
      </w:r>
      <w:r w:rsidR="009A33FF" w:rsidRPr="0067199C">
        <w:rPr>
          <w:lang w:val="en-US"/>
        </w:rPr>
        <w:t xml:space="preserve"> on its own</w:t>
      </w:r>
      <w:r w:rsidR="00CB532E" w:rsidRPr="0067199C">
        <w:rPr>
          <w:lang w:val="en-US"/>
        </w:rPr>
        <w:t>.</w:t>
      </w:r>
      <w:r w:rsidR="006645CD" w:rsidRPr="0067199C">
        <w:rPr>
          <w:lang w:val="en-US"/>
        </w:rPr>
        <w:t xml:space="preserve"> Finally, we demonstrated how the chosen c</w:t>
      </w:r>
      <w:r w:rsidR="00342B68" w:rsidRPr="0067199C">
        <w:rPr>
          <w:lang w:val="en-US"/>
        </w:rPr>
        <w:t>lassification threshold</w:t>
      </w:r>
      <w:r w:rsidR="006645CD" w:rsidRPr="0067199C">
        <w:rPr>
          <w:lang w:val="en-US"/>
        </w:rPr>
        <w:t xml:space="preserve"> of the </w:t>
      </w:r>
      <w:r w:rsidR="00D8663B">
        <w:rPr>
          <w:lang w:val="en-US"/>
        </w:rPr>
        <w:t>machine-learning</w:t>
      </w:r>
      <w:r w:rsidR="006645CD" w:rsidRPr="0067199C">
        <w:rPr>
          <w:lang w:val="en-US"/>
        </w:rPr>
        <w:t xml:space="preserve"> algorithm influenced model performance</w:t>
      </w:r>
      <w:r w:rsidR="00253C16" w:rsidRPr="0067199C">
        <w:rPr>
          <w:lang w:val="en-US"/>
        </w:rPr>
        <w:t xml:space="preserve"> through an increase in </w:t>
      </w:r>
      <w:r w:rsidR="00B9194D">
        <w:rPr>
          <w:lang w:val="en-US"/>
        </w:rPr>
        <w:t>sensitivity</w:t>
      </w:r>
      <w:r w:rsidR="00253C16" w:rsidRPr="0067199C">
        <w:rPr>
          <w:lang w:val="en-US"/>
        </w:rPr>
        <w:t xml:space="preserve"> at the cost of decreased </w:t>
      </w:r>
      <w:r w:rsidR="00B9194D">
        <w:rPr>
          <w:lang w:val="en-US"/>
        </w:rPr>
        <w:t>precision</w:t>
      </w:r>
      <w:r w:rsidR="00253C16" w:rsidRPr="0067199C">
        <w:rPr>
          <w:lang w:val="en-US"/>
        </w:rPr>
        <w:t xml:space="preserve">. </w:t>
      </w:r>
    </w:p>
    <w:p w14:paraId="23E2EB56" w14:textId="190CE0E6" w:rsidR="007F0604" w:rsidRDefault="00253C16" w:rsidP="00571310">
      <w:pPr>
        <w:spacing w:line="360" w:lineRule="auto"/>
        <w:rPr>
          <w:lang w:val="en-US"/>
        </w:rPr>
      </w:pPr>
      <w:r w:rsidRPr="0067199C">
        <w:rPr>
          <w:lang w:val="en-US"/>
        </w:rPr>
        <w:t xml:space="preserve">A previous systematic review also found that </w:t>
      </w:r>
      <w:r w:rsidR="00D8663B">
        <w:rPr>
          <w:lang w:val="en-US"/>
        </w:rPr>
        <w:t>machine-learning</w:t>
      </w:r>
      <w:r w:rsidRPr="0067199C">
        <w:rPr>
          <w:lang w:val="en-US"/>
        </w:rPr>
        <w:t xml:space="preserve"> algorithms </w:t>
      </w:r>
      <w:r w:rsidR="00D229F6">
        <w:rPr>
          <w:lang w:val="en-US"/>
        </w:rPr>
        <w:t>may</w:t>
      </w:r>
      <w:r w:rsidRPr="0067199C">
        <w:rPr>
          <w:lang w:val="en-US"/>
        </w:rPr>
        <w:t xml:space="preserve"> provide </w:t>
      </w:r>
      <w:r w:rsidR="00EE6E97">
        <w:rPr>
          <w:lang w:val="en-US"/>
        </w:rPr>
        <w:t>better</w:t>
      </w:r>
      <w:r w:rsidRPr="0067199C">
        <w:rPr>
          <w:lang w:val="en-US"/>
        </w:rPr>
        <w:t xml:space="preserve"> prediction of postoperative outcomes in THA and TKA.</w:t>
      </w:r>
      <w:r w:rsidRPr="0067199C">
        <w:rPr>
          <w:lang w:val="en-US"/>
        </w:rPr>
        <w:fldChar w:fldCharType="begin"/>
      </w:r>
      <w:r w:rsidR="003A31A8">
        <w:rPr>
          <w:lang w:val="en-US"/>
        </w:rPr>
        <w:instrText xml:space="preserve"> ADDIN EN.CITE &lt;EndNote&gt;&lt;Cite&gt;&lt;Author&gt;Lopez&lt;/Author&gt;&lt;Year&gt;2021&lt;/Year&gt;&lt;RecNum&gt;1297&lt;/RecNum&gt;&lt;DisplayText&gt;&lt;style face="superscript"&gt;32&lt;/style&gt;&lt;/DisplayText&gt;&lt;record&gt;&lt;rec-number&gt;1297&lt;/rec-number&gt;&lt;foreign-keys&gt;&lt;key app="EN" db-id="5zxaz90vjvrv5leds09pd0vptztx95vva0pf" timestamp="1635760263"&gt;1297&lt;/key&gt;&lt;/foreign-keys&gt;&lt;ref-type name="Journal Article"&gt;17&lt;/ref-type&gt;&lt;contributors&gt;&lt;authors&gt;&lt;author&gt;Lopez, C. D.&lt;/author&gt;&lt;author&gt;Gazgalis, A.&lt;/author&gt;&lt;author&gt;Boddapati, V.&lt;/author&gt;&lt;author&gt;Shah, R. P.&lt;/author&gt;&lt;author&gt;Cooper, H. J.&lt;/author&gt;&lt;author&gt;Geller, J. A.&lt;/author&gt;&lt;/authors&gt;&lt;/contributors&gt;&lt;auth-address&gt;New York-Presbyterian/Columbia University Irving Medical Center, New York, NY.&lt;/auth-address&gt;&lt;titles&gt;&lt;title&gt;Artificial Learning and Machine Learning Decision Guidance Applications in Total Hip and Knee Arthroplasty: A Systematic Review&lt;/title&gt;&lt;secondary-title&gt;Arthroplast Today&lt;/secondary-title&gt;&lt;alt-title&gt;Arthroplasty today&lt;/alt-title&gt;&lt;/titles&gt;&lt;periodical&gt;&lt;full-title&gt;Arthroplast Today&lt;/full-title&gt;&lt;abbr-1&gt;Arthroplasty today&lt;/abbr-1&gt;&lt;/periodical&gt;&lt;alt-periodical&gt;&lt;full-title&gt;Arthroplast Today&lt;/full-title&gt;&lt;abbr-1&gt;Arthroplasty today&lt;/abbr-1&gt;&lt;/alt-periodical&gt;&lt;pages&gt;103-112&lt;/pages&gt;&lt;volume&gt;11&lt;/volume&gt;&lt;edition&gt;2021/09/16&lt;/edition&gt;&lt;keywords&gt;&lt;keyword&gt;Artificial intelligence&lt;/keyword&gt;&lt;keyword&gt;Artificial neural networks&lt;/keyword&gt;&lt;keyword&gt;Deep learning&lt;/keyword&gt;&lt;keyword&gt;Hip and knee arthroplasty&lt;/keyword&gt;&lt;keyword&gt;Machine learning&lt;/keyword&gt;&lt;keyword&gt;Orthopedic surgery&lt;/keyword&gt;&lt;/keywords&gt;&lt;dates&gt;&lt;year&gt;2021&lt;/year&gt;&lt;pub-dates&gt;&lt;date&gt;Oct&lt;/date&gt;&lt;/pub-dates&gt;&lt;/dates&gt;&lt;isbn&gt;2352-3441 (Print)&amp;#xD;2352-3441 (Linking)&lt;/isbn&gt;&lt;accession-num&gt;34522738&lt;/accession-num&gt;&lt;urls&gt;&lt;related-urls&gt;&lt;url&gt;https://www.ncbi.nlm.nih.gov/pubmed/34522738&lt;/url&gt;&lt;/related-urls&gt;&lt;/urls&gt;&lt;custom2&gt;PMC8426157&lt;/custom2&gt;&lt;electronic-resource-num&gt;10.1016/j.artd.2021.07.012&lt;/electronic-resource-num&gt;&lt;remote-database-provider&gt;NLM&lt;/remote-database-provider&gt;&lt;language&gt;eng&lt;/language&gt;&lt;/record&gt;&lt;/Cite&gt;&lt;/EndNote&gt;</w:instrText>
      </w:r>
      <w:r w:rsidRPr="0067199C">
        <w:rPr>
          <w:lang w:val="en-US"/>
        </w:rPr>
        <w:fldChar w:fldCharType="separate"/>
      </w:r>
      <w:r w:rsidR="003A31A8" w:rsidRPr="003A31A8">
        <w:rPr>
          <w:noProof/>
          <w:vertAlign w:val="superscript"/>
          <w:lang w:val="en-US"/>
        </w:rPr>
        <w:t>32</w:t>
      </w:r>
      <w:r w:rsidRPr="0067199C">
        <w:rPr>
          <w:lang w:val="en-US"/>
        </w:rPr>
        <w:fldChar w:fldCharType="end"/>
      </w:r>
      <w:r w:rsidRPr="0067199C">
        <w:rPr>
          <w:lang w:val="en-US"/>
        </w:rPr>
        <w:t xml:space="preserve"> However, the authors concluded that such models performed best at predicting postoperative complications, pain and patient reported outcomes</w:t>
      </w:r>
      <w:r w:rsidR="00564949" w:rsidRPr="0067199C">
        <w:rPr>
          <w:lang w:val="en-US"/>
        </w:rPr>
        <w:t xml:space="preserve"> </w:t>
      </w:r>
      <w:r w:rsidR="00B9194D">
        <w:rPr>
          <w:lang w:val="en-US"/>
        </w:rPr>
        <w:t>and</w:t>
      </w:r>
      <w:r w:rsidR="00564949" w:rsidRPr="0067199C">
        <w:rPr>
          <w:lang w:val="en-US"/>
        </w:rPr>
        <w:t xml:space="preserve"> </w:t>
      </w:r>
      <w:r w:rsidRPr="0067199C">
        <w:rPr>
          <w:lang w:val="en-US"/>
        </w:rPr>
        <w:t xml:space="preserve">were less accurate </w:t>
      </w:r>
      <w:r w:rsidR="00564949" w:rsidRPr="0067199C">
        <w:rPr>
          <w:lang w:val="en-US"/>
        </w:rPr>
        <w:t>at</w:t>
      </w:r>
      <w:r w:rsidRPr="0067199C">
        <w:rPr>
          <w:lang w:val="en-US"/>
        </w:rPr>
        <w:t xml:space="preserve"> predicting readmissions and reoperations.</w:t>
      </w:r>
      <w:r w:rsidRPr="0067199C">
        <w:rPr>
          <w:lang w:val="en-US"/>
        </w:rPr>
        <w:fldChar w:fldCharType="begin"/>
      </w:r>
      <w:r w:rsidR="003A31A8">
        <w:rPr>
          <w:lang w:val="en-US"/>
        </w:rPr>
        <w:instrText xml:space="preserve"> ADDIN EN.CITE &lt;EndNote&gt;&lt;Cite&gt;&lt;Author&gt;Lopez&lt;/Author&gt;&lt;Year&gt;2021&lt;/Year&gt;&lt;RecNum&gt;1297&lt;/RecNum&gt;&lt;DisplayText&gt;&lt;style face="superscript"&gt;32&lt;/style&gt;&lt;/DisplayText&gt;&lt;record&gt;&lt;rec-number&gt;1297&lt;/rec-number&gt;&lt;foreign-keys&gt;&lt;key app="EN" db-id="5zxaz90vjvrv5leds09pd0vptztx95vva0pf" timestamp="1635760263"&gt;1297&lt;/key&gt;&lt;/foreign-keys&gt;&lt;ref-type name="Journal Article"&gt;17&lt;/ref-type&gt;&lt;contributors&gt;&lt;authors&gt;&lt;author&gt;Lopez, C. D.&lt;/author&gt;&lt;author&gt;Gazgalis, A.&lt;/author&gt;&lt;author&gt;Boddapati, V.&lt;/author&gt;&lt;author&gt;Shah, R. P.&lt;/author&gt;&lt;author&gt;Cooper, H. J.&lt;/author&gt;&lt;author&gt;Geller, J. A.&lt;/author&gt;&lt;/authors&gt;&lt;/contributors&gt;&lt;auth-address&gt;New York-Presbyterian/Columbia University Irving Medical Center, New York, NY.&lt;/auth-address&gt;&lt;titles&gt;&lt;title&gt;Artificial Learning and Machine Learning Decision Guidance Applications in Total Hip and Knee Arthroplasty: A Systematic Review&lt;/title&gt;&lt;secondary-title&gt;Arthroplast Today&lt;/secondary-title&gt;&lt;alt-title&gt;Arthroplasty today&lt;/alt-title&gt;&lt;/titles&gt;&lt;periodical&gt;&lt;full-title&gt;Arthroplast Today&lt;/full-title&gt;&lt;abbr-1&gt;Arthroplasty today&lt;/abbr-1&gt;&lt;/periodical&gt;&lt;alt-periodical&gt;&lt;full-title&gt;Arthroplast Today&lt;/full-title&gt;&lt;abbr-1&gt;Arthroplasty today&lt;/abbr-1&gt;&lt;/alt-periodical&gt;&lt;pages&gt;103-112&lt;/pages&gt;&lt;volume&gt;11&lt;/volume&gt;&lt;edition&gt;2021/09/16&lt;/edition&gt;&lt;keywords&gt;&lt;keyword&gt;Artificial intelligence&lt;/keyword&gt;&lt;keyword&gt;Artificial neural networks&lt;/keyword&gt;&lt;keyword&gt;Deep learning&lt;/keyword&gt;&lt;keyword&gt;Hip and knee arthroplasty&lt;/keyword&gt;&lt;keyword&gt;Machine learning&lt;/keyword&gt;&lt;keyword&gt;Orthopedic surgery&lt;/keyword&gt;&lt;/keywords&gt;&lt;dates&gt;&lt;year&gt;2021&lt;/year&gt;&lt;pub-dates&gt;&lt;date&gt;Oct&lt;/date&gt;&lt;/pub-dates&gt;&lt;/dates&gt;&lt;isbn&gt;2352-3441 (Print)&amp;#xD;2352-3441 (Linking)&lt;/isbn&gt;&lt;accession-num&gt;34522738&lt;/accession-num&gt;&lt;urls&gt;&lt;related-urls&gt;&lt;url&gt;https://www.ncbi.nlm.nih.gov/pubmed/34522738&lt;/url&gt;&lt;/related-urls&gt;&lt;/urls&gt;&lt;custom2&gt;PMC8426157&lt;/custom2&gt;&lt;electronic-resource-num&gt;10.1016/j.artd.2021.07.012&lt;/electronic-resource-num&gt;&lt;remote-database-provider&gt;NLM&lt;/remote-database-provider&gt;&lt;language&gt;eng&lt;/language&gt;&lt;/record&gt;&lt;/Cite&gt;&lt;/EndNote&gt;</w:instrText>
      </w:r>
      <w:r w:rsidRPr="0067199C">
        <w:rPr>
          <w:lang w:val="en-US"/>
        </w:rPr>
        <w:fldChar w:fldCharType="separate"/>
      </w:r>
      <w:r w:rsidR="003A31A8" w:rsidRPr="003A31A8">
        <w:rPr>
          <w:noProof/>
          <w:vertAlign w:val="superscript"/>
          <w:lang w:val="en-US"/>
        </w:rPr>
        <w:t>32</w:t>
      </w:r>
      <w:r w:rsidRPr="0067199C">
        <w:rPr>
          <w:lang w:val="en-US"/>
        </w:rPr>
        <w:fldChar w:fldCharType="end"/>
      </w:r>
      <w:r w:rsidRPr="0067199C">
        <w:rPr>
          <w:lang w:val="en-US"/>
        </w:rPr>
        <w:t xml:space="preserve"> </w:t>
      </w:r>
      <w:r w:rsidR="0098594E" w:rsidRPr="0067199C">
        <w:rPr>
          <w:lang w:val="en-US"/>
        </w:rPr>
        <w:t xml:space="preserve">That </w:t>
      </w:r>
      <w:r w:rsidR="00D8663B">
        <w:rPr>
          <w:lang w:val="en-US"/>
        </w:rPr>
        <w:t>machine-learning</w:t>
      </w:r>
      <w:r w:rsidR="00BF60F3" w:rsidRPr="0067199C">
        <w:rPr>
          <w:lang w:val="en-US"/>
        </w:rPr>
        <w:t xml:space="preserve"> </w:t>
      </w:r>
      <w:r w:rsidR="0098594E" w:rsidRPr="0067199C">
        <w:rPr>
          <w:lang w:val="en-US"/>
        </w:rPr>
        <w:t>algorithms may improve prediction of</w:t>
      </w:r>
      <w:r w:rsidRPr="0067199C">
        <w:rPr>
          <w:lang w:val="en-US"/>
        </w:rPr>
        <w:t xml:space="preserve"> complications after THA and TKA </w:t>
      </w:r>
      <w:r w:rsidR="0098594E" w:rsidRPr="0067199C">
        <w:rPr>
          <w:lang w:val="en-US"/>
        </w:rPr>
        <w:t>compared to traditional logistic regression was also found by</w:t>
      </w:r>
      <w:r w:rsidR="00D634C7" w:rsidRPr="0067199C">
        <w:rPr>
          <w:lang w:val="en-US"/>
        </w:rPr>
        <w:t xml:space="preserve"> Shah </w:t>
      </w:r>
      <w:r w:rsidR="00D634C7" w:rsidRPr="00B9194D">
        <w:rPr>
          <w:i/>
          <w:iCs/>
          <w:lang w:val="en-US"/>
        </w:rPr>
        <w:t>et al.</w:t>
      </w:r>
      <w:r w:rsidR="00D634C7" w:rsidRPr="0067199C">
        <w:rPr>
          <w:lang w:val="en-US"/>
        </w:rPr>
        <w:t xml:space="preserve"> who used an automated </w:t>
      </w:r>
      <w:r w:rsidR="00D8663B">
        <w:rPr>
          <w:lang w:val="en-US"/>
        </w:rPr>
        <w:t>machine-learning</w:t>
      </w:r>
      <w:r w:rsidR="00BF60F3" w:rsidRPr="0067199C">
        <w:rPr>
          <w:lang w:val="en-US"/>
        </w:rPr>
        <w:t xml:space="preserve"> </w:t>
      </w:r>
      <w:r w:rsidR="00D634C7" w:rsidRPr="0067199C">
        <w:rPr>
          <w:lang w:val="en-US"/>
        </w:rPr>
        <w:t>framework to predict</w:t>
      </w:r>
      <w:r w:rsidR="00C42D79" w:rsidRPr="0067199C">
        <w:rPr>
          <w:lang w:val="en-US"/>
        </w:rPr>
        <w:t xml:space="preserve"> selected</w:t>
      </w:r>
      <w:r w:rsidR="00D634C7" w:rsidRPr="0067199C">
        <w:rPr>
          <w:lang w:val="en-US"/>
        </w:rPr>
        <w:t xml:space="preserve"> </w:t>
      </w:r>
      <w:r w:rsidR="00C42D79" w:rsidRPr="0067199C">
        <w:rPr>
          <w:lang w:val="en-US"/>
        </w:rPr>
        <w:t>major</w:t>
      </w:r>
      <w:r w:rsidR="00D634C7" w:rsidRPr="0067199C">
        <w:rPr>
          <w:lang w:val="en-US"/>
        </w:rPr>
        <w:t xml:space="preserve"> complications after THA.</w:t>
      </w:r>
      <w:r w:rsidR="00D634C7" w:rsidRPr="0067199C">
        <w:rPr>
          <w:lang w:val="en-US"/>
        </w:rPr>
        <w:fldChar w:fldCharType="begin">
          <w:fldData xml:space="preserve">PEVuZE5vdGU+PENpdGU+PEF1dGhvcj5TaGFoPC9BdXRob3I+PFllYXI+MjAyMTwvWWVhcj48UmVj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</w:fldData>
        </w:fldChar>
      </w:r>
      <w:r w:rsidR="003A31A8">
        <w:rPr>
          <w:lang w:val="en-US"/>
        </w:rPr>
        <w:instrText xml:space="preserve"> ADDIN EN.CITE </w:instrText>
      </w:r>
      <w:r w:rsidR="003A31A8">
        <w:rPr>
          <w:lang w:val="en-US"/>
        </w:rPr>
        <w:fldChar w:fldCharType="begin">
          <w:fldData xml:space="preserve">PEVuZE5vdGU+PENpdGU+PEF1dGhvcj5TaGFoPC9BdXRob3I+PFllYXI+MjAyMTwvWWVhcj48UmVj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</w:fldData>
        </w:fldChar>
      </w:r>
      <w:r w:rsidR="003A31A8">
        <w:rPr>
          <w:lang w:val="en-US"/>
        </w:rPr>
        <w:instrText xml:space="preserve"> ADDIN EN.CITE.DATA </w:instrText>
      </w:r>
      <w:r w:rsidR="003A31A8">
        <w:rPr>
          <w:lang w:val="en-US"/>
        </w:rPr>
      </w:r>
      <w:r w:rsidR="003A31A8">
        <w:rPr>
          <w:lang w:val="en-US"/>
        </w:rPr>
        <w:fldChar w:fldCharType="end"/>
      </w:r>
      <w:r w:rsidR="00D634C7" w:rsidRPr="0067199C">
        <w:rPr>
          <w:lang w:val="en-US"/>
        </w:rPr>
      </w:r>
      <w:r w:rsidR="00D634C7" w:rsidRPr="0067199C">
        <w:rPr>
          <w:lang w:val="en-US"/>
        </w:rPr>
        <w:fldChar w:fldCharType="separate"/>
      </w:r>
      <w:r w:rsidR="003A31A8" w:rsidRPr="003A31A8">
        <w:rPr>
          <w:noProof/>
          <w:vertAlign w:val="superscript"/>
          <w:lang w:val="en-US"/>
        </w:rPr>
        <w:t>13</w:t>
      </w:r>
      <w:r w:rsidR="00D634C7" w:rsidRPr="0067199C">
        <w:rPr>
          <w:lang w:val="en-US"/>
        </w:rPr>
        <w:fldChar w:fldCharType="end"/>
      </w:r>
      <w:r w:rsidR="0098594E" w:rsidRPr="0067199C">
        <w:rPr>
          <w:lang w:val="en-US"/>
        </w:rPr>
        <w:t xml:space="preserve"> However</w:t>
      </w:r>
      <w:r w:rsidR="00C42D79" w:rsidRPr="0067199C">
        <w:rPr>
          <w:lang w:val="en-US"/>
        </w:rPr>
        <w:t xml:space="preserve">, </w:t>
      </w:r>
      <w:r w:rsidR="00B9194D">
        <w:rPr>
          <w:lang w:val="en-US"/>
        </w:rPr>
        <w:t>theirs</w:t>
      </w:r>
      <w:r w:rsidR="00C42D79" w:rsidRPr="0067199C">
        <w:rPr>
          <w:lang w:val="en-US"/>
        </w:rPr>
        <w:t xml:space="preserve"> was a retrospective study based on diagnostic </w:t>
      </w:r>
      <w:r w:rsidR="00587251" w:rsidRPr="0067199C">
        <w:rPr>
          <w:lang w:val="en-US"/>
        </w:rPr>
        <w:t xml:space="preserve">and administrative </w:t>
      </w:r>
      <w:r w:rsidR="00C42D79" w:rsidRPr="0067199C">
        <w:rPr>
          <w:lang w:val="en-US"/>
        </w:rPr>
        <w:t>coding</w:t>
      </w:r>
      <w:r w:rsidR="0098594E" w:rsidRPr="0067199C">
        <w:rPr>
          <w:lang w:val="en-US"/>
        </w:rPr>
        <w:t xml:space="preserve"> </w:t>
      </w:r>
      <w:r w:rsidR="00587251" w:rsidRPr="0067199C">
        <w:rPr>
          <w:lang w:val="en-US"/>
        </w:rPr>
        <w:t xml:space="preserve">and the selected complications </w:t>
      </w:r>
      <w:r w:rsidR="00BF60F3" w:rsidRPr="0067199C">
        <w:rPr>
          <w:lang w:val="en-US"/>
        </w:rPr>
        <w:t xml:space="preserve">occurred </w:t>
      </w:r>
      <w:r w:rsidR="00587251" w:rsidRPr="0067199C">
        <w:rPr>
          <w:lang w:val="en-US"/>
        </w:rPr>
        <w:t>only in 0.61% of patients, potentially limiting clinical relevance. In contrast, we aimed at identifying a cohort which would comprise 20% of patients in w</w:t>
      </w:r>
      <w:r w:rsidR="00342B68" w:rsidRPr="0067199C">
        <w:rPr>
          <w:lang w:val="en-US"/>
        </w:rPr>
        <w:t>hich we f</w:t>
      </w:r>
      <w:r w:rsidR="00B9194D">
        <w:rPr>
          <w:lang w:val="en-US"/>
        </w:rPr>
        <w:t>ound</w:t>
      </w:r>
      <w:r w:rsidR="00587251" w:rsidRPr="0067199C">
        <w:rPr>
          <w:lang w:val="en-US"/>
        </w:rPr>
        <w:t xml:space="preserve"> about 60% of all medical complications. Th</w:t>
      </w:r>
      <w:r w:rsidR="00EB2780" w:rsidRPr="0067199C">
        <w:rPr>
          <w:lang w:val="en-US"/>
        </w:rPr>
        <w:t>is</w:t>
      </w:r>
      <w:r w:rsidR="00587251" w:rsidRPr="0067199C">
        <w:rPr>
          <w:lang w:val="en-US"/>
        </w:rPr>
        <w:t xml:space="preserve"> </w:t>
      </w:r>
      <w:r w:rsidR="001B3151" w:rsidRPr="0067199C">
        <w:rPr>
          <w:lang w:val="en-US"/>
        </w:rPr>
        <w:t>we believe</w:t>
      </w:r>
      <w:r w:rsidR="00EE6E97">
        <w:rPr>
          <w:lang w:val="en-US"/>
        </w:rPr>
        <w:t>,</w:t>
      </w:r>
      <w:r w:rsidR="001B3151" w:rsidRPr="0067199C">
        <w:rPr>
          <w:lang w:val="en-US"/>
        </w:rPr>
        <w:t xml:space="preserve"> </w:t>
      </w:r>
      <w:r w:rsidR="00D91F47" w:rsidRPr="0067199C">
        <w:rPr>
          <w:lang w:val="en-US"/>
        </w:rPr>
        <w:t>is</w:t>
      </w:r>
      <w:r w:rsidR="001B3151" w:rsidRPr="0067199C">
        <w:rPr>
          <w:lang w:val="en-US"/>
        </w:rPr>
        <w:t xml:space="preserve"> </w:t>
      </w:r>
      <w:r w:rsidR="00BF60F3" w:rsidRPr="0067199C">
        <w:rPr>
          <w:lang w:val="en-US"/>
        </w:rPr>
        <w:t>within</w:t>
      </w:r>
      <w:r w:rsidR="001B3151" w:rsidRPr="0067199C">
        <w:rPr>
          <w:lang w:val="en-US"/>
        </w:rPr>
        <w:t xml:space="preserve"> the </w:t>
      </w:r>
      <w:r w:rsidR="00F4291D" w:rsidRPr="0067199C">
        <w:rPr>
          <w:lang w:val="en-US"/>
        </w:rPr>
        <w:t xml:space="preserve">means of the </w:t>
      </w:r>
      <w:r w:rsidR="001B3151" w:rsidRPr="0067199C">
        <w:rPr>
          <w:lang w:val="en-US"/>
        </w:rPr>
        <w:t xml:space="preserve">Danish socialized healthcare system to allocate additional </w:t>
      </w:r>
      <w:r w:rsidR="00EB2780" w:rsidRPr="0067199C">
        <w:rPr>
          <w:lang w:val="en-US"/>
        </w:rPr>
        <w:t xml:space="preserve">resources </w:t>
      </w:r>
      <w:r w:rsidR="00BF60F3" w:rsidRPr="0067199C">
        <w:rPr>
          <w:lang w:val="en-US"/>
        </w:rPr>
        <w:t>for intensified perioperative care</w:t>
      </w:r>
      <w:r w:rsidR="00E15325">
        <w:rPr>
          <w:lang w:val="en-US"/>
        </w:rPr>
        <w:t xml:space="preserve"> and with both patient-related and economic benefits due to potentially avoided complications and costs</w:t>
      </w:r>
      <w:r w:rsidR="00BF60F3" w:rsidRPr="0067199C">
        <w:rPr>
          <w:lang w:val="en-US"/>
        </w:rPr>
        <w:t>.</w:t>
      </w:r>
      <w:r w:rsidR="00D634C7" w:rsidRPr="0067199C">
        <w:rPr>
          <w:lang w:val="en-US"/>
        </w:rPr>
        <w:br/>
      </w:r>
      <w:r w:rsidR="00182A8B" w:rsidRPr="0067199C">
        <w:rPr>
          <w:lang w:val="en-US"/>
        </w:rPr>
        <w:t xml:space="preserve">In contrast to many other </w:t>
      </w:r>
      <w:r w:rsidR="00D8663B">
        <w:rPr>
          <w:lang w:val="en-US"/>
        </w:rPr>
        <w:t>machine-learning</w:t>
      </w:r>
      <w:r w:rsidR="00182A8B" w:rsidRPr="0067199C">
        <w:rPr>
          <w:lang w:val="en-US"/>
        </w:rPr>
        <w:t xml:space="preserve"> studies,</w:t>
      </w:r>
      <w:r w:rsidR="00182A8B" w:rsidRPr="0067199C">
        <w:rPr>
          <w:lang w:val="en-US"/>
        </w:rPr>
        <w:fldChar w:fldCharType="begin">
          <w:fldData xml:space="preserve">PEVuZE5vdGU+PENpdGU+PEF1dGhvcj5IYW48L0F1dGhvcj48WWVhcj4yMDIxPC9ZZWFyPjxSZWNO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</w:fldData>
        </w:fldChar>
      </w:r>
      <w:r w:rsidR="003A31A8">
        <w:rPr>
          <w:lang w:val="en-US"/>
        </w:rPr>
        <w:instrText xml:space="preserve"> ADDIN EN.CITE </w:instrText>
      </w:r>
      <w:r w:rsidR="003A31A8">
        <w:rPr>
          <w:lang w:val="en-US"/>
        </w:rPr>
        <w:fldChar w:fldCharType="begin">
          <w:fldData xml:space="preserve">PEVuZE5vdGU+PENpdGU+PEF1dGhvcj5IYW48L0F1dGhvcj48WWVhcj4yMDIxPC9ZZWFyPjxSZWNO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</w:fldData>
        </w:fldChar>
      </w:r>
      <w:r w:rsidR="003A31A8">
        <w:rPr>
          <w:lang w:val="en-US"/>
        </w:rPr>
        <w:instrText xml:space="preserve"> ADDIN EN.CITE.DATA </w:instrText>
      </w:r>
      <w:r w:rsidR="003A31A8">
        <w:rPr>
          <w:lang w:val="en-US"/>
        </w:rPr>
      </w:r>
      <w:r w:rsidR="003A31A8">
        <w:rPr>
          <w:lang w:val="en-US"/>
        </w:rPr>
        <w:fldChar w:fldCharType="end"/>
      </w:r>
      <w:r w:rsidR="00182A8B" w:rsidRPr="0067199C">
        <w:rPr>
          <w:lang w:val="en-US"/>
        </w:rPr>
      </w:r>
      <w:r w:rsidR="00182A8B" w:rsidRPr="0067199C">
        <w:rPr>
          <w:lang w:val="en-US"/>
        </w:rPr>
        <w:fldChar w:fldCharType="separate"/>
      </w:r>
      <w:r w:rsidR="003A31A8" w:rsidRPr="003A31A8">
        <w:rPr>
          <w:noProof/>
          <w:vertAlign w:val="superscript"/>
          <w:lang w:val="en-US"/>
        </w:rPr>
        <w:t>33</w:t>
      </w:r>
      <w:r w:rsidR="00182A8B" w:rsidRPr="0067199C">
        <w:rPr>
          <w:lang w:val="en-US"/>
        </w:rPr>
        <w:fldChar w:fldCharType="end"/>
      </w:r>
      <w:r w:rsidR="00182A8B" w:rsidRPr="0067199C">
        <w:rPr>
          <w:lang w:val="en-US"/>
        </w:rPr>
        <w:t xml:space="preserve"> our dataset included </w:t>
      </w:r>
      <w:r w:rsidR="00EE6E97">
        <w:rPr>
          <w:lang w:val="en-US"/>
        </w:rPr>
        <w:t xml:space="preserve">not </w:t>
      </w:r>
      <w:r w:rsidR="00182A8B" w:rsidRPr="0067199C">
        <w:rPr>
          <w:lang w:val="en-US"/>
        </w:rPr>
        <w:t xml:space="preserve">only preoperative </w:t>
      </w:r>
      <w:r w:rsidR="00182A8B" w:rsidRPr="0067199C">
        <w:rPr>
          <w:lang w:val="en-US"/>
        </w:rPr>
        <w:lastRenderedPageBreak/>
        <w:t>data</w:t>
      </w:r>
      <w:r w:rsidR="00EE6E97">
        <w:rPr>
          <w:lang w:val="en-US"/>
        </w:rPr>
        <w:t xml:space="preserve"> but also </w:t>
      </w:r>
      <w:r w:rsidR="00182A8B" w:rsidRPr="0067199C">
        <w:rPr>
          <w:lang w:val="en-US"/>
        </w:rPr>
        <w:t xml:space="preserve">only </w:t>
      </w:r>
      <w:r w:rsidR="00EE6E97">
        <w:rPr>
          <w:lang w:val="en-US"/>
        </w:rPr>
        <w:t xml:space="preserve">one </w:t>
      </w:r>
      <w:r w:rsidR="00182A8B" w:rsidRPr="0067199C">
        <w:rPr>
          <w:lang w:val="en-US"/>
        </w:rPr>
        <w:t xml:space="preserve">paraclinical </w:t>
      </w:r>
      <w:r w:rsidR="00B9194D">
        <w:rPr>
          <w:lang w:val="en-US"/>
        </w:rPr>
        <w:t>variable, which was</w:t>
      </w:r>
      <w:r w:rsidR="00182A8B" w:rsidRPr="0067199C">
        <w:rPr>
          <w:lang w:val="en-US"/>
        </w:rPr>
        <w:t xml:space="preserve"> preoperative </w:t>
      </w:r>
      <w:r w:rsidR="00E15325" w:rsidRPr="0067199C">
        <w:rPr>
          <w:lang w:val="en-US"/>
        </w:rPr>
        <w:t>hemoglobin</w:t>
      </w:r>
      <w:r w:rsidR="00182A8B" w:rsidRPr="0067199C">
        <w:rPr>
          <w:lang w:val="en-US"/>
        </w:rPr>
        <w:t>. Although the inclusion of other</w:t>
      </w:r>
      <w:r w:rsidR="00C07C6F" w:rsidRPr="0067199C">
        <w:rPr>
          <w:lang w:val="en-US"/>
        </w:rPr>
        <w:t xml:space="preserve"> </w:t>
      </w:r>
      <w:r w:rsidR="00182A8B" w:rsidRPr="0067199C">
        <w:rPr>
          <w:lang w:val="en-US"/>
        </w:rPr>
        <w:t xml:space="preserve">laboratory tests </w:t>
      </w:r>
      <w:r w:rsidR="00C07C6F" w:rsidRPr="0067199C">
        <w:rPr>
          <w:lang w:val="en-US"/>
        </w:rPr>
        <w:t xml:space="preserve">such as </w:t>
      </w:r>
      <w:r w:rsidR="002950FB" w:rsidRPr="0067199C">
        <w:rPr>
          <w:lang w:val="en-US"/>
        </w:rPr>
        <w:t xml:space="preserve">preoperative </w:t>
      </w:r>
      <w:r w:rsidR="00C07C6F" w:rsidRPr="0067199C">
        <w:rPr>
          <w:lang w:val="en-US"/>
        </w:rPr>
        <w:t>albu</w:t>
      </w:r>
      <w:r w:rsidR="002950FB" w:rsidRPr="0067199C">
        <w:rPr>
          <w:lang w:val="en-US"/>
        </w:rPr>
        <w:t xml:space="preserve">min, sodium and alkaline phosphatase </w:t>
      </w:r>
      <w:r w:rsidR="00182A8B" w:rsidRPr="0067199C">
        <w:rPr>
          <w:lang w:val="en-US"/>
        </w:rPr>
        <w:t>ha</w:t>
      </w:r>
      <w:r w:rsidR="00C66740" w:rsidRPr="0067199C">
        <w:rPr>
          <w:lang w:val="en-US"/>
        </w:rPr>
        <w:t>s</w:t>
      </w:r>
      <w:r w:rsidR="00182A8B" w:rsidRPr="0067199C">
        <w:rPr>
          <w:lang w:val="en-US"/>
        </w:rPr>
        <w:t xml:space="preserve"> been found to be of importance in </w:t>
      </w:r>
      <w:r w:rsidR="00D8663B">
        <w:rPr>
          <w:lang w:val="en-US"/>
        </w:rPr>
        <w:t>machine-learning</w:t>
      </w:r>
      <w:r w:rsidR="00C66740" w:rsidRPr="0067199C">
        <w:rPr>
          <w:lang w:val="en-US"/>
        </w:rPr>
        <w:t xml:space="preserve"> </w:t>
      </w:r>
      <w:r w:rsidR="002950FB" w:rsidRPr="0067199C">
        <w:rPr>
          <w:lang w:val="en-US"/>
        </w:rPr>
        <w:t xml:space="preserve">algorithms for home discharge in </w:t>
      </w:r>
      <w:proofErr w:type="spellStart"/>
      <w:r w:rsidR="004B6F07">
        <w:rPr>
          <w:lang w:val="en-US"/>
        </w:rPr>
        <w:t>u</w:t>
      </w:r>
      <w:r w:rsidR="004B6F07" w:rsidRPr="0067199C">
        <w:rPr>
          <w:lang w:val="en-US"/>
        </w:rPr>
        <w:t>ni</w:t>
      </w:r>
      <w:proofErr w:type="spellEnd"/>
      <w:r w:rsidR="004B6F07">
        <w:rPr>
          <w:lang w:val="en-US"/>
        </w:rPr>
        <w:t>-</w:t>
      </w:r>
      <w:r w:rsidR="004B6F07" w:rsidRPr="0067199C">
        <w:rPr>
          <w:lang w:val="en-US"/>
        </w:rPr>
        <w:t>compartmental knee replacement</w:t>
      </w:r>
      <w:r w:rsidR="002950FB" w:rsidRPr="0067199C">
        <w:rPr>
          <w:lang w:val="en-US"/>
        </w:rPr>
        <w:fldChar w:fldCharType="begin">
          <w:fldData xml:space="preserve">PEVuZE5vdGU+PENpdGU+PEF1dGhvcj5MdTwvQXV0aG9yPjxZZWFyPjIwMjE8L1llYXI+PFJlY051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</w:fldData>
        </w:fldChar>
      </w:r>
      <w:r w:rsidR="003A31A8">
        <w:rPr>
          <w:lang w:val="en-US"/>
        </w:rPr>
        <w:instrText xml:space="preserve"> ADDIN EN.CITE </w:instrText>
      </w:r>
      <w:r w:rsidR="003A31A8">
        <w:rPr>
          <w:lang w:val="en-US"/>
        </w:rPr>
        <w:fldChar w:fldCharType="begin">
          <w:fldData xml:space="preserve">PEVuZE5vdGU+PENpdGU+PEF1dGhvcj5MdTwvQXV0aG9yPjxZZWFyPjIwMjE8L1llYXI+PFJlY051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</w:fldData>
        </w:fldChar>
      </w:r>
      <w:r w:rsidR="003A31A8">
        <w:rPr>
          <w:lang w:val="en-US"/>
        </w:rPr>
        <w:instrText xml:space="preserve"> ADDIN EN.CITE.DATA </w:instrText>
      </w:r>
      <w:r w:rsidR="003A31A8">
        <w:rPr>
          <w:lang w:val="en-US"/>
        </w:rPr>
      </w:r>
      <w:r w:rsidR="003A31A8">
        <w:rPr>
          <w:lang w:val="en-US"/>
        </w:rPr>
        <w:fldChar w:fldCharType="end"/>
      </w:r>
      <w:r w:rsidR="002950FB" w:rsidRPr="0067199C">
        <w:rPr>
          <w:lang w:val="en-US"/>
        </w:rPr>
      </w:r>
      <w:r w:rsidR="002950FB" w:rsidRPr="0067199C">
        <w:rPr>
          <w:lang w:val="en-US"/>
        </w:rPr>
        <w:fldChar w:fldCharType="separate"/>
      </w:r>
      <w:r w:rsidR="003A31A8" w:rsidRPr="003A31A8">
        <w:rPr>
          <w:noProof/>
          <w:vertAlign w:val="superscript"/>
          <w:lang w:val="en-US"/>
        </w:rPr>
        <w:t>12</w:t>
      </w:r>
      <w:r w:rsidR="002950FB" w:rsidRPr="0067199C">
        <w:rPr>
          <w:lang w:val="en-US"/>
        </w:rPr>
        <w:fldChar w:fldCharType="end"/>
      </w:r>
      <w:r w:rsidR="00182A8B" w:rsidRPr="0067199C">
        <w:rPr>
          <w:lang w:val="en-US"/>
        </w:rPr>
        <w:t xml:space="preserve"> and spine surgery</w:t>
      </w:r>
      <w:r w:rsidR="00C07C6F" w:rsidRPr="0067199C">
        <w:rPr>
          <w:lang w:val="en-US"/>
        </w:rPr>
        <w:t>,</w:t>
      </w:r>
      <w:r w:rsidR="00182A8B" w:rsidRPr="0067199C">
        <w:rPr>
          <w:lang w:val="en-US"/>
        </w:rPr>
        <w:fldChar w:fldCharType="begin">
          <w:fldData xml:space="preserve">PEVuZE5vdGU+PENpdGU+PEF1dGhvcj5MaTwvQXV0aG9yPjxZZWFyPjIwMjE8L1llYXI+PFJlY051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</w:fldData>
        </w:fldChar>
      </w:r>
      <w:r w:rsidR="003A31A8">
        <w:rPr>
          <w:lang w:val="en-US"/>
        </w:rPr>
        <w:instrText xml:space="preserve"> ADDIN EN.CITE </w:instrText>
      </w:r>
      <w:r w:rsidR="003A31A8">
        <w:rPr>
          <w:lang w:val="en-US"/>
        </w:rPr>
        <w:fldChar w:fldCharType="begin">
          <w:fldData xml:space="preserve">PEVuZE5vdGU+PENpdGU+PEF1dGhvcj5MaTwvQXV0aG9yPjxZZWFyPjIwMjE8L1llYXI+PFJlY051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</w:fldData>
        </w:fldChar>
      </w:r>
      <w:r w:rsidR="003A31A8">
        <w:rPr>
          <w:lang w:val="en-US"/>
        </w:rPr>
        <w:instrText xml:space="preserve"> ADDIN EN.CITE.DATA </w:instrText>
      </w:r>
      <w:r w:rsidR="003A31A8">
        <w:rPr>
          <w:lang w:val="en-US"/>
        </w:rPr>
      </w:r>
      <w:r w:rsidR="003A31A8">
        <w:rPr>
          <w:lang w:val="en-US"/>
        </w:rPr>
        <w:fldChar w:fldCharType="end"/>
      </w:r>
      <w:r w:rsidR="00182A8B" w:rsidRPr="0067199C">
        <w:rPr>
          <w:lang w:val="en-US"/>
        </w:rPr>
      </w:r>
      <w:r w:rsidR="00182A8B" w:rsidRPr="0067199C">
        <w:rPr>
          <w:lang w:val="en-US"/>
        </w:rPr>
        <w:fldChar w:fldCharType="separate"/>
      </w:r>
      <w:r w:rsidR="003A31A8" w:rsidRPr="003A31A8">
        <w:rPr>
          <w:noProof/>
          <w:vertAlign w:val="superscript"/>
          <w:lang w:val="en-US"/>
        </w:rPr>
        <w:t>9</w:t>
      </w:r>
      <w:r w:rsidR="00182A8B" w:rsidRPr="0067199C">
        <w:rPr>
          <w:lang w:val="en-US"/>
        </w:rPr>
        <w:fldChar w:fldCharType="end"/>
      </w:r>
      <w:r w:rsidR="00C07C6F" w:rsidRPr="0067199C">
        <w:rPr>
          <w:lang w:val="en-US"/>
        </w:rPr>
        <w:t xml:space="preserve"> they are not standard in</w:t>
      </w:r>
      <w:r w:rsidR="002950FB" w:rsidRPr="0067199C">
        <w:rPr>
          <w:lang w:val="en-US"/>
        </w:rPr>
        <w:t xml:space="preserve"> fast-track protocols</w:t>
      </w:r>
      <w:r w:rsidR="00EE6E97">
        <w:rPr>
          <w:lang w:val="en-US"/>
        </w:rPr>
        <w:t xml:space="preserve"> and not easy to interpret from a pathophysiological point of view</w:t>
      </w:r>
      <w:r w:rsidR="002950FB" w:rsidRPr="0067199C">
        <w:rPr>
          <w:lang w:val="en-US"/>
        </w:rPr>
        <w:t xml:space="preserve">. </w:t>
      </w:r>
      <w:r w:rsidR="004B6F07">
        <w:rPr>
          <w:lang w:val="en-US"/>
        </w:rPr>
        <w:br/>
        <w:t>M</w:t>
      </w:r>
      <w:r w:rsidR="00564949" w:rsidRPr="0067199C">
        <w:rPr>
          <w:lang w:val="en-US"/>
        </w:rPr>
        <w:t>ost</w:t>
      </w:r>
      <w:r w:rsidR="00146272" w:rsidRPr="0067199C">
        <w:rPr>
          <w:lang w:val="en-US"/>
        </w:rPr>
        <w:t xml:space="preserve"> decisions on</w:t>
      </w:r>
      <w:r w:rsidR="002950FB" w:rsidRPr="0067199C">
        <w:rPr>
          <w:lang w:val="en-US"/>
        </w:rPr>
        <w:t xml:space="preserve"> which patients may benefit from</w:t>
      </w:r>
      <w:r w:rsidR="00146272" w:rsidRPr="0067199C">
        <w:rPr>
          <w:lang w:val="en-US"/>
        </w:rPr>
        <w:t xml:space="preserve"> more extensive postoperative care will </w:t>
      </w:r>
      <w:r w:rsidR="00E15325">
        <w:rPr>
          <w:lang w:val="en-US"/>
        </w:rPr>
        <w:t xml:space="preserve">likely need to </w:t>
      </w:r>
      <w:r w:rsidR="00146272" w:rsidRPr="0067199C">
        <w:rPr>
          <w:lang w:val="en-US"/>
        </w:rPr>
        <w:t>be conducted preoperatively</w:t>
      </w:r>
      <w:r w:rsidR="004B6F07">
        <w:rPr>
          <w:lang w:val="en-US"/>
        </w:rPr>
        <w:t>, a</w:t>
      </w:r>
      <w:r w:rsidR="004B6F07" w:rsidRPr="0067199C">
        <w:rPr>
          <w:lang w:val="en-US"/>
        </w:rPr>
        <w:t>s there is a</w:t>
      </w:r>
      <w:r w:rsidR="004B6F07">
        <w:rPr>
          <w:lang w:val="en-US"/>
        </w:rPr>
        <w:t>n increasing</w:t>
      </w:r>
      <w:r w:rsidR="004B6F07" w:rsidRPr="0067199C">
        <w:rPr>
          <w:lang w:val="en-US"/>
        </w:rPr>
        <w:t xml:space="preserve"> need to prioritize limited health-care resources</w:t>
      </w:r>
      <w:r w:rsidR="00146272" w:rsidRPr="0067199C">
        <w:rPr>
          <w:lang w:val="en-US"/>
        </w:rPr>
        <w:t>. Thus, although</w:t>
      </w:r>
      <w:r w:rsidR="002950FB" w:rsidRPr="0067199C">
        <w:rPr>
          <w:lang w:val="en-US"/>
        </w:rPr>
        <w:t xml:space="preserve"> postoperative information such as duration of surgery, perioperative blood </w:t>
      </w:r>
      <w:r w:rsidR="00D8663B">
        <w:rPr>
          <w:lang w:val="en-US"/>
        </w:rPr>
        <w:t>length of stay</w:t>
      </w:r>
      <w:r w:rsidR="002950FB" w:rsidRPr="0067199C">
        <w:rPr>
          <w:lang w:val="en-US"/>
        </w:rPr>
        <w:t xml:space="preserve">s or postoperative </w:t>
      </w:r>
      <w:r w:rsidR="00E15325" w:rsidRPr="0067199C">
        <w:rPr>
          <w:lang w:val="en-US"/>
        </w:rPr>
        <w:t>hemoglobin</w:t>
      </w:r>
      <w:r w:rsidR="00146272" w:rsidRPr="0067199C">
        <w:rPr>
          <w:lang w:val="en-US"/>
        </w:rPr>
        <w:t xml:space="preserve"> have been included in other studies</w:t>
      </w:r>
      <w:r w:rsidR="00146272" w:rsidRPr="0067199C">
        <w:rPr>
          <w:lang w:val="en-US"/>
        </w:rPr>
        <w:fldChar w:fldCharType="begin">
          <w:fldData xml:space="preserve">PEVuZE5vdGU+PENpdGU+PEF1dGhvcj5IYW48L0F1dGhvcj48WWVhcj4yMDIxPC9ZZWFyPjxSZWNO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</w:fldData>
        </w:fldChar>
      </w:r>
      <w:r w:rsidR="003A31A8">
        <w:rPr>
          <w:lang w:val="en-US"/>
        </w:rPr>
        <w:instrText xml:space="preserve"> ADDIN EN.CITE </w:instrText>
      </w:r>
      <w:r w:rsidR="003A31A8">
        <w:rPr>
          <w:lang w:val="en-US"/>
        </w:rPr>
        <w:fldChar w:fldCharType="begin">
          <w:fldData xml:space="preserve">PEVuZE5vdGU+PENpdGU+PEF1dGhvcj5IYW48L0F1dGhvcj48WWVhcj4yMDIxPC9ZZWFyPjxSZWNO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</w:fldData>
        </w:fldChar>
      </w:r>
      <w:r w:rsidR="003A31A8">
        <w:rPr>
          <w:lang w:val="en-US"/>
        </w:rPr>
        <w:instrText xml:space="preserve"> ADDIN EN.CITE.DATA </w:instrText>
      </w:r>
      <w:r w:rsidR="003A31A8">
        <w:rPr>
          <w:lang w:val="en-US"/>
        </w:rPr>
      </w:r>
      <w:r w:rsidR="003A31A8">
        <w:rPr>
          <w:lang w:val="en-US"/>
        </w:rPr>
        <w:fldChar w:fldCharType="end"/>
      </w:r>
      <w:r w:rsidR="00146272" w:rsidRPr="0067199C">
        <w:rPr>
          <w:lang w:val="en-US"/>
        </w:rPr>
      </w:r>
      <w:r w:rsidR="00146272" w:rsidRPr="0067199C">
        <w:rPr>
          <w:lang w:val="en-US"/>
        </w:rPr>
        <w:fldChar w:fldCharType="separate"/>
      </w:r>
      <w:r w:rsidR="003A31A8" w:rsidRPr="003A31A8">
        <w:rPr>
          <w:noProof/>
          <w:vertAlign w:val="superscript"/>
          <w:lang w:val="en-US"/>
        </w:rPr>
        <w:t>33</w:t>
      </w:r>
      <w:r w:rsidR="00146272" w:rsidRPr="0067199C">
        <w:rPr>
          <w:lang w:val="en-US"/>
        </w:rPr>
        <w:fldChar w:fldCharType="end"/>
      </w:r>
      <w:r w:rsidR="00146272" w:rsidRPr="0067199C">
        <w:rPr>
          <w:lang w:val="en-US"/>
        </w:rPr>
        <w:t>, we decided against the use of</w:t>
      </w:r>
      <w:r w:rsidR="008F1800" w:rsidRPr="0067199C">
        <w:rPr>
          <w:lang w:val="en-US"/>
        </w:rPr>
        <w:t xml:space="preserve"> </w:t>
      </w:r>
      <w:r w:rsidR="00146272" w:rsidRPr="0067199C">
        <w:rPr>
          <w:lang w:val="en-US"/>
        </w:rPr>
        <w:t>peri</w:t>
      </w:r>
      <w:r w:rsidR="008F1800" w:rsidRPr="0067199C">
        <w:rPr>
          <w:lang w:val="en-US"/>
        </w:rPr>
        <w:t>-</w:t>
      </w:r>
      <w:r w:rsidR="00146272" w:rsidRPr="0067199C">
        <w:rPr>
          <w:lang w:val="en-US"/>
        </w:rPr>
        <w:t xml:space="preserve"> and postoperative data.</w:t>
      </w:r>
      <w:r w:rsidR="008F1800" w:rsidRPr="0067199C">
        <w:rPr>
          <w:lang w:val="en-US"/>
        </w:rPr>
        <w:t xml:space="preserve"> The same approach has been used by Ramkumar </w:t>
      </w:r>
      <w:r w:rsidR="00B9194D" w:rsidRPr="00B9194D">
        <w:rPr>
          <w:i/>
          <w:iCs/>
          <w:lang w:val="en-US"/>
        </w:rPr>
        <w:t>et al.</w:t>
      </w:r>
      <w:r w:rsidR="00B9194D">
        <w:rPr>
          <w:lang w:val="en-US"/>
        </w:rPr>
        <w:t xml:space="preserve"> </w:t>
      </w:r>
      <w:r w:rsidR="008F1800" w:rsidRPr="0067199C">
        <w:rPr>
          <w:lang w:val="en-US"/>
        </w:rPr>
        <w:t xml:space="preserve">who used </w:t>
      </w:r>
      <w:r w:rsidR="00F4291D" w:rsidRPr="0067199C">
        <w:rPr>
          <w:lang w:val="en-US"/>
        </w:rPr>
        <w:t xml:space="preserve">U.S. National Inpatient Sample </w:t>
      </w:r>
      <w:r w:rsidR="008F1800" w:rsidRPr="0067199C">
        <w:rPr>
          <w:lang w:val="en-US"/>
        </w:rPr>
        <w:t>data including 15 preoperative variables</w:t>
      </w:r>
      <w:r w:rsidR="00E15325">
        <w:rPr>
          <w:lang w:val="en-US"/>
        </w:rPr>
        <w:t>,</w:t>
      </w:r>
      <w:r w:rsidR="008F1800" w:rsidRPr="0067199C">
        <w:rPr>
          <w:lang w:val="en-US"/>
        </w:rPr>
        <w:t xml:space="preserve"> to predict </w:t>
      </w:r>
      <w:r w:rsidR="00D8663B">
        <w:rPr>
          <w:lang w:val="en-US"/>
        </w:rPr>
        <w:t>length of stay</w:t>
      </w:r>
      <w:r w:rsidR="008F1800" w:rsidRPr="0067199C">
        <w:rPr>
          <w:lang w:val="en-US"/>
        </w:rPr>
        <w:t>, patient charges and disposition after</w:t>
      </w:r>
      <w:r w:rsidR="0005488E" w:rsidRPr="0067199C">
        <w:rPr>
          <w:lang w:val="en-US"/>
        </w:rPr>
        <w:t xml:space="preserve"> both</w:t>
      </w:r>
      <w:r w:rsidR="008F1800" w:rsidRPr="0067199C">
        <w:rPr>
          <w:lang w:val="en-US"/>
        </w:rPr>
        <w:t xml:space="preserve"> TKA</w:t>
      </w:r>
      <w:r w:rsidR="00A57BF9" w:rsidRPr="0067199C">
        <w:rPr>
          <w:lang w:val="en-US"/>
        </w:rPr>
        <w:fldChar w:fldCharType="begin">
          <w:fldData xml:space="preserve">PEVuZE5vdGU+PENpdGU+PEF1dGhvcj5SYW1rdW1hcjwvQXV0aG9yPjxZZWFyPjIwMTk8L1llYXI+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</w:fldData>
        </w:fldChar>
      </w:r>
      <w:r w:rsidR="003A31A8">
        <w:rPr>
          <w:lang w:val="en-US"/>
        </w:rPr>
        <w:instrText xml:space="preserve"> ADDIN EN.CITE </w:instrText>
      </w:r>
      <w:r w:rsidR="003A31A8">
        <w:rPr>
          <w:lang w:val="en-US"/>
        </w:rPr>
        <w:fldChar w:fldCharType="begin">
          <w:fldData xml:space="preserve">PEVuZE5vdGU+PENpdGU+PEF1dGhvcj5SYW1rdW1hcjwvQXV0aG9yPjxZZWFyPjIwMTk8L1llYXI+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</w:fldData>
        </w:fldChar>
      </w:r>
      <w:r w:rsidR="003A31A8">
        <w:rPr>
          <w:lang w:val="en-US"/>
        </w:rPr>
        <w:instrText xml:space="preserve"> ADDIN EN.CITE.DATA </w:instrText>
      </w:r>
      <w:r w:rsidR="003A31A8">
        <w:rPr>
          <w:lang w:val="en-US"/>
        </w:rPr>
      </w:r>
      <w:r w:rsidR="003A31A8">
        <w:rPr>
          <w:lang w:val="en-US"/>
        </w:rPr>
        <w:fldChar w:fldCharType="end"/>
      </w:r>
      <w:r w:rsidR="00A57BF9" w:rsidRPr="0067199C">
        <w:rPr>
          <w:lang w:val="en-US"/>
        </w:rPr>
      </w:r>
      <w:r w:rsidR="00A57BF9" w:rsidRPr="0067199C">
        <w:rPr>
          <w:lang w:val="en-US"/>
        </w:rPr>
        <w:fldChar w:fldCharType="separate"/>
      </w:r>
      <w:r w:rsidR="003A31A8" w:rsidRPr="003A31A8">
        <w:rPr>
          <w:noProof/>
          <w:vertAlign w:val="superscript"/>
          <w:lang w:val="en-US"/>
        </w:rPr>
        <w:t>34</w:t>
      </w:r>
      <w:r w:rsidR="00A57BF9" w:rsidRPr="0067199C">
        <w:rPr>
          <w:lang w:val="en-US"/>
        </w:rPr>
        <w:fldChar w:fldCharType="end"/>
      </w:r>
      <w:r w:rsidR="0005488E" w:rsidRPr="0067199C">
        <w:rPr>
          <w:lang w:val="en-US"/>
        </w:rPr>
        <w:t xml:space="preserve"> and THA</w:t>
      </w:r>
      <w:r w:rsidR="00D1627B" w:rsidRPr="0067199C">
        <w:rPr>
          <w:lang w:val="en-US"/>
        </w:rPr>
        <w:t>.</w:t>
      </w:r>
      <w:r w:rsidR="00D1627B" w:rsidRPr="0067199C">
        <w:rPr>
          <w:lang w:val="en-US"/>
        </w:rPr>
        <w:fldChar w:fldCharType="begin">
          <w:fldData xml:space="preserve">PEVuZE5vdGU+PENpdGU+PEF1dGhvcj5SYW1rdW1hcjwvQXV0aG9yPjxZZWFyPjIwMTk8L1llYXI+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</w:fldData>
        </w:fldChar>
      </w:r>
      <w:r w:rsidR="003A31A8">
        <w:rPr>
          <w:lang w:val="en-US"/>
        </w:rPr>
        <w:instrText xml:space="preserve"> ADDIN EN.CITE </w:instrText>
      </w:r>
      <w:r w:rsidR="003A31A8">
        <w:rPr>
          <w:lang w:val="en-US"/>
        </w:rPr>
        <w:fldChar w:fldCharType="begin">
          <w:fldData xml:space="preserve">PEVuZE5vdGU+PENpdGU+PEF1dGhvcj5SYW1rdW1hcjwvQXV0aG9yPjxZZWFyPjIwMTk8L1llYXI+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</w:fldData>
        </w:fldChar>
      </w:r>
      <w:r w:rsidR="003A31A8">
        <w:rPr>
          <w:lang w:val="en-US"/>
        </w:rPr>
        <w:instrText xml:space="preserve"> ADDIN EN.CITE.DATA </w:instrText>
      </w:r>
      <w:r w:rsidR="003A31A8">
        <w:rPr>
          <w:lang w:val="en-US"/>
        </w:rPr>
      </w:r>
      <w:r w:rsidR="003A31A8">
        <w:rPr>
          <w:lang w:val="en-US"/>
        </w:rPr>
        <w:fldChar w:fldCharType="end"/>
      </w:r>
      <w:r w:rsidR="00D1627B" w:rsidRPr="0067199C">
        <w:rPr>
          <w:lang w:val="en-US"/>
        </w:rPr>
      </w:r>
      <w:r w:rsidR="00D1627B" w:rsidRPr="0067199C">
        <w:rPr>
          <w:lang w:val="en-US"/>
        </w:rPr>
        <w:fldChar w:fldCharType="separate"/>
      </w:r>
      <w:r w:rsidR="003A31A8" w:rsidRPr="003A31A8">
        <w:rPr>
          <w:noProof/>
          <w:vertAlign w:val="superscript"/>
          <w:lang w:val="en-US"/>
        </w:rPr>
        <w:t>18</w:t>
      </w:r>
      <w:r w:rsidR="00D1627B" w:rsidRPr="0067199C">
        <w:rPr>
          <w:lang w:val="en-US"/>
        </w:rPr>
        <w:fldChar w:fldCharType="end"/>
      </w:r>
      <w:r w:rsidR="008F1800" w:rsidRPr="0067199C">
        <w:rPr>
          <w:lang w:val="en-US"/>
        </w:rPr>
        <w:t xml:space="preserve"> However, </w:t>
      </w:r>
      <w:r w:rsidR="00CB532E" w:rsidRPr="0067199C">
        <w:rPr>
          <w:lang w:val="en-US"/>
        </w:rPr>
        <w:t>these</w:t>
      </w:r>
      <w:r w:rsidR="008F1800" w:rsidRPr="0067199C">
        <w:rPr>
          <w:lang w:val="en-US"/>
        </w:rPr>
        <w:t xml:space="preserve"> stud</w:t>
      </w:r>
      <w:r w:rsidR="00CB532E" w:rsidRPr="0067199C">
        <w:rPr>
          <w:lang w:val="en-US"/>
        </w:rPr>
        <w:t>ies</w:t>
      </w:r>
      <w:r w:rsidR="008F1800" w:rsidRPr="0067199C">
        <w:rPr>
          <w:lang w:val="en-US"/>
        </w:rPr>
        <w:t xml:space="preserve"> </w:t>
      </w:r>
      <w:r w:rsidR="00CB532E" w:rsidRPr="0067199C">
        <w:rPr>
          <w:lang w:val="en-US"/>
        </w:rPr>
        <w:t>were</w:t>
      </w:r>
      <w:r w:rsidR="008F1800" w:rsidRPr="0067199C">
        <w:rPr>
          <w:lang w:val="en-US"/>
        </w:rPr>
        <w:t xml:space="preserve"> not conducted in a socialized health</w:t>
      </w:r>
      <w:r w:rsidR="00C66740" w:rsidRPr="0067199C">
        <w:rPr>
          <w:lang w:val="en-US"/>
        </w:rPr>
        <w:t xml:space="preserve"> </w:t>
      </w:r>
      <w:r w:rsidR="008F1800" w:rsidRPr="0067199C">
        <w:rPr>
          <w:lang w:val="en-US"/>
        </w:rPr>
        <w:t>care system</w:t>
      </w:r>
      <w:r w:rsidR="00C66740" w:rsidRPr="0067199C">
        <w:rPr>
          <w:lang w:val="en-US"/>
        </w:rPr>
        <w:t>,</w:t>
      </w:r>
      <w:r w:rsidR="00F4291D" w:rsidRPr="0067199C">
        <w:rPr>
          <w:lang w:val="en-US"/>
        </w:rPr>
        <w:t xml:space="preserve"> and </w:t>
      </w:r>
      <w:r w:rsidR="008F1800" w:rsidRPr="0067199C">
        <w:rPr>
          <w:lang w:val="en-US"/>
        </w:rPr>
        <w:t>the main focus</w:t>
      </w:r>
      <w:r w:rsidR="00CB532E" w:rsidRPr="0067199C">
        <w:rPr>
          <w:lang w:val="en-US"/>
        </w:rPr>
        <w:t xml:space="preserve"> was</w:t>
      </w:r>
      <w:r w:rsidR="008F1800" w:rsidRPr="0067199C">
        <w:rPr>
          <w:lang w:val="en-US"/>
        </w:rPr>
        <w:t xml:space="preserve"> on the need for differentiated payment bundles and </w:t>
      </w:r>
      <w:r w:rsidR="00CB532E" w:rsidRPr="0067199C">
        <w:rPr>
          <w:lang w:val="en-US"/>
        </w:rPr>
        <w:t>without</w:t>
      </w:r>
      <w:r w:rsidR="008F1800" w:rsidRPr="0067199C">
        <w:rPr>
          <w:lang w:val="en-US"/>
        </w:rPr>
        <w:t xml:space="preserve"> specific information on </w:t>
      </w:r>
      <w:r w:rsidR="00EE6E97">
        <w:rPr>
          <w:lang w:val="en-US"/>
        </w:rPr>
        <w:t xml:space="preserve">the </w:t>
      </w:r>
      <w:r w:rsidR="008F1800" w:rsidRPr="0067199C">
        <w:rPr>
          <w:lang w:val="en-US"/>
        </w:rPr>
        <w:t xml:space="preserve">reason for increased </w:t>
      </w:r>
      <w:r w:rsidR="00D8663B">
        <w:rPr>
          <w:lang w:val="en-US"/>
        </w:rPr>
        <w:t>length of stay</w:t>
      </w:r>
      <w:r w:rsidR="008F1800" w:rsidRPr="0067199C">
        <w:rPr>
          <w:lang w:val="en-US"/>
        </w:rPr>
        <w:t xml:space="preserve"> or non-home discharge.</w:t>
      </w:r>
      <w:r w:rsidR="008F1800" w:rsidRPr="0067199C">
        <w:rPr>
          <w:lang w:val="en-US"/>
        </w:rPr>
        <w:fldChar w:fldCharType="begin">
          <w:fldData xml:space="preserve">PEVuZE5vdGU+PENpdGU+PEF1dGhvcj5SYW1rdW1hcjwvQXV0aG9yPjxZZWFyPjIwMTk8L1llYXI+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</w:fldData>
        </w:fldChar>
      </w:r>
      <w:r w:rsidR="003A31A8">
        <w:rPr>
          <w:lang w:val="en-US"/>
        </w:rPr>
        <w:instrText xml:space="preserve"> ADDIN EN.CITE </w:instrText>
      </w:r>
      <w:r w:rsidR="003A31A8">
        <w:rPr>
          <w:lang w:val="en-US"/>
        </w:rPr>
        <w:fldChar w:fldCharType="begin">
          <w:fldData xml:space="preserve">PEVuZE5vdGU+PENpdGU+PEF1dGhvcj5SYW1rdW1hcjwvQXV0aG9yPjxZZWFyPjIwMTk8L1llYXI+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</w:fldData>
        </w:fldChar>
      </w:r>
      <w:r w:rsidR="003A31A8">
        <w:rPr>
          <w:lang w:val="en-US"/>
        </w:rPr>
        <w:instrText xml:space="preserve"> ADDIN EN.CITE.DATA </w:instrText>
      </w:r>
      <w:r w:rsidR="003A31A8">
        <w:rPr>
          <w:lang w:val="en-US"/>
        </w:rPr>
      </w:r>
      <w:r w:rsidR="003A31A8">
        <w:rPr>
          <w:lang w:val="en-US"/>
        </w:rPr>
        <w:fldChar w:fldCharType="end"/>
      </w:r>
      <w:r w:rsidR="008F1800" w:rsidRPr="0067199C">
        <w:rPr>
          <w:lang w:val="en-US"/>
        </w:rPr>
      </w:r>
      <w:r w:rsidR="008F1800" w:rsidRPr="0067199C">
        <w:rPr>
          <w:lang w:val="en-US"/>
        </w:rPr>
        <w:fldChar w:fldCharType="separate"/>
      </w:r>
      <w:r w:rsidR="003A31A8" w:rsidRPr="003A31A8">
        <w:rPr>
          <w:noProof/>
          <w:vertAlign w:val="superscript"/>
          <w:lang w:val="en-US"/>
        </w:rPr>
        <w:t>34</w:t>
      </w:r>
      <w:r w:rsidR="008F1800" w:rsidRPr="0067199C">
        <w:rPr>
          <w:lang w:val="en-US"/>
        </w:rPr>
        <w:fldChar w:fldCharType="end"/>
      </w:r>
      <w:r w:rsidR="008F1800" w:rsidRPr="0067199C">
        <w:rPr>
          <w:lang w:val="en-US"/>
        </w:rPr>
        <w:t xml:space="preserve"> </w:t>
      </w:r>
      <w:r w:rsidR="00564949" w:rsidRPr="0067199C">
        <w:rPr>
          <w:lang w:val="en-US"/>
        </w:rPr>
        <w:t xml:space="preserve">Wei </w:t>
      </w:r>
      <w:r w:rsidR="00564949" w:rsidRPr="00B9194D">
        <w:rPr>
          <w:i/>
          <w:iCs/>
          <w:lang w:val="en-US"/>
        </w:rPr>
        <w:t>et al.</w:t>
      </w:r>
      <w:r w:rsidR="00564949" w:rsidRPr="0067199C">
        <w:rPr>
          <w:lang w:val="en-US"/>
        </w:rPr>
        <w:t xml:space="preserve"> used an artificial neural network model to predict same-day discharge after TKA, based on the NSQUIP database from 2018</w:t>
      </w:r>
      <w:r w:rsidR="00EE6E97">
        <w:rPr>
          <w:lang w:val="en-US"/>
        </w:rPr>
        <w:t xml:space="preserve"> and</w:t>
      </w:r>
      <w:r w:rsidR="00564949" w:rsidRPr="0067199C">
        <w:rPr>
          <w:lang w:val="en-US"/>
        </w:rPr>
        <w:t xml:space="preserve"> found that six of the ten most important variables were </w:t>
      </w:r>
      <w:r w:rsidR="00342B68" w:rsidRPr="0067199C">
        <w:rPr>
          <w:lang w:val="en-US"/>
        </w:rPr>
        <w:t>the same</w:t>
      </w:r>
      <w:r w:rsidR="00EE6E97">
        <w:rPr>
          <w:lang w:val="en-US"/>
        </w:rPr>
        <w:t xml:space="preserve"> compared with logistic regression</w:t>
      </w:r>
      <w:r w:rsidR="00342B68" w:rsidRPr="0067199C">
        <w:rPr>
          <w:lang w:val="en-US"/>
        </w:rPr>
        <w:t>,</w:t>
      </w:r>
      <w:r w:rsidR="00E15325">
        <w:rPr>
          <w:lang w:val="en-US"/>
        </w:rPr>
        <w:t xml:space="preserve"> </w:t>
      </w:r>
      <w:r w:rsidR="00564949" w:rsidRPr="0067199C">
        <w:rPr>
          <w:lang w:val="en-US"/>
        </w:rPr>
        <w:t xml:space="preserve">similar </w:t>
      </w:r>
      <w:r w:rsidR="00342B68" w:rsidRPr="0067199C">
        <w:rPr>
          <w:lang w:val="en-US"/>
        </w:rPr>
        <w:t>to our findings</w:t>
      </w:r>
      <w:r w:rsidR="00564949" w:rsidRPr="0067199C">
        <w:rPr>
          <w:lang w:val="en-US"/>
        </w:rPr>
        <w:t>.</w:t>
      </w:r>
      <w:r w:rsidR="00E15325">
        <w:rPr>
          <w:lang w:val="en-US"/>
        </w:rPr>
        <w:fldChar w:fldCharType="begin">
          <w:fldData xml:space="preserve">PEVuZE5vdGU+PENpdGU+PEF1dGhvcj5XZWk8L0F1dGhvcj48WWVhcj4yMDIxPC9ZZWFyPjxSZWNO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</w:fldData>
        </w:fldChar>
      </w:r>
      <w:r w:rsidR="003A31A8">
        <w:rPr>
          <w:lang w:val="en-US"/>
        </w:rPr>
        <w:instrText xml:space="preserve"> ADDIN EN.CITE </w:instrText>
      </w:r>
      <w:r w:rsidR="003A31A8">
        <w:rPr>
          <w:lang w:val="en-US"/>
        </w:rPr>
        <w:fldChar w:fldCharType="begin">
          <w:fldData xml:space="preserve">PEVuZE5vdGU+PENpdGU+PEF1dGhvcj5XZWk8L0F1dGhvcj48WWVhcj4yMDIxPC9ZZWFyPjxSZWNO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</w:fldData>
        </w:fldChar>
      </w:r>
      <w:r w:rsidR="003A31A8">
        <w:rPr>
          <w:lang w:val="en-US"/>
        </w:rPr>
        <w:instrText xml:space="preserve"> ADDIN EN.CITE.DATA </w:instrText>
      </w:r>
      <w:r w:rsidR="003A31A8">
        <w:rPr>
          <w:lang w:val="en-US"/>
        </w:rPr>
      </w:r>
      <w:r w:rsidR="003A31A8">
        <w:rPr>
          <w:lang w:val="en-US"/>
        </w:rPr>
        <w:fldChar w:fldCharType="end"/>
      </w:r>
      <w:r w:rsidR="00E15325">
        <w:rPr>
          <w:lang w:val="en-US"/>
        </w:rPr>
      </w:r>
      <w:r w:rsidR="00E15325">
        <w:rPr>
          <w:lang w:val="en-US"/>
        </w:rPr>
        <w:fldChar w:fldCharType="separate"/>
      </w:r>
      <w:r w:rsidR="003A31A8" w:rsidRPr="003A31A8">
        <w:rPr>
          <w:noProof/>
          <w:vertAlign w:val="superscript"/>
          <w:lang w:val="en-US"/>
        </w:rPr>
        <w:t>35</w:t>
      </w:r>
      <w:r w:rsidR="00E15325">
        <w:rPr>
          <w:lang w:val="en-US"/>
        </w:rPr>
        <w:fldChar w:fldCharType="end"/>
      </w:r>
      <w:r w:rsidR="00564949" w:rsidRPr="0067199C">
        <w:rPr>
          <w:lang w:val="en-US"/>
        </w:rPr>
        <w:t xml:space="preserve"> However, patients with one-day </w:t>
      </w:r>
      <w:r w:rsidR="00D8663B">
        <w:rPr>
          <w:lang w:val="en-US"/>
        </w:rPr>
        <w:t>length of stay</w:t>
      </w:r>
      <w:r w:rsidR="00564949" w:rsidRPr="0067199C">
        <w:rPr>
          <w:lang w:val="en-US"/>
        </w:rPr>
        <w:t xml:space="preserve"> were intentionally excluded due to variations in in-patient vs. out</w:t>
      </w:r>
      <w:r w:rsidR="00342B68" w:rsidRPr="0067199C">
        <w:rPr>
          <w:lang w:val="en-US"/>
        </w:rPr>
        <w:t>-</w:t>
      </w:r>
      <w:r w:rsidR="00564949" w:rsidRPr="0067199C">
        <w:rPr>
          <w:lang w:val="en-US"/>
        </w:rPr>
        <w:t>patient registration.</w:t>
      </w:r>
      <w:r w:rsidR="00564949" w:rsidRPr="0067199C">
        <w:rPr>
          <w:lang w:val="en-US"/>
        </w:rPr>
        <w:fldChar w:fldCharType="begin">
          <w:fldData xml:space="preserve">PEVuZE5vdGU+PENpdGU+PEF1dGhvcj5XZWk8L0F1dGhvcj48WWVhcj4yMDIxPC9ZZWFyPjxSZWNO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</w:fldData>
        </w:fldChar>
      </w:r>
      <w:r w:rsidR="003A31A8">
        <w:rPr>
          <w:lang w:val="en-US"/>
        </w:rPr>
        <w:instrText xml:space="preserve"> ADDIN EN.CITE </w:instrText>
      </w:r>
      <w:r w:rsidR="003A31A8">
        <w:rPr>
          <w:lang w:val="en-US"/>
        </w:rPr>
        <w:fldChar w:fldCharType="begin">
          <w:fldData xml:space="preserve">PEVuZE5vdGU+PENpdGU+PEF1dGhvcj5XZWk8L0F1dGhvcj48WWVhcj4yMDIxPC9ZZWFyPjxSZWNO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</w:fldData>
        </w:fldChar>
      </w:r>
      <w:r w:rsidR="003A31A8">
        <w:rPr>
          <w:lang w:val="en-US"/>
        </w:rPr>
        <w:instrText xml:space="preserve"> ADDIN EN.CITE.DATA </w:instrText>
      </w:r>
      <w:r w:rsidR="003A31A8">
        <w:rPr>
          <w:lang w:val="en-US"/>
        </w:rPr>
      </w:r>
      <w:r w:rsidR="003A31A8">
        <w:rPr>
          <w:lang w:val="en-US"/>
        </w:rPr>
        <w:fldChar w:fldCharType="end"/>
      </w:r>
      <w:r w:rsidR="00564949" w:rsidRPr="0067199C">
        <w:rPr>
          <w:lang w:val="en-US"/>
        </w:rPr>
      </w:r>
      <w:r w:rsidR="00564949" w:rsidRPr="0067199C">
        <w:rPr>
          <w:lang w:val="en-US"/>
        </w:rPr>
        <w:fldChar w:fldCharType="separate"/>
      </w:r>
      <w:r w:rsidR="003A31A8" w:rsidRPr="003A31A8">
        <w:rPr>
          <w:noProof/>
          <w:vertAlign w:val="superscript"/>
          <w:lang w:val="en-US"/>
        </w:rPr>
        <w:t>35</w:t>
      </w:r>
      <w:r w:rsidR="00564949" w:rsidRPr="0067199C">
        <w:rPr>
          <w:lang w:val="en-US"/>
        </w:rPr>
        <w:fldChar w:fldCharType="end"/>
      </w:r>
      <w:r w:rsidR="00F05A80" w:rsidRPr="0067199C">
        <w:rPr>
          <w:lang w:val="en-US"/>
        </w:rPr>
        <w:t xml:space="preserve"> </w:t>
      </w:r>
      <w:r w:rsidR="00564949" w:rsidRPr="0067199C">
        <w:rPr>
          <w:lang w:val="en-US"/>
        </w:rPr>
        <w:t xml:space="preserve"> </w:t>
      </w:r>
      <w:r w:rsidR="00971034" w:rsidRPr="0067199C">
        <w:rPr>
          <w:lang w:val="en-US"/>
        </w:rPr>
        <w:br/>
        <w:t xml:space="preserve">Age has traditionally been a major </w:t>
      </w:r>
      <w:r w:rsidR="00EE6E97">
        <w:rPr>
          <w:lang w:val="en-US"/>
        </w:rPr>
        <w:t xml:space="preserve">factor </w:t>
      </w:r>
      <w:r w:rsidR="00B9194D">
        <w:rPr>
          <w:lang w:val="en-US"/>
        </w:rPr>
        <w:t>when</w:t>
      </w:r>
      <w:r w:rsidR="00EE6E97">
        <w:rPr>
          <w:lang w:val="en-US"/>
        </w:rPr>
        <w:t xml:space="preserve"> predict</w:t>
      </w:r>
      <w:r w:rsidR="00B9194D">
        <w:rPr>
          <w:lang w:val="en-US"/>
        </w:rPr>
        <w:t>ing</w:t>
      </w:r>
      <w:r w:rsidR="00EE6E97">
        <w:rPr>
          <w:lang w:val="en-US"/>
        </w:rPr>
        <w:t xml:space="preserve"> surgical outcome</w:t>
      </w:r>
      <w:r w:rsidR="00B9194D">
        <w:rPr>
          <w:lang w:val="en-US"/>
        </w:rPr>
        <w:t>s</w:t>
      </w:r>
      <w:r w:rsidR="00EE6E97">
        <w:rPr>
          <w:lang w:val="en-US"/>
        </w:rPr>
        <w:t xml:space="preserve"> </w:t>
      </w:r>
      <w:r w:rsidR="00B9194D">
        <w:rPr>
          <w:lang w:val="en-US"/>
        </w:rPr>
        <w:t>w</w:t>
      </w:r>
      <w:r w:rsidR="00342B68" w:rsidRPr="0067199C">
        <w:rPr>
          <w:lang w:val="en-US"/>
        </w:rPr>
        <w:t>hich is</w:t>
      </w:r>
      <w:r w:rsidR="00BE005B" w:rsidRPr="0067199C">
        <w:rPr>
          <w:lang w:val="en-US"/>
        </w:rPr>
        <w:t xml:space="preserve"> why we choose to specifically evaluate its effect on our risk-prediction</w:t>
      </w:r>
      <w:r w:rsidR="00971034" w:rsidRPr="0067199C">
        <w:rPr>
          <w:lang w:val="en-US"/>
        </w:rPr>
        <w:t>.</w:t>
      </w:r>
      <w:r w:rsidR="00BE005B" w:rsidRPr="0067199C">
        <w:rPr>
          <w:lang w:val="en-US"/>
        </w:rPr>
        <w:t xml:space="preserve"> </w:t>
      </w:r>
      <w:r w:rsidR="00971034" w:rsidRPr="0067199C">
        <w:rPr>
          <w:lang w:val="en-US"/>
        </w:rPr>
        <w:t xml:space="preserve">That age </w:t>
      </w:r>
      <w:r w:rsidR="00DA3E74" w:rsidRPr="0067199C">
        <w:rPr>
          <w:lang w:val="en-US"/>
        </w:rPr>
        <w:t>is</w:t>
      </w:r>
      <w:r w:rsidR="00971034" w:rsidRPr="0067199C">
        <w:rPr>
          <w:lang w:val="en-US"/>
        </w:rPr>
        <w:t xml:space="preserve"> important </w:t>
      </w:r>
      <w:r w:rsidR="00DA3E74" w:rsidRPr="0067199C">
        <w:rPr>
          <w:lang w:val="en-US"/>
        </w:rPr>
        <w:t xml:space="preserve">for risk-prediction </w:t>
      </w:r>
      <w:r w:rsidR="00971034" w:rsidRPr="0067199C">
        <w:rPr>
          <w:lang w:val="en-US"/>
        </w:rPr>
        <w:t>was</w:t>
      </w:r>
      <w:r w:rsidR="00342B68" w:rsidRPr="0067199C">
        <w:rPr>
          <w:lang w:val="en-US"/>
        </w:rPr>
        <w:t xml:space="preserve"> further</w:t>
      </w:r>
      <w:r w:rsidR="00971034" w:rsidRPr="0067199C">
        <w:rPr>
          <w:lang w:val="en-US"/>
        </w:rPr>
        <w:t xml:space="preserve"> illustrated by </w:t>
      </w:r>
      <w:r w:rsidR="00B9194D">
        <w:rPr>
          <w:lang w:val="en-US"/>
        </w:rPr>
        <w:t>the machine-learning model without age</w:t>
      </w:r>
      <w:r w:rsidR="00BE005B" w:rsidRPr="0067199C">
        <w:rPr>
          <w:lang w:val="en-US"/>
        </w:rPr>
        <w:t xml:space="preserve"> being</w:t>
      </w:r>
      <w:r w:rsidR="00971034" w:rsidRPr="0067199C">
        <w:rPr>
          <w:lang w:val="en-US"/>
        </w:rPr>
        <w:t xml:space="preserve"> comparable to</w:t>
      </w:r>
      <w:r w:rsidR="00183BEA">
        <w:rPr>
          <w:lang w:val="en-US"/>
        </w:rPr>
        <w:t xml:space="preserve"> the</w:t>
      </w:r>
      <w:r w:rsidR="00971034" w:rsidRPr="0067199C">
        <w:rPr>
          <w:lang w:val="en-US"/>
        </w:rPr>
        <w:t xml:space="preserve"> </w:t>
      </w:r>
      <w:r w:rsidR="006A7D10">
        <w:rPr>
          <w:lang w:val="en-US"/>
        </w:rPr>
        <w:t>a</w:t>
      </w:r>
      <w:r w:rsidR="00971034" w:rsidRPr="0067199C">
        <w:rPr>
          <w:lang w:val="en-US"/>
        </w:rPr>
        <w:t>ge</w:t>
      </w:r>
      <w:r w:rsidR="00B9194D">
        <w:rPr>
          <w:lang w:val="en-US"/>
        </w:rPr>
        <w:t>-</w:t>
      </w:r>
      <w:r w:rsidR="006A7D10">
        <w:rPr>
          <w:lang w:val="en-US"/>
        </w:rPr>
        <w:t xml:space="preserve">only </w:t>
      </w:r>
      <w:r w:rsidR="00342B68" w:rsidRPr="0067199C">
        <w:rPr>
          <w:lang w:val="en-US"/>
        </w:rPr>
        <w:t>model</w:t>
      </w:r>
      <w:r w:rsidR="00971034" w:rsidRPr="0067199C">
        <w:rPr>
          <w:lang w:val="en-US"/>
        </w:rPr>
        <w:t>.</w:t>
      </w:r>
      <w:r w:rsidR="00342B68" w:rsidRPr="0067199C">
        <w:rPr>
          <w:lang w:val="en-US"/>
        </w:rPr>
        <w:t xml:space="preserve"> Note that</w:t>
      </w:r>
      <w:r w:rsidR="00971034" w:rsidRPr="0067199C">
        <w:rPr>
          <w:lang w:val="en-US"/>
        </w:rPr>
        <w:t xml:space="preserve">, although elderly patients </w:t>
      </w:r>
      <w:r w:rsidR="00DA3E74" w:rsidRPr="0067199C">
        <w:rPr>
          <w:lang w:val="en-US"/>
        </w:rPr>
        <w:t>had</w:t>
      </w:r>
      <w:r w:rsidR="00971034" w:rsidRPr="0067199C">
        <w:rPr>
          <w:lang w:val="en-US"/>
        </w:rPr>
        <w:t xml:space="preserve"> increased risk of postoperative complications, likely related to decline of physical reserves,</w:t>
      </w:r>
      <w:r w:rsidR="00971034" w:rsidRPr="0067199C">
        <w:rPr>
          <w:lang w:val="en-US"/>
        </w:rPr>
        <w:fldChar w:fldCharType="begin"/>
      </w:r>
      <w:r w:rsidR="003A31A8">
        <w:rPr>
          <w:lang w:val="en-US"/>
        </w:rPr>
        <w:instrText xml:space="preserve"> ADDIN EN.CITE &lt;EndNote&gt;&lt;Cite&gt;&lt;Author&gt;Griffiths&lt;/Author&gt;&lt;Year&gt;2014&lt;/Year&gt;&lt;RecNum&gt;227&lt;/RecNum&gt;&lt;DisplayText&gt;&lt;style face="superscript"&gt;36&lt;/style&gt;&lt;/DisplayText&gt;&lt;record&gt;&lt;rec-number&gt;227&lt;/rec-number&gt;&lt;foreign-keys&gt;&lt;key app="EN" db-id="5zxaz90vjvrv5leds09pd0vptztx95vva0pf" timestamp="1517231664"&gt;227&lt;/key&gt;&lt;/foreign-keys&gt;&lt;ref-type name="Journal Article"&gt;17&lt;/ref-type&gt;&lt;contributors&gt;&lt;authors&gt;&lt;author&gt;Griffiths, R.&lt;/author&gt;&lt;author&gt;Beech, F.&lt;/author&gt;&lt;author&gt;Brown, A.&lt;/author&gt;&lt;author&gt;Dhesi, J.&lt;/author&gt;&lt;author&gt;Foo, I.&lt;/author&gt;&lt;author&gt;Goodall, J.&lt;/author&gt;&lt;author&gt;Harrop-Griffiths, W.&lt;/author&gt;&lt;author&gt;Jameson, J.&lt;/author&gt;&lt;author&gt;Love, N.&lt;/author&gt;&lt;author&gt;Pappenheim, K.&lt;/author&gt;&lt;author&gt;White, S.&lt;/author&gt;&lt;/authors&gt;&lt;/contributors&gt;&lt;auth-address&gt;College of Emergency Medicine&lt;/auth-address&gt;&lt;titles&gt;&lt;title&gt;Peri-operative care of the elderly&lt;/title&gt;&lt;secondary-title&gt;Anaesthesia&lt;/secondary-title&gt;&lt;/titles&gt;&lt;periodical&gt;&lt;full-title&gt;Anaesthesia&lt;/full-title&gt;&lt;/periodical&gt;&lt;pages&gt;81-98&lt;/pages&gt;&lt;volume&gt;69 Suppl 1&lt;/volume&gt;&lt;reprint-edition&gt;NOT IN FILE&lt;/reprint-edition&gt;&lt;keywords&gt;&lt;keyword&gt;Aged&lt;/keyword&gt;&lt;keyword&gt;Aged,80 and over&lt;/keyword&gt;&lt;keyword&gt;Analgesia&lt;/keyword&gt;&lt;keyword&gt;Anesthesia&lt;/keyword&gt;&lt;keyword&gt;Anesthesiology&lt;/keyword&gt;&lt;keyword&gt;complications&lt;/keyword&gt;&lt;keyword&gt;Critical Care&lt;/keyword&gt;&lt;keyword&gt;Delirium&lt;/keyword&gt;&lt;keyword&gt;Emergencies&lt;/keyword&gt;&lt;keyword&gt;Emergency Medical Services&lt;/keyword&gt;&lt;keyword&gt;Great Britain&lt;/keyword&gt;&lt;keyword&gt;Health Services for the Aged&lt;/keyword&gt;&lt;keyword&gt;Humans&lt;/keyword&gt;&lt;keyword&gt;Ireland&lt;/keyword&gt;&lt;keyword&gt;methods&lt;/keyword&gt;&lt;keyword&gt;Morbidity&lt;/keyword&gt;&lt;keyword&gt;mortality&lt;/keyword&gt;&lt;keyword&gt;Pain&lt;/keyword&gt;&lt;keyword&gt;Patients&lt;/keyword&gt;&lt;keyword&gt;Perioperative Care&lt;/keyword&gt;&lt;keyword&gt;Polypharmacy&lt;/keyword&gt;&lt;keyword&gt;Postoperative Complications&lt;/keyword&gt;&lt;keyword&gt;rehabilitation&lt;/keyword&gt;&lt;keyword&gt;Research&lt;/keyword&gt;&lt;keyword&gt;Risk&lt;/keyword&gt;&lt;keyword&gt;surgery&lt;/keyword&gt;&lt;/keywords&gt;&lt;dates&gt;&lt;year&gt;2014&lt;/year&gt;&lt;/dates&gt;&lt;work-type&gt;10.1111/anae.12524 doi&lt;/work-type&gt;&lt;urls&gt;&lt;related-urls&gt;&lt;url&gt;PM:24303864&lt;/url&gt;&lt;/related-urls&gt;&lt;/urls&gt;&lt;/record&gt;&lt;/Cite&gt;&lt;/EndNote&gt;</w:instrText>
      </w:r>
      <w:r w:rsidR="00971034" w:rsidRPr="0067199C">
        <w:rPr>
          <w:lang w:val="en-US"/>
        </w:rPr>
        <w:fldChar w:fldCharType="separate"/>
      </w:r>
      <w:r w:rsidR="003A31A8" w:rsidRPr="003A31A8">
        <w:rPr>
          <w:noProof/>
          <w:vertAlign w:val="superscript"/>
          <w:lang w:val="en-US"/>
        </w:rPr>
        <w:t>36</w:t>
      </w:r>
      <w:r w:rsidR="00971034" w:rsidRPr="0067199C">
        <w:rPr>
          <w:lang w:val="en-US"/>
        </w:rPr>
        <w:fldChar w:fldCharType="end"/>
      </w:r>
      <w:r w:rsidR="00971034" w:rsidRPr="0067199C">
        <w:rPr>
          <w:lang w:val="en-US"/>
        </w:rPr>
        <w:t xml:space="preserve"> </w:t>
      </w:r>
      <w:r w:rsidR="00EE6E97">
        <w:rPr>
          <w:lang w:val="en-US"/>
        </w:rPr>
        <w:t xml:space="preserve">the use of </w:t>
      </w:r>
      <w:r w:rsidR="00971034" w:rsidRPr="0067199C">
        <w:rPr>
          <w:lang w:val="en-US"/>
        </w:rPr>
        <w:t xml:space="preserve">chronological age alone as a selection criteria for being a “risk-patient” was inferior compared to both </w:t>
      </w:r>
      <w:r w:rsidR="00D8663B">
        <w:rPr>
          <w:lang w:val="en-US"/>
        </w:rPr>
        <w:t>machine-learning</w:t>
      </w:r>
      <w:r w:rsidR="00971034" w:rsidRPr="0067199C">
        <w:rPr>
          <w:lang w:val="en-US"/>
        </w:rPr>
        <w:t xml:space="preserve"> and </w:t>
      </w:r>
      <w:r w:rsidR="009D22AF">
        <w:rPr>
          <w:lang w:val="en-US"/>
        </w:rPr>
        <w:t>logistic regression</w:t>
      </w:r>
      <w:r w:rsidR="00971034" w:rsidRPr="0067199C">
        <w:rPr>
          <w:lang w:val="en-US"/>
        </w:rPr>
        <w:t xml:space="preserve"> models incorporating comorbidity and functional status. </w:t>
      </w:r>
    </w:p>
    <w:p w14:paraId="08EAAFDD" w14:textId="69F2314C" w:rsidR="00CB532E" w:rsidRPr="0067199C" w:rsidRDefault="000B355B" w:rsidP="00571310">
      <w:pPr>
        <w:spacing w:line="360" w:lineRule="auto"/>
        <w:rPr>
          <w:lang w:val="en-US"/>
        </w:rPr>
      </w:pPr>
      <w:r w:rsidRPr="0067199C">
        <w:rPr>
          <w:color w:val="000000"/>
          <w:lang w:val="en-US"/>
        </w:rPr>
        <w:t>We use</w:t>
      </w:r>
      <w:r w:rsidR="00D91F47" w:rsidRPr="0067199C">
        <w:rPr>
          <w:color w:val="000000"/>
          <w:lang w:val="en-US"/>
        </w:rPr>
        <w:t>d</w:t>
      </w:r>
      <w:r w:rsidR="00DA3E74" w:rsidRPr="0067199C">
        <w:rPr>
          <w:color w:val="000000"/>
          <w:lang w:val="en-US"/>
        </w:rPr>
        <w:t xml:space="preserve"> the</w:t>
      </w:r>
      <w:r w:rsidRPr="0067199C">
        <w:rPr>
          <w:color w:val="000000"/>
          <w:lang w:val="en-US"/>
        </w:rPr>
        <w:t xml:space="preserve"> SHAP values for estimation of feature importance, </w:t>
      </w:r>
      <w:r w:rsidR="00D91F47" w:rsidRPr="0067199C">
        <w:rPr>
          <w:color w:val="000000"/>
          <w:lang w:val="en-US"/>
        </w:rPr>
        <w:t xml:space="preserve">thus providing a </w:t>
      </w:r>
      <w:r w:rsidRPr="0067199C">
        <w:rPr>
          <w:color w:val="000000"/>
          <w:lang w:val="en-US"/>
        </w:rPr>
        <w:t xml:space="preserve">better understanding of the otherwise “black-box” </w:t>
      </w:r>
      <w:r w:rsidR="00D8663B">
        <w:rPr>
          <w:color w:val="000000"/>
          <w:lang w:val="en-US"/>
        </w:rPr>
        <w:t>machine-learning</w:t>
      </w:r>
      <w:r w:rsidRPr="0067199C">
        <w:rPr>
          <w:color w:val="000000"/>
          <w:lang w:val="en-US"/>
        </w:rPr>
        <w:t xml:space="preserve"> model. </w:t>
      </w:r>
      <w:r w:rsidR="007F0604">
        <w:rPr>
          <w:color w:val="000000"/>
          <w:lang w:val="en-US"/>
        </w:rPr>
        <w:t xml:space="preserve">The </w:t>
      </w:r>
      <w:r w:rsidRPr="0067199C">
        <w:rPr>
          <w:color w:val="000000"/>
          <w:lang w:val="en-US"/>
        </w:rPr>
        <w:t>SHAP values show</w:t>
      </w:r>
      <w:r w:rsidR="007F0604">
        <w:rPr>
          <w:color w:val="000000"/>
          <w:lang w:val="en-US"/>
        </w:rPr>
        <w:t>ed</w:t>
      </w:r>
      <w:r w:rsidRPr="0067199C">
        <w:rPr>
          <w:color w:val="000000"/>
          <w:lang w:val="en-US"/>
        </w:rPr>
        <w:t xml:space="preserve"> which variables contribute most to the risk</w:t>
      </w:r>
      <w:r w:rsidR="009D22AF">
        <w:rPr>
          <w:color w:val="000000"/>
          <w:lang w:val="en-US"/>
        </w:rPr>
        <w:t>-</w:t>
      </w:r>
      <w:r w:rsidRPr="0067199C">
        <w:rPr>
          <w:color w:val="000000"/>
          <w:lang w:val="en-US"/>
        </w:rPr>
        <w:t>score predictions.</w:t>
      </w:r>
      <w:r w:rsidR="00D91F47" w:rsidRPr="0067199C">
        <w:rPr>
          <w:color w:val="000000"/>
          <w:lang w:val="en-US"/>
        </w:rPr>
        <w:t xml:space="preserve"> </w:t>
      </w:r>
      <w:r w:rsidR="004B6F07">
        <w:rPr>
          <w:color w:val="000000"/>
          <w:lang w:val="en-US"/>
        </w:rPr>
        <w:t xml:space="preserve">In this context, </w:t>
      </w:r>
      <w:r w:rsidR="00BE6C24">
        <w:rPr>
          <w:color w:val="000000"/>
          <w:lang w:val="en-US"/>
        </w:rPr>
        <w:t xml:space="preserve">inclusion of specific </w:t>
      </w:r>
      <w:r w:rsidR="00D91F47" w:rsidRPr="0067199C">
        <w:rPr>
          <w:color w:val="000000"/>
          <w:lang w:val="en-US"/>
        </w:rPr>
        <w:t>data on reimbursed prescriptions 6 months prior to surgery</w:t>
      </w:r>
      <w:r w:rsidR="00A04156">
        <w:rPr>
          <w:color w:val="000000"/>
          <w:lang w:val="en-US"/>
        </w:rPr>
        <w:t xml:space="preserve"> based upon the unique Danish registries,</w:t>
      </w:r>
      <w:r w:rsidR="00D91F47" w:rsidRPr="0067199C">
        <w:rPr>
          <w:color w:val="000000"/>
          <w:lang w:val="en-US"/>
        </w:rPr>
        <w:t xml:space="preserve"> unsurprisingly found </w:t>
      </w:r>
      <w:r w:rsidR="00BE6C24">
        <w:rPr>
          <w:color w:val="000000"/>
          <w:lang w:val="en-US"/>
        </w:rPr>
        <w:t xml:space="preserve">increased </w:t>
      </w:r>
      <w:r w:rsidR="00D91F47" w:rsidRPr="0067199C">
        <w:rPr>
          <w:color w:val="000000"/>
          <w:lang w:val="en-US"/>
        </w:rPr>
        <w:t>risk</w:t>
      </w:r>
      <w:r w:rsidR="00BE6C24">
        <w:rPr>
          <w:color w:val="000000"/>
          <w:lang w:val="en-US"/>
        </w:rPr>
        <w:t xml:space="preserve">-scores </w:t>
      </w:r>
      <w:r w:rsidR="00D91F47" w:rsidRPr="0067199C">
        <w:rPr>
          <w:color w:val="000000"/>
          <w:lang w:val="en-US"/>
        </w:rPr>
        <w:t>with increased number of prescriptions</w:t>
      </w:r>
      <w:r w:rsidR="00E15325">
        <w:rPr>
          <w:color w:val="000000"/>
          <w:lang w:val="en-US"/>
        </w:rPr>
        <w:t xml:space="preserve"> and</w:t>
      </w:r>
      <w:r w:rsidR="00A04156">
        <w:rPr>
          <w:color w:val="000000"/>
          <w:lang w:val="en-US"/>
        </w:rPr>
        <w:t xml:space="preserve"> with the majority being</w:t>
      </w:r>
      <w:r w:rsidR="00E15325">
        <w:rPr>
          <w:color w:val="000000"/>
          <w:lang w:val="en-US"/>
        </w:rPr>
        <w:t xml:space="preserve"> in elderly patients</w:t>
      </w:r>
      <w:r w:rsidR="00D91F47" w:rsidRPr="0067199C">
        <w:rPr>
          <w:color w:val="000000"/>
          <w:lang w:val="en-US"/>
        </w:rPr>
        <w:t xml:space="preserve">. </w:t>
      </w:r>
      <w:r w:rsidR="00EE6E97">
        <w:rPr>
          <w:color w:val="000000"/>
          <w:lang w:val="en-US"/>
        </w:rPr>
        <w:t>Similarly, a</w:t>
      </w:r>
      <w:r w:rsidR="00D91F47" w:rsidRPr="0067199C">
        <w:rPr>
          <w:color w:val="000000"/>
          <w:lang w:val="en-US"/>
        </w:rPr>
        <w:t xml:space="preserve"> Canadian study in elective non-cardiac surgery found </w:t>
      </w:r>
      <w:r w:rsidR="00C54D28" w:rsidRPr="0067199C">
        <w:rPr>
          <w:color w:val="000000"/>
          <w:lang w:val="en-US"/>
        </w:rPr>
        <w:t xml:space="preserve">decreased survival and increased </w:t>
      </w:r>
      <w:r w:rsidR="00D8663B">
        <w:rPr>
          <w:color w:val="000000"/>
          <w:lang w:val="en-US"/>
        </w:rPr>
        <w:t>length of stay</w:t>
      </w:r>
      <w:r w:rsidR="00C54D28" w:rsidRPr="0067199C">
        <w:rPr>
          <w:color w:val="000000"/>
          <w:lang w:val="en-US"/>
        </w:rPr>
        <w:t xml:space="preserve"> and readmissions and </w:t>
      </w:r>
      <w:r w:rsidR="00C54D28" w:rsidRPr="0067199C">
        <w:rPr>
          <w:color w:val="000000"/>
          <w:lang w:val="en-US"/>
        </w:rPr>
        <w:lastRenderedPageBreak/>
        <w:t>costs in patients</w:t>
      </w:r>
      <w:r w:rsidR="00E15325">
        <w:rPr>
          <w:color w:val="000000"/>
          <w:lang w:val="en-US"/>
        </w:rPr>
        <w:t xml:space="preserve"> &gt;65 years</w:t>
      </w:r>
      <w:r w:rsidR="00C54D28" w:rsidRPr="0067199C">
        <w:rPr>
          <w:color w:val="000000"/>
          <w:lang w:val="en-US"/>
        </w:rPr>
        <w:t xml:space="preserve"> with polypharmacy.</w:t>
      </w:r>
      <w:r w:rsidR="00C54D28" w:rsidRPr="0067199C">
        <w:rPr>
          <w:color w:val="000000"/>
          <w:lang w:val="en-US"/>
        </w:rPr>
        <w:fldChar w:fldCharType="begin">
          <w:fldData xml:space="preserve">PEVuZE5vdGU+PENpdGU+PEF1dGhvcj5NY0lzYWFjPC9BdXRob3I+PFllYXI+MjAxODwvWWVhcj48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</w:fldData>
        </w:fldChar>
      </w:r>
      <w:r w:rsidR="003A31A8">
        <w:rPr>
          <w:color w:val="000000"/>
          <w:lang w:val="en-US"/>
        </w:rPr>
        <w:instrText xml:space="preserve"> ADDIN EN.CITE </w:instrText>
      </w:r>
      <w:r w:rsidR="003A31A8">
        <w:rPr>
          <w:color w:val="000000"/>
          <w:lang w:val="en-US"/>
        </w:rPr>
        <w:fldChar w:fldCharType="begin">
          <w:fldData xml:space="preserve">PEVuZE5vdGU+PENpdGU+PEF1dGhvcj5NY0lzYWFjPC9BdXRob3I+PFllYXI+MjAxODwvWWVhcj48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</w:fldData>
        </w:fldChar>
      </w:r>
      <w:r w:rsidR="003A31A8">
        <w:rPr>
          <w:color w:val="000000"/>
          <w:lang w:val="en-US"/>
        </w:rPr>
        <w:instrText xml:space="preserve"> ADDIN EN.CITE.DATA </w:instrText>
      </w:r>
      <w:r w:rsidR="003A31A8">
        <w:rPr>
          <w:color w:val="000000"/>
          <w:lang w:val="en-US"/>
        </w:rPr>
      </w:r>
      <w:r w:rsidR="003A31A8">
        <w:rPr>
          <w:color w:val="000000"/>
          <w:lang w:val="en-US"/>
        </w:rPr>
        <w:fldChar w:fldCharType="end"/>
      </w:r>
      <w:r w:rsidR="00C54D28" w:rsidRPr="0067199C">
        <w:rPr>
          <w:color w:val="000000"/>
          <w:lang w:val="en-US"/>
        </w:rPr>
      </w:r>
      <w:r w:rsidR="00C54D28" w:rsidRPr="0067199C">
        <w:rPr>
          <w:color w:val="000000"/>
          <w:lang w:val="en-US"/>
        </w:rPr>
        <w:fldChar w:fldCharType="separate"/>
      </w:r>
      <w:r w:rsidR="003A31A8" w:rsidRPr="003A31A8">
        <w:rPr>
          <w:noProof/>
          <w:color w:val="000000"/>
          <w:vertAlign w:val="superscript"/>
          <w:lang w:val="en-US"/>
        </w:rPr>
        <w:t>28</w:t>
      </w:r>
      <w:r w:rsidR="00C54D28" w:rsidRPr="0067199C">
        <w:rPr>
          <w:color w:val="000000"/>
          <w:lang w:val="en-US"/>
        </w:rPr>
        <w:fldChar w:fldCharType="end"/>
      </w:r>
      <w:r w:rsidR="00C54D28" w:rsidRPr="0067199C">
        <w:rPr>
          <w:color w:val="000000"/>
          <w:lang w:val="en-US"/>
        </w:rPr>
        <w:t xml:space="preserve"> However, this is a complex relationship where some patients benefit from their treatment</w:t>
      </w:r>
      <w:r w:rsidR="00652142">
        <w:rPr>
          <w:color w:val="000000"/>
          <w:lang w:val="en-US"/>
        </w:rPr>
        <w:t>s,</w:t>
      </w:r>
      <w:r w:rsidR="00C54D28" w:rsidRPr="0067199C">
        <w:rPr>
          <w:color w:val="000000"/>
          <w:lang w:val="en-US"/>
        </w:rPr>
        <w:t xml:space="preserve"> while other may suffer from undesirable side-effects</w:t>
      </w:r>
      <w:r w:rsidR="00652142">
        <w:rPr>
          <w:color w:val="000000"/>
          <w:lang w:val="en-US"/>
        </w:rPr>
        <w:t>. Consequently,</w:t>
      </w:r>
      <w:r w:rsidR="00C54D28" w:rsidRPr="0067199C">
        <w:rPr>
          <w:color w:val="000000"/>
          <w:lang w:val="en-US"/>
        </w:rPr>
        <w:t xml:space="preserve"> the authors cautioned against altering perioperative practices based on current evidence.</w:t>
      </w:r>
      <w:r w:rsidR="00C54D28" w:rsidRPr="0067199C">
        <w:rPr>
          <w:color w:val="000000"/>
          <w:lang w:val="en-US"/>
        </w:rPr>
        <w:fldChar w:fldCharType="begin">
          <w:fldData xml:space="preserve">PEVuZE5vdGU+PENpdGU+PEF1dGhvcj5NY0lzYWFjPC9BdXRob3I+PFllYXI+MjAxODwvWWVhcj48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</w:fldData>
        </w:fldChar>
      </w:r>
      <w:r w:rsidR="003A31A8">
        <w:rPr>
          <w:color w:val="000000"/>
          <w:lang w:val="en-US"/>
        </w:rPr>
        <w:instrText xml:space="preserve"> ADDIN EN.CITE </w:instrText>
      </w:r>
      <w:r w:rsidR="003A31A8">
        <w:rPr>
          <w:color w:val="000000"/>
          <w:lang w:val="en-US"/>
        </w:rPr>
        <w:fldChar w:fldCharType="begin">
          <w:fldData xml:space="preserve">PEVuZE5vdGU+PENpdGU+PEF1dGhvcj5NY0lzYWFjPC9BdXRob3I+PFllYXI+MjAxODwvWWVhcj48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</w:fldData>
        </w:fldChar>
      </w:r>
      <w:r w:rsidR="003A31A8">
        <w:rPr>
          <w:color w:val="000000"/>
          <w:lang w:val="en-US"/>
        </w:rPr>
        <w:instrText xml:space="preserve"> ADDIN EN.CITE.DATA </w:instrText>
      </w:r>
      <w:r w:rsidR="003A31A8">
        <w:rPr>
          <w:color w:val="000000"/>
          <w:lang w:val="en-US"/>
        </w:rPr>
      </w:r>
      <w:r w:rsidR="003A31A8">
        <w:rPr>
          <w:color w:val="000000"/>
          <w:lang w:val="en-US"/>
        </w:rPr>
        <w:fldChar w:fldCharType="end"/>
      </w:r>
      <w:r w:rsidR="00C54D28" w:rsidRPr="0067199C">
        <w:rPr>
          <w:color w:val="000000"/>
          <w:lang w:val="en-US"/>
        </w:rPr>
      </w:r>
      <w:r w:rsidR="00C54D28" w:rsidRPr="0067199C">
        <w:rPr>
          <w:color w:val="000000"/>
          <w:lang w:val="en-US"/>
        </w:rPr>
        <w:fldChar w:fldCharType="separate"/>
      </w:r>
      <w:r w:rsidR="003A31A8" w:rsidRPr="003A31A8">
        <w:rPr>
          <w:noProof/>
          <w:color w:val="000000"/>
          <w:vertAlign w:val="superscript"/>
          <w:lang w:val="en-US"/>
        </w:rPr>
        <w:t>28</w:t>
      </w:r>
      <w:r w:rsidR="00C54D28" w:rsidRPr="0067199C">
        <w:rPr>
          <w:color w:val="000000"/>
          <w:lang w:val="en-US"/>
        </w:rPr>
        <w:fldChar w:fldCharType="end"/>
      </w:r>
      <w:r w:rsidR="008B6840" w:rsidRPr="0067199C">
        <w:rPr>
          <w:color w:val="000000"/>
          <w:lang w:val="en-US"/>
        </w:rPr>
        <w:t xml:space="preserve"> However, the information from </w:t>
      </w:r>
      <w:r w:rsidR="00BE6C24">
        <w:rPr>
          <w:color w:val="000000"/>
          <w:lang w:val="en-US"/>
        </w:rPr>
        <w:t xml:space="preserve">the </w:t>
      </w:r>
      <w:r w:rsidR="0015180F">
        <w:rPr>
          <w:color w:val="000000"/>
          <w:lang w:val="en-US"/>
        </w:rPr>
        <w:t xml:space="preserve">included prescriptions with </w:t>
      </w:r>
      <w:r w:rsidR="008B6840" w:rsidRPr="0067199C">
        <w:rPr>
          <w:color w:val="000000"/>
          <w:lang w:val="en-US"/>
        </w:rPr>
        <w:t xml:space="preserve">SHAP </w:t>
      </w:r>
      <w:r w:rsidR="00BE6C24">
        <w:rPr>
          <w:color w:val="000000"/>
          <w:lang w:val="en-US"/>
        </w:rPr>
        <w:t xml:space="preserve">analysis </w:t>
      </w:r>
      <w:r w:rsidR="008B6840" w:rsidRPr="0067199C">
        <w:rPr>
          <w:color w:val="000000"/>
          <w:lang w:val="en-US"/>
        </w:rPr>
        <w:t>may provide inspiration for new hypothesis</w:t>
      </w:r>
      <w:r w:rsidR="00BE6C24">
        <w:rPr>
          <w:color w:val="000000"/>
          <w:lang w:val="en-US"/>
        </w:rPr>
        <w:t>-</w:t>
      </w:r>
      <w:r w:rsidR="008B6840" w:rsidRPr="0067199C">
        <w:rPr>
          <w:color w:val="000000"/>
          <w:lang w:val="en-US"/>
        </w:rPr>
        <w:t>generating studies</w:t>
      </w:r>
      <w:r w:rsidR="00BE6C24">
        <w:rPr>
          <w:color w:val="000000"/>
          <w:lang w:val="en-US"/>
        </w:rPr>
        <w:t xml:space="preserve"> </w:t>
      </w:r>
      <w:r w:rsidR="005B5207">
        <w:rPr>
          <w:color w:val="000000"/>
          <w:lang w:val="en-US"/>
        </w:rPr>
        <w:t xml:space="preserve">such as </w:t>
      </w:r>
      <w:r w:rsidR="00BE6C24">
        <w:rPr>
          <w:color w:val="000000"/>
          <w:lang w:val="en-US"/>
        </w:rPr>
        <w:t>investigat</w:t>
      </w:r>
      <w:r w:rsidR="005B5207">
        <w:rPr>
          <w:color w:val="000000"/>
          <w:lang w:val="en-US"/>
        </w:rPr>
        <w:t xml:space="preserve">ion of </w:t>
      </w:r>
      <w:r w:rsidR="00BE6C24">
        <w:rPr>
          <w:color w:val="000000"/>
          <w:lang w:val="en-US"/>
        </w:rPr>
        <w:t xml:space="preserve"> </w:t>
      </w:r>
      <w:r w:rsidR="00652142">
        <w:rPr>
          <w:color w:val="000000"/>
          <w:lang w:val="en-US"/>
        </w:rPr>
        <w:t xml:space="preserve">the </w:t>
      </w:r>
      <w:r w:rsidR="008B6840" w:rsidRPr="0067199C">
        <w:rPr>
          <w:color w:val="000000"/>
          <w:lang w:val="en-US"/>
        </w:rPr>
        <w:t xml:space="preserve">potential differences in risk-profile between having preoperative prescribed VKA </w:t>
      </w:r>
      <w:r w:rsidR="008521B0" w:rsidRPr="0067199C">
        <w:rPr>
          <w:color w:val="000000"/>
          <w:lang w:val="en-US"/>
        </w:rPr>
        <w:t>and</w:t>
      </w:r>
      <w:r w:rsidR="008B6840" w:rsidRPr="0067199C">
        <w:rPr>
          <w:color w:val="000000"/>
          <w:lang w:val="en-US"/>
        </w:rPr>
        <w:t xml:space="preserve"> DOAK</w:t>
      </w:r>
      <w:r w:rsidR="009D22AF">
        <w:rPr>
          <w:color w:val="000000"/>
          <w:lang w:val="en-US"/>
        </w:rPr>
        <w:t>s. Also, the</w:t>
      </w:r>
      <w:r w:rsidR="00EE6E97">
        <w:rPr>
          <w:color w:val="000000"/>
          <w:lang w:val="en-US"/>
        </w:rPr>
        <w:t xml:space="preserve"> age-related differences in risk from SSRI’s </w:t>
      </w:r>
      <w:r w:rsidR="008B6840" w:rsidRPr="0067199C">
        <w:rPr>
          <w:color w:val="000000"/>
          <w:lang w:val="en-US"/>
        </w:rPr>
        <w:t>in our study</w:t>
      </w:r>
      <w:r w:rsidR="009D22AF">
        <w:rPr>
          <w:color w:val="000000"/>
          <w:lang w:val="en-US"/>
        </w:rPr>
        <w:t xml:space="preserve"> could guide further studies on “deprescription”</w:t>
      </w:r>
      <w:r w:rsidR="008B6840" w:rsidRPr="0067199C">
        <w:rPr>
          <w:color w:val="000000"/>
          <w:lang w:val="en-US"/>
        </w:rPr>
        <w:t>.</w:t>
      </w:r>
    </w:p>
    <w:p w14:paraId="13EF35D1" w14:textId="5345E209" w:rsidR="008521B0" w:rsidRPr="0067199C" w:rsidRDefault="008521B0" w:rsidP="00DA089A">
      <w:pPr>
        <w:spacing w:line="360" w:lineRule="auto"/>
        <w:rPr>
          <w:lang w:val="en-US"/>
        </w:rPr>
      </w:pPr>
      <w:r w:rsidRPr="0067199C">
        <w:rPr>
          <w:lang w:val="en-US"/>
        </w:rPr>
        <w:t>Another requi</w:t>
      </w:r>
      <w:r w:rsidR="00C4424C" w:rsidRPr="0067199C">
        <w:rPr>
          <w:lang w:val="en-US"/>
        </w:rPr>
        <w:t xml:space="preserve">rement for </w:t>
      </w:r>
      <w:r w:rsidR="00D8663B">
        <w:rPr>
          <w:lang w:val="en-US"/>
        </w:rPr>
        <w:t>machine-learning</w:t>
      </w:r>
      <w:r w:rsidR="00C4424C" w:rsidRPr="0067199C">
        <w:rPr>
          <w:lang w:val="en-US"/>
        </w:rPr>
        <w:t>-algorithms t</w:t>
      </w:r>
      <w:r w:rsidR="00CB532E" w:rsidRPr="0067199C">
        <w:rPr>
          <w:lang w:val="en-US"/>
        </w:rPr>
        <w:t>o be clinically useful</w:t>
      </w:r>
      <w:r w:rsidR="00C4424C" w:rsidRPr="0067199C">
        <w:rPr>
          <w:lang w:val="en-US"/>
        </w:rPr>
        <w:t xml:space="preserve"> </w:t>
      </w:r>
      <w:r w:rsidRPr="0067199C">
        <w:rPr>
          <w:lang w:val="en-US"/>
        </w:rPr>
        <w:t>is</w:t>
      </w:r>
      <w:r w:rsidR="00CB532E" w:rsidRPr="0067199C">
        <w:rPr>
          <w:lang w:val="en-US"/>
        </w:rPr>
        <w:t xml:space="preserve"> use</w:t>
      </w:r>
      <w:r w:rsidR="00C4424C" w:rsidRPr="0067199C">
        <w:rPr>
          <w:lang w:val="en-US"/>
        </w:rPr>
        <w:t>r friendliness</w:t>
      </w:r>
      <w:r w:rsidR="00CB532E" w:rsidRPr="0067199C">
        <w:rPr>
          <w:lang w:val="en-US"/>
        </w:rPr>
        <w:t xml:space="preserve"> </w:t>
      </w:r>
      <w:r w:rsidR="00C4424C" w:rsidRPr="0067199C">
        <w:rPr>
          <w:lang w:val="en-US"/>
        </w:rPr>
        <w:t>and not depending on</w:t>
      </w:r>
      <w:r w:rsidR="00CB532E" w:rsidRPr="0067199C">
        <w:rPr>
          <w:lang w:val="en-US"/>
        </w:rPr>
        <w:t xml:space="preserve"> excessive additional data</w:t>
      </w:r>
      <w:r w:rsidR="00C66740" w:rsidRPr="0067199C">
        <w:rPr>
          <w:lang w:val="en-US"/>
        </w:rPr>
        <w:t xml:space="preserve"> </w:t>
      </w:r>
      <w:r w:rsidR="00CB532E" w:rsidRPr="0067199C">
        <w:rPr>
          <w:lang w:val="en-US"/>
        </w:rPr>
        <w:t>collection by the attending clinicians. In this context</w:t>
      </w:r>
      <w:r w:rsidR="00C66740" w:rsidRPr="0067199C">
        <w:rPr>
          <w:lang w:val="en-US"/>
        </w:rPr>
        <w:t>,</w:t>
      </w:r>
      <w:r w:rsidR="00CB532E" w:rsidRPr="0067199C">
        <w:rPr>
          <w:lang w:val="en-US"/>
        </w:rPr>
        <w:t xml:space="preserve"> it was a bit disappointing that the parsimonious </w:t>
      </w:r>
      <w:r w:rsidR="00D8663B">
        <w:rPr>
          <w:lang w:val="en-US"/>
        </w:rPr>
        <w:t>machine-learning</w:t>
      </w:r>
      <w:r w:rsidR="00342B68" w:rsidRPr="0067199C">
        <w:rPr>
          <w:lang w:val="en-US"/>
        </w:rPr>
        <w:t xml:space="preserve"> </w:t>
      </w:r>
      <w:r w:rsidR="00CB532E" w:rsidRPr="0067199C">
        <w:rPr>
          <w:lang w:val="en-US"/>
        </w:rPr>
        <w:t xml:space="preserve">algorithm with only the </w:t>
      </w:r>
      <w:r w:rsidR="004C39A3">
        <w:rPr>
          <w:lang w:val="en-US"/>
        </w:rPr>
        <w:t>ten</w:t>
      </w:r>
      <w:r w:rsidR="00CB532E" w:rsidRPr="0067199C">
        <w:rPr>
          <w:lang w:val="en-US"/>
        </w:rPr>
        <w:t xml:space="preserve"> most important variables was </w:t>
      </w:r>
      <w:r w:rsidR="00342B68" w:rsidRPr="0067199C">
        <w:rPr>
          <w:lang w:val="en-US"/>
        </w:rPr>
        <w:t xml:space="preserve">slightly </w:t>
      </w:r>
      <w:r w:rsidR="00571310" w:rsidRPr="0067199C">
        <w:rPr>
          <w:lang w:val="en-US"/>
        </w:rPr>
        <w:t xml:space="preserve">worse at predicting </w:t>
      </w:r>
      <w:del w:id="137" w:author="Christoffer Calov Jørgensen" w:date="2022-09-07T11:37:00Z">
        <w:r w:rsidR="00571310" w:rsidRPr="0067199C" w:rsidDel="0013145C">
          <w:rPr>
            <w:lang w:val="en-US"/>
          </w:rPr>
          <w:delText>outcome B</w:delText>
        </w:r>
      </w:del>
      <w:ins w:id="138" w:author="Christoffer Calov Jørgensen" w:date="2022-09-07T11:38:00Z">
        <w:r w:rsidR="0013145C">
          <w:rPr>
            <w:lang w:val="en-US"/>
          </w:rPr>
          <w:t xml:space="preserve">the </w:t>
        </w:r>
      </w:ins>
      <w:ins w:id="139" w:author="Christoffer Calov Jørgensen" w:date="2022-09-07T11:37:00Z">
        <w:r w:rsidR="0013145C">
          <w:rPr>
            <w:lang w:val="en-US"/>
          </w:rPr>
          <w:t>secondary outcome</w:t>
        </w:r>
      </w:ins>
      <w:r w:rsidR="00CB532E" w:rsidRPr="0067199C">
        <w:rPr>
          <w:lang w:val="en-US"/>
        </w:rPr>
        <w:t xml:space="preserve"> than </w:t>
      </w:r>
      <w:r w:rsidR="009D22AF">
        <w:rPr>
          <w:lang w:val="en-US"/>
        </w:rPr>
        <w:t>the full logistic regression model</w:t>
      </w:r>
      <w:r w:rsidR="00571310" w:rsidRPr="0067199C">
        <w:rPr>
          <w:lang w:val="en-US"/>
        </w:rPr>
        <w:t xml:space="preserve">. A reason for this could be that when including a </w:t>
      </w:r>
      <w:r w:rsidR="00D8663B">
        <w:rPr>
          <w:lang w:val="en-US"/>
        </w:rPr>
        <w:t>length of stay</w:t>
      </w:r>
      <w:r w:rsidR="00571310" w:rsidRPr="0067199C">
        <w:rPr>
          <w:lang w:val="en-US"/>
        </w:rPr>
        <w:t xml:space="preserve"> &gt;4 days but without described medical complications, </w:t>
      </w:r>
      <w:r w:rsidR="00EB2780" w:rsidRPr="0067199C">
        <w:rPr>
          <w:lang w:val="en-US"/>
        </w:rPr>
        <w:t>the combination of all variables</w:t>
      </w:r>
      <w:r w:rsidR="00DA089A" w:rsidRPr="0067199C">
        <w:rPr>
          <w:lang w:val="en-US"/>
        </w:rPr>
        <w:t xml:space="preserve"> </w:t>
      </w:r>
      <w:r w:rsidR="00240E5F" w:rsidRPr="0067199C">
        <w:rPr>
          <w:lang w:val="en-US"/>
        </w:rPr>
        <w:t>provides</w:t>
      </w:r>
      <w:r w:rsidR="00DA089A" w:rsidRPr="0067199C">
        <w:rPr>
          <w:lang w:val="en-US"/>
        </w:rPr>
        <w:t xml:space="preserve"> information not available by merely including </w:t>
      </w:r>
      <w:r w:rsidRPr="0067199C">
        <w:rPr>
          <w:lang w:val="en-US"/>
        </w:rPr>
        <w:t>the ten most important ones</w:t>
      </w:r>
      <w:r w:rsidR="00342B68" w:rsidRPr="0067199C">
        <w:rPr>
          <w:lang w:val="en-US"/>
        </w:rPr>
        <w:t>.</w:t>
      </w:r>
      <w:r w:rsidR="00DA089A" w:rsidRPr="0067199C">
        <w:rPr>
          <w:lang w:val="en-US"/>
        </w:rPr>
        <w:t xml:space="preserve"> </w:t>
      </w:r>
      <w:r w:rsidRPr="0067199C">
        <w:rPr>
          <w:lang w:val="en-US"/>
        </w:rPr>
        <w:t>This</w:t>
      </w:r>
      <w:r w:rsidR="00DA089A" w:rsidRPr="0067199C">
        <w:rPr>
          <w:lang w:val="en-US"/>
        </w:rPr>
        <w:t xml:space="preserve"> </w:t>
      </w:r>
      <w:r w:rsidR="00EB2780" w:rsidRPr="0067199C">
        <w:rPr>
          <w:lang w:val="en-US"/>
        </w:rPr>
        <w:t>highlight</w:t>
      </w:r>
      <w:r w:rsidRPr="0067199C">
        <w:rPr>
          <w:lang w:val="en-US"/>
        </w:rPr>
        <w:t>s</w:t>
      </w:r>
      <w:r w:rsidR="00EB2780" w:rsidRPr="0067199C">
        <w:rPr>
          <w:lang w:val="en-US"/>
        </w:rPr>
        <w:t xml:space="preserve"> </w:t>
      </w:r>
      <w:r w:rsidR="00CB532E" w:rsidRPr="0067199C">
        <w:rPr>
          <w:lang w:val="en-US"/>
        </w:rPr>
        <w:t xml:space="preserve">the need for as much </w:t>
      </w:r>
      <w:r w:rsidR="00F4291D" w:rsidRPr="0067199C">
        <w:rPr>
          <w:lang w:val="en-US"/>
        </w:rPr>
        <w:t>detailed</w:t>
      </w:r>
      <w:r w:rsidR="009D22AF">
        <w:rPr>
          <w:lang w:val="en-US"/>
        </w:rPr>
        <w:t>,</w:t>
      </w:r>
      <w:r w:rsidR="00F4291D" w:rsidRPr="0067199C">
        <w:rPr>
          <w:lang w:val="en-US"/>
        </w:rPr>
        <w:t xml:space="preserve"> </w:t>
      </w:r>
      <w:r w:rsidR="00EE6E97">
        <w:rPr>
          <w:lang w:val="en-US"/>
        </w:rPr>
        <w:t xml:space="preserve">and </w:t>
      </w:r>
      <w:r w:rsidR="009D22AF">
        <w:rPr>
          <w:lang w:val="en-US"/>
        </w:rPr>
        <w:t>preferably</w:t>
      </w:r>
      <w:r w:rsidR="00EE6E97">
        <w:rPr>
          <w:lang w:val="en-US"/>
        </w:rPr>
        <w:t xml:space="preserve"> non-binary</w:t>
      </w:r>
      <w:r w:rsidR="009D22AF">
        <w:rPr>
          <w:lang w:val="en-US"/>
        </w:rPr>
        <w:t>,</w:t>
      </w:r>
      <w:r w:rsidR="00EE6E97">
        <w:rPr>
          <w:lang w:val="en-US"/>
        </w:rPr>
        <w:t xml:space="preserve"> </w:t>
      </w:r>
      <w:r w:rsidR="00CB532E" w:rsidRPr="0067199C">
        <w:rPr>
          <w:lang w:val="en-US"/>
        </w:rPr>
        <w:t xml:space="preserve">data as possible to fulfill the true potential of </w:t>
      </w:r>
      <w:r w:rsidR="00D8663B">
        <w:rPr>
          <w:lang w:val="en-US"/>
        </w:rPr>
        <w:t>machine-learning</w:t>
      </w:r>
      <w:r w:rsidR="00342B68" w:rsidRPr="0067199C">
        <w:rPr>
          <w:lang w:val="en-US"/>
        </w:rPr>
        <w:t xml:space="preserve"> </w:t>
      </w:r>
      <w:r w:rsidR="00CB532E" w:rsidRPr="0067199C">
        <w:rPr>
          <w:lang w:val="en-US"/>
        </w:rPr>
        <w:t>algorithms.</w:t>
      </w:r>
      <w:r w:rsidR="00F4291D" w:rsidRPr="0067199C">
        <w:rPr>
          <w:lang w:val="en-US"/>
        </w:rPr>
        <w:t xml:space="preserve"> </w:t>
      </w:r>
    </w:p>
    <w:p w14:paraId="1E55E4A5" w14:textId="64530767" w:rsidR="00DA3E74" w:rsidRPr="0067199C" w:rsidRDefault="008521B0" w:rsidP="00DA089A">
      <w:pPr>
        <w:spacing w:line="360" w:lineRule="auto"/>
        <w:rPr>
          <w:lang w:val="en-US"/>
        </w:rPr>
      </w:pPr>
      <w:r w:rsidRPr="00EE5F22">
        <w:rPr>
          <w:lang w:val="en-US"/>
        </w:rPr>
        <w:t>Our study has some limitations.</w:t>
      </w:r>
      <w:r w:rsidR="00EE5F22" w:rsidRPr="00EE5F22">
        <w:rPr>
          <w:color w:val="000000"/>
          <w:lang w:val="en-US"/>
        </w:rPr>
        <w:t xml:space="preserve"> First, one of the strengths of machine learning compared to logistic regression is the analysis of multilevel continuous data, whereas we included only a limited number of, often binary, preoperative variables. This could have limited the full realization of our machine</w:t>
      </w:r>
      <w:r w:rsidR="008D4586">
        <w:rPr>
          <w:color w:val="000000"/>
          <w:lang w:val="en-US"/>
        </w:rPr>
        <w:t>-</w:t>
      </w:r>
      <w:r w:rsidR="00EE5F22" w:rsidRPr="00EE5F22">
        <w:rPr>
          <w:color w:val="000000"/>
          <w:lang w:val="en-US"/>
        </w:rPr>
        <w:t>learning model.</w:t>
      </w:r>
      <w:r w:rsidRPr="00EE5F22">
        <w:rPr>
          <w:lang w:val="en-US"/>
        </w:rPr>
        <w:t xml:space="preserve"> </w:t>
      </w:r>
      <w:r w:rsidR="00C2662E" w:rsidRPr="00EE5F22">
        <w:rPr>
          <w:lang w:val="en-US"/>
        </w:rPr>
        <w:t xml:space="preserve">As previously mentioned, we </w:t>
      </w:r>
      <w:r w:rsidRPr="00EE5F22">
        <w:rPr>
          <w:lang w:val="en-US"/>
        </w:rPr>
        <w:t>excluded</w:t>
      </w:r>
      <w:r w:rsidRPr="0067199C">
        <w:rPr>
          <w:lang w:val="en-US"/>
        </w:rPr>
        <w:t xml:space="preserve"> intraoperative information, including type of </w:t>
      </w:r>
      <w:r w:rsidR="00BE6C24" w:rsidRPr="0067199C">
        <w:rPr>
          <w:lang w:val="en-US"/>
        </w:rPr>
        <w:t>anesthesia</w:t>
      </w:r>
      <w:r w:rsidRPr="0067199C">
        <w:rPr>
          <w:lang w:val="en-US"/>
        </w:rPr>
        <w:t xml:space="preserve">, </w:t>
      </w:r>
      <w:r w:rsidR="00EE6E97">
        <w:rPr>
          <w:lang w:val="en-US"/>
        </w:rPr>
        <w:t>surgical approach</w:t>
      </w:r>
      <w:r w:rsidRPr="0067199C">
        <w:rPr>
          <w:lang w:val="en-US"/>
        </w:rPr>
        <w:t xml:space="preserve"> etc. all of which may influence postoperative outcome</w:t>
      </w:r>
      <w:r w:rsidR="00C2662E" w:rsidRPr="0067199C">
        <w:rPr>
          <w:lang w:val="en-US"/>
        </w:rPr>
        <w:t>s</w:t>
      </w:r>
      <w:r w:rsidRPr="0067199C">
        <w:rPr>
          <w:lang w:val="en-US"/>
        </w:rPr>
        <w:t xml:space="preserve">. </w:t>
      </w:r>
      <w:r w:rsidR="00C2662E" w:rsidRPr="0067199C">
        <w:rPr>
          <w:lang w:val="en-US"/>
        </w:rPr>
        <w:t>The observational design of</w:t>
      </w:r>
      <w:r w:rsidRPr="0067199C">
        <w:rPr>
          <w:lang w:val="en-US"/>
        </w:rPr>
        <w:t xml:space="preserve"> </w:t>
      </w:r>
      <w:r w:rsidR="00E707C5" w:rsidRPr="0067199C">
        <w:rPr>
          <w:lang w:val="en-US"/>
        </w:rPr>
        <w:t xml:space="preserve">this </w:t>
      </w:r>
      <w:r w:rsidRPr="0067199C">
        <w:rPr>
          <w:lang w:val="en-US"/>
        </w:rPr>
        <w:t xml:space="preserve">study </w:t>
      </w:r>
      <w:r w:rsidR="00C2662E" w:rsidRPr="0067199C">
        <w:rPr>
          <w:lang w:val="en-US"/>
        </w:rPr>
        <w:t>means that</w:t>
      </w:r>
      <w:r w:rsidRPr="0067199C">
        <w:rPr>
          <w:lang w:val="en-US"/>
        </w:rPr>
        <w:t xml:space="preserve"> we cannot exclude unmeasured confounding or confounding by indication. </w:t>
      </w:r>
      <w:r w:rsidR="00C2662E" w:rsidRPr="0067199C">
        <w:rPr>
          <w:lang w:val="en-US"/>
        </w:rPr>
        <w:t>Also</w:t>
      </w:r>
      <w:r w:rsidR="00E707C5" w:rsidRPr="0067199C">
        <w:rPr>
          <w:lang w:val="en-US"/>
        </w:rPr>
        <w:t>,</w:t>
      </w:r>
      <w:r w:rsidR="00C2662E" w:rsidRPr="0067199C">
        <w:rPr>
          <w:lang w:val="en-US"/>
        </w:rPr>
        <w:t xml:space="preserve"> </w:t>
      </w:r>
      <w:r w:rsidR="00E707C5" w:rsidRPr="0067199C">
        <w:rPr>
          <w:lang w:val="en-US"/>
        </w:rPr>
        <w:t xml:space="preserve">despite </w:t>
      </w:r>
      <w:r w:rsidR="00C2662E" w:rsidRPr="0067199C">
        <w:rPr>
          <w:lang w:val="en-US"/>
        </w:rPr>
        <w:t>that</w:t>
      </w:r>
      <w:r w:rsidRPr="0067199C">
        <w:rPr>
          <w:lang w:val="en-US"/>
        </w:rPr>
        <w:t xml:space="preserve"> the DN</w:t>
      </w:r>
      <w:r w:rsidR="00436BAC">
        <w:rPr>
          <w:lang w:val="en-US"/>
        </w:rPr>
        <w:t>DRP</w:t>
      </w:r>
      <w:r w:rsidRPr="0067199C">
        <w:rPr>
          <w:lang w:val="en-US"/>
        </w:rPr>
        <w:t xml:space="preserve"> has a near complete registration of dispensed medicine in Denmark</w:t>
      </w:r>
      <w:r w:rsidR="00E707C5" w:rsidRPr="0067199C">
        <w:rPr>
          <w:lang w:val="en-US"/>
        </w:rPr>
        <w:t>,</w:t>
      </w:r>
      <w:r w:rsidRPr="0067199C">
        <w:rPr>
          <w:lang w:val="en-US"/>
        </w:rPr>
        <w:t xml:space="preserve"> some types or drugs, especially benzodiazepines</w:t>
      </w:r>
      <w:r w:rsidR="00C2662E" w:rsidRPr="0067199C">
        <w:rPr>
          <w:lang w:val="en-US"/>
        </w:rPr>
        <w:t>,</w:t>
      </w:r>
      <w:r w:rsidRPr="0067199C">
        <w:rPr>
          <w:lang w:val="en-US"/>
        </w:rPr>
        <w:t xml:space="preserve"> are exempt from general reimbursement and thus not </w:t>
      </w:r>
      <w:r w:rsidR="00BE6C24">
        <w:rPr>
          <w:lang w:val="en-US"/>
        </w:rPr>
        <w:t xml:space="preserve">sufficiently </w:t>
      </w:r>
      <w:r w:rsidRPr="0067199C">
        <w:rPr>
          <w:lang w:val="en-US"/>
        </w:rPr>
        <w:t>captured.</w:t>
      </w:r>
      <w:r w:rsidRPr="0067199C">
        <w:rPr>
          <w:lang w:val="en-US"/>
        </w:rPr>
        <w:fldChar w:fldCharType="begin"/>
      </w:r>
      <w:r w:rsidR="003A31A8">
        <w:rPr>
          <w:lang w:val="en-US"/>
        </w:rPr>
        <w:instrText xml:space="preserve"> ADDIN EN.CITE &lt;EndNote&gt;&lt;Cite&gt;&lt;Author&gt;Johannesdottir&lt;/Author&gt;&lt;Year&gt;2012&lt;/Year&gt;&lt;RecNum&gt;323&lt;/RecNum&gt;&lt;DisplayText&gt;&lt;style face="superscript"&gt;21&lt;/style&gt;&lt;/DisplayText&gt;&lt;record&gt;&lt;rec-number&gt;323&lt;/rec-number&gt;&lt;foreign-keys&gt;&lt;key app="EN" db-id="5zxaz90vjvrv5leds09pd0vptztx95vva0pf" timestamp="1517231664"&gt;323&lt;/key&gt;&lt;/foreign-keys&gt;&lt;ref-type name="Journal Article"&gt;17&lt;/ref-type&gt;&lt;contributors&gt;&lt;authors&gt;&lt;author&gt;Johannesdottir, S. A.&lt;/author&gt;&lt;author&gt;Horvath-Puho, E.&lt;/author&gt;&lt;author&gt;Ehrenstein, V.&lt;/author&gt;&lt;author&gt;Schmidt, M.&lt;/author&gt;&lt;author&gt;Pedersen, L.&lt;/author&gt;&lt;author&gt;Sorensen, H. T.&lt;/author&gt;&lt;/authors&gt;&lt;/contributors&gt;&lt;auth-address&gt;Department of Clinical Epidemiology, Institute of Clinical Medicine, Aarhus University Hospital, Aarhus, Denmark&lt;/auth-address&gt;&lt;titles&gt;&lt;title&gt;Existing data sources for clinical epidemiology: The Danish National Database of Reimbursed Prescriptions&lt;/title&gt;&lt;secondary-title&gt;Clin.Epidemiol.&lt;/secondary-title&gt;&lt;/titles&gt;&lt;periodical&gt;&lt;full-title&gt;Clin.Epidemiol.&lt;/full-title&gt;&lt;/periodical&gt;&lt;pages&gt;303-313&lt;/pages&gt;&lt;volume&gt;4&lt;/volume&gt;&lt;reprint-edition&gt;NOT IN FILE&lt;/reprint-edition&gt;&lt;keywords&gt;&lt;keyword&gt;Denmark&lt;/keyword&gt;&lt;keyword&gt;drug effects&lt;/keyword&gt;&lt;keyword&gt;epidemiology&lt;/keyword&gt;&lt;keyword&gt;Medical Records&lt;/keyword&gt;&lt;keyword&gt;Registries&lt;/keyword&gt;&lt;keyword&gt;Research&lt;/keyword&gt;&lt;keyword&gt;Time&lt;/keyword&gt;&lt;/keywords&gt;&lt;dates&gt;&lt;year&gt;2012&lt;/year&gt;&lt;/dates&gt;&lt;work-type&gt;10.2147/CLEP.S37587 doi ;clep-4-303 pii&lt;/work-type&gt;&lt;urls&gt;&lt;related-urls&gt;&lt;url&gt;PM:23204870&lt;/url&gt;&lt;url&gt;https://www.dovepress.com/getfile.php?fileID=14474&lt;/url&gt;&lt;/related-urls&gt;&lt;/urls&gt;&lt;/record&gt;&lt;/Cite&gt;&lt;/EndNote&gt;</w:instrText>
      </w:r>
      <w:r w:rsidRPr="0067199C">
        <w:rPr>
          <w:lang w:val="en-US"/>
        </w:rPr>
        <w:fldChar w:fldCharType="separate"/>
      </w:r>
      <w:r w:rsidR="003A31A8" w:rsidRPr="003A31A8">
        <w:rPr>
          <w:noProof/>
          <w:vertAlign w:val="superscript"/>
          <w:lang w:val="en-US"/>
        </w:rPr>
        <w:t>21</w:t>
      </w:r>
      <w:r w:rsidRPr="0067199C">
        <w:rPr>
          <w:lang w:val="en-US"/>
        </w:rPr>
        <w:fldChar w:fldCharType="end"/>
      </w:r>
      <w:r w:rsidR="0015180F">
        <w:rPr>
          <w:lang w:val="en-US"/>
        </w:rPr>
        <w:t xml:space="preserve"> </w:t>
      </w:r>
      <w:r w:rsidR="00EE6E97">
        <w:rPr>
          <w:lang w:val="en-US"/>
        </w:rPr>
        <w:t>Furthermore,</w:t>
      </w:r>
      <w:r w:rsidR="0015180F">
        <w:rPr>
          <w:lang w:val="en-US"/>
        </w:rPr>
        <w:t xml:space="preserve"> it is doubtful </w:t>
      </w:r>
      <w:r w:rsidR="00EE6E97">
        <w:rPr>
          <w:lang w:val="en-US"/>
        </w:rPr>
        <w:t>whether the</w:t>
      </w:r>
      <w:r w:rsidR="0015180F">
        <w:rPr>
          <w:lang w:val="en-US"/>
        </w:rPr>
        <w:t xml:space="preserve"> patient</w:t>
      </w:r>
      <w:r w:rsidR="00EE6E97">
        <w:rPr>
          <w:lang w:val="en-US"/>
        </w:rPr>
        <w:t>s</w:t>
      </w:r>
      <w:r w:rsidR="0015180F">
        <w:rPr>
          <w:lang w:val="en-US"/>
        </w:rPr>
        <w:t xml:space="preserve"> used all types of drugs at </w:t>
      </w:r>
      <w:r w:rsidR="00EE6E97">
        <w:rPr>
          <w:lang w:val="en-US"/>
        </w:rPr>
        <w:t xml:space="preserve">the </w:t>
      </w:r>
      <w:r w:rsidR="0015180F">
        <w:rPr>
          <w:lang w:val="en-US"/>
        </w:rPr>
        <w:t>time of surgery (</w:t>
      </w:r>
      <w:r w:rsidR="009D22AF">
        <w:rPr>
          <w:lang w:val="en-US"/>
        </w:rPr>
        <w:t>e.g.</w:t>
      </w:r>
      <w:r w:rsidR="0015180F">
        <w:rPr>
          <w:lang w:val="en-US"/>
        </w:rPr>
        <w:t xml:space="preserve"> heparin which is rarely for long-term use). </w:t>
      </w:r>
      <w:r w:rsidRPr="0067199C">
        <w:rPr>
          <w:lang w:val="en-US"/>
        </w:rPr>
        <w:t xml:space="preserve"> Finally, classification of a complication being “medical” depended on review of the discharge records which can also introduce bias. However, we believe </w:t>
      </w:r>
      <w:r w:rsidR="00EE6E97">
        <w:rPr>
          <w:lang w:val="en-US"/>
        </w:rPr>
        <w:t xml:space="preserve">our </w:t>
      </w:r>
      <w:r w:rsidRPr="0067199C">
        <w:rPr>
          <w:lang w:val="en-US"/>
        </w:rPr>
        <w:t xml:space="preserve">approach to be superior </w:t>
      </w:r>
      <w:r w:rsidR="00E707C5" w:rsidRPr="0067199C">
        <w:rPr>
          <w:lang w:val="en-US"/>
        </w:rPr>
        <w:t xml:space="preserve">to </w:t>
      </w:r>
      <w:r w:rsidRPr="0067199C">
        <w:rPr>
          <w:lang w:val="en-US"/>
        </w:rPr>
        <w:t xml:space="preserve">depending </w:t>
      </w:r>
      <w:r w:rsidR="00EE6E97">
        <w:rPr>
          <w:lang w:val="en-US"/>
        </w:rPr>
        <w:t xml:space="preserve">only </w:t>
      </w:r>
      <w:r w:rsidRPr="0067199C">
        <w:rPr>
          <w:lang w:val="en-US"/>
        </w:rPr>
        <w:t>on diagnostic codes which often are inaccurate</w:t>
      </w:r>
      <w:r w:rsidR="00167B52">
        <w:rPr>
          <w:lang w:val="en-US"/>
        </w:rPr>
        <w:fldChar w:fldCharType="begin">
          <w:fldData xml:space="preserve">PEVuZE5vdGU+PENpdGU+PEF1dGhvcj5CZWRhcmQ8L0F1dGhvcj48WWVhcj4yMDE4PC9ZZWFyPjxS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</w:fldData>
        </w:fldChar>
      </w:r>
      <w:r w:rsidR="003A31A8">
        <w:rPr>
          <w:lang w:val="en-US"/>
        </w:rPr>
        <w:instrText xml:space="preserve"> ADDIN EN.CITE </w:instrText>
      </w:r>
      <w:r w:rsidR="003A31A8">
        <w:rPr>
          <w:lang w:val="en-US"/>
        </w:rPr>
        <w:fldChar w:fldCharType="begin">
          <w:fldData xml:space="preserve">PEVuZE5vdGU+PENpdGU+PEF1dGhvcj5CZWRhcmQ8L0F1dGhvcj48WWVhcj4yMDE4PC9ZZWFyPjxS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</w:fldData>
        </w:fldChar>
      </w:r>
      <w:r w:rsidR="003A31A8">
        <w:rPr>
          <w:lang w:val="en-US"/>
        </w:rPr>
        <w:instrText xml:space="preserve"> ADDIN EN.CITE.DATA </w:instrText>
      </w:r>
      <w:r w:rsidR="003A31A8">
        <w:rPr>
          <w:lang w:val="en-US"/>
        </w:rPr>
      </w:r>
      <w:r w:rsidR="003A31A8">
        <w:rPr>
          <w:lang w:val="en-US"/>
        </w:rPr>
        <w:fldChar w:fldCharType="end"/>
      </w:r>
      <w:r w:rsidR="00167B52">
        <w:rPr>
          <w:lang w:val="en-US"/>
        </w:rPr>
      </w:r>
      <w:r w:rsidR="00167B52">
        <w:rPr>
          <w:lang w:val="en-US"/>
        </w:rPr>
        <w:fldChar w:fldCharType="separate"/>
      </w:r>
      <w:r w:rsidR="003A31A8" w:rsidRPr="003A31A8">
        <w:rPr>
          <w:noProof/>
          <w:vertAlign w:val="superscript"/>
          <w:lang w:val="en-US"/>
        </w:rPr>
        <w:t>37</w:t>
      </w:r>
      <w:r w:rsidR="00167B52">
        <w:rPr>
          <w:lang w:val="en-US"/>
        </w:rPr>
        <w:fldChar w:fldCharType="end"/>
      </w:r>
      <w:r w:rsidRPr="0067199C">
        <w:rPr>
          <w:lang w:val="en-US"/>
        </w:rPr>
        <w:t xml:space="preserve"> and provide limited details on whether the complication may be attributed to a medical or surgical adverse event.</w:t>
      </w:r>
      <w:r w:rsidR="00C2662E" w:rsidRPr="0067199C">
        <w:rPr>
          <w:lang w:val="en-US"/>
        </w:rPr>
        <w:t xml:space="preserve"> </w:t>
      </w:r>
      <w:r w:rsidR="00BE6C24">
        <w:rPr>
          <w:lang w:val="en-US"/>
        </w:rPr>
        <w:t>The s</w:t>
      </w:r>
      <w:r w:rsidRPr="0067199C">
        <w:rPr>
          <w:lang w:val="en-US"/>
        </w:rPr>
        <w:t xml:space="preserve">trengths of our study include </w:t>
      </w:r>
      <w:r w:rsidR="00EE6E97">
        <w:rPr>
          <w:lang w:val="en-US"/>
        </w:rPr>
        <w:t xml:space="preserve">the </w:t>
      </w:r>
      <w:r w:rsidRPr="0067199C">
        <w:rPr>
          <w:lang w:val="en-US"/>
        </w:rPr>
        <w:t xml:space="preserve">use of </w:t>
      </w:r>
      <w:r w:rsidR="00DA3E74" w:rsidRPr="0067199C">
        <w:rPr>
          <w:lang w:val="en-US"/>
        </w:rPr>
        <w:t>national registries with high degree of completion (&gt;99% of all somatic admissions in case of the DN</w:t>
      </w:r>
      <w:r w:rsidR="00436BAC">
        <w:rPr>
          <w:lang w:val="en-US"/>
        </w:rPr>
        <w:t>D</w:t>
      </w:r>
      <w:r w:rsidR="00DA3E74" w:rsidRPr="0067199C">
        <w:rPr>
          <w:lang w:val="en-US"/>
        </w:rPr>
        <w:t>R</w:t>
      </w:r>
      <w:r w:rsidR="00436BAC">
        <w:rPr>
          <w:lang w:val="en-US"/>
        </w:rPr>
        <w:t>P</w:t>
      </w:r>
      <w:r w:rsidR="00DA3E74" w:rsidRPr="0067199C">
        <w:rPr>
          <w:lang w:val="en-US"/>
        </w:rPr>
        <w:t>),</w:t>
      </w:r>
      <w:r w:rsidR="00DA3E74" w:rsidRPr="0067199C">
        <w:rPr>
          <w:lang w:val="en-US"/>
        </w:rPr>
        <w:fldChar w:fldCharType="begin"/>
      </w:r>
      <w:r w:rsidR="003A31A8">
        <w:rPr>
          <w:lang w:val="en-US"/>
        </w:rPr>
        <w:instrText xml:space="preserve"> ADDIN EN.CITE &lt;EndNote&gt;&lt;Cite&gt;&lt;Author&gt;Schmidt&lt;/Author&gt;&lt;Year&gt;2015&lt;/Year&gt;&lt;RecNum&gt;917&lt;/RecNum&gt;&lt;DisplayText&gt;&lt;style face="superscript"&gt;38&lt;/style&gt;&lt;/DisplayText&gt;&lt;record&gt;&lt;rec-number&gt;917&lt;/rec-number&gt;&lt;foreign-keys&gt;&lt;key app="EN" db-id="5zxaz90vjvrv5leds09pd0vptztx95vva0pf" timestamp="1555952925"&gt;917&lt;/key&gt;&lt;/foreign-keys&gt;&lt;ref-type name="Journal Article"&gt;17&lt;/ref-type&gt;&lt;contributors&gt;&lt;authors&gt;&lt;author&gt;Schmidt, M.&lt;/author&gt;&lt;author&gt;Schmidt, S. A.&lt;/author&gt;&lt;author&gt;Sandegaard, J. L.&lt;/author&gt;&lt;author&gt;Ehrenstein, V.&lt;/author&gt;&lt;author&gt;Pedersen, L.&lt;/author&gt;&lt;author&gt;Sorensen, H. T.&lt;/author&gt;&lt;/authors&gt;&lt;/contributors&gt;&lt;auth-address&gt;Department of Clinical Epidemiology, Aarhus University Hospital, Aarhus, Denmark.&amp;#xD;Department of Health Documentation, State Serum Institute, Copenhagen, Denmark.&lt;/auth-address&gt;&lt;titles&gt;&lt;title&gt;The Danish National Patient Registry: a review of content, data quality, and research potential&lt;/title&gt;&lt;secondary-title&gt;Clin Epidemiol&lt;/secondary-title&gt;&lt;alt-title&gt;Clinical epidemiology&lt;/alt-title&gt;&lt;/titles&gt;&lt;periodical&gt;&lt;full-title&gt;Clin Epidemiol&lt;/full-title&gt;&lt;abbr-1&gt;Clinical epidemiology&lt;/abbr-1&gt;&lt;/periodical&gt;&lt;alt-periodical&gt;&lt;full-title&gt;Clin Epidemiol&lt;/full-title&gt;&lt;abbr-1&gt;Clinical epidemiology&lt;/abbr-1&gt;&lt;/alt-periodical&gt;&lt;pages&gt;449-90&lt;/pages&gt;&lt;volume&gt;7&lt;/volume&gt;&lt;edition&gt;2015/11/26&lt;/edition&gt;&lt;keywords&gt;&lt;keyword&gt;epidemiological methods&lt;/keyword&gt;&lt;keyword&gt;medical record linkage&lt;/keyword&gt;&lt;keyword&gt;registries&lt;/keyword&gt;&lt;keyword&gt;research design&lt;/keyword&gt;&lt;keyword&gt;validation studies&lt;/keyword&gt;&lt;/keywords&gt;&lt;dates&gt;&lt;year&gt;2015&lt;/year&gt;&lt;/dates&gt;&lt;isbn&gt;1179-1349 (Print)&amp;#xD;1179-1349&lt;/isbn&gt;&lt;accession-num&gt;26604824&lt;/accession-num&gt;&lt;urls&gt;&lt;related-urls&gt;&lt;url&gt;https://www.dovepress.com/getfile.php?fileID=28043&lt;/url&gt;&lt;/related-urls&gt;&lt;/urls&gt;&lt;custom2&gt;PMC4655913&lt;/custom2&gt;&lt;electronic-resource-num&gt;10.2147/clep.s91125&lt;/electronic-resource-num&gt;&lt;remote-database-provider&gt;NLM&lt;/remote-database-provider&gt;&lt;language&gt;eng&lt;/language&gt;&lt;/record&gt;&lt;/Cite&gt;&lt;/EndNote&gt;</w:instrText>
      </w:r>
      <w:r w:rsidR="00DA3E74" w:rsidRPr="0067199C">
        <w:rPr>
          <w:lang w:val="en-US"/>
        </w:rPr>
        <w:fldChar w:fldCharType="separate"/>
      </w:r>
      <w:r w:rsidR="003A31A8" w:rsidRPr="003A31A8">
        <w:rPr>
          <w:noProof/>
          <w:vertAlign w:val="superscript"/>
          <w:lang w:val="en-US"/>
        </w:rPr>
        <w:t>38</w:t>
      </w:r>
      <w:r w:rsidR="00DA3E74" w:rsidRPr="0067199C">
        <w:rPr>
          <w:lang w:val="en-US"/>
        </w:rPr>
        <w:fldChar w:fldCharType="end"/>
      </w:r>
      <w:r w:rsidR="00DA3E74" w:rsidRPr="0067199C">
        <w:rPr>
          <w:lang w:val="en-US"/>
        </w:rPr>
        <w:t xml:space="preserve"> prospective recording of comorbidity</w:t>
      </w:r>
      <w:r w:rsidR="0015180F">
        <w:rPr>
          <w:lang w:val="en-US"/>
        </w:rPr>
        <w:t xml:space="preserve">, extensive information on prescription patterns </w:t>
      </w:r>
      <w:r w:rsidR="0015180F">
        <w:rPr>
          <w:lang w:val="en-US"/>
        </w:rPr>
        <w:lastRenderedPageBreak/>
        <w:t>6 months prior to surgery</w:t>
      </w:r>
      <w:r w:rsidR="00DA3E74" w:rsidRPr="0067199C">
        <w:rPr>
          <w:lang w:val="en-US"/>
        </w:rPr>
        <w:t xml:space="preserve"> and similar </w:t>
      </w:r>
      <w:r w:rsidR="00BE6C24">
        <w:rPr>
          <w:lang w:val="en-US"/>
        </w:rPr>
        <w:t>established enhanced recovery protocols</w:t>
      </w:r>
      <w:r w:rsidR="00DA3E74" w:rsidRPr="0067199C">
        <w:rPr>
          <w:lang w:val="en-US"/>
        </w:rPr>
        <w:t xml:space="preserve"> in all departments. </w:t>
      </w:r>
    </w:p>
    <w:p w14:paraId="6EBE476C" w14:textId="77777777" w:rsidR="00237819" w:rsidRDefault="00C66740" w:rsidP="00237819">
      <w:pPr>
        <w:spacing w:line="360" w:lineRule="auto"/>
        <w:rPr>
          <w:lang w:val="en-US"/>
        </w:rPr>
      </w:pPr>
      <w:r w:rsidRPr="0067199C">
        <w:rPr>
          <w:lang w:val="en-US"/>
        </w:rPr>
        <w:t xml:space="preserve">In summary, </w:t>
      </w:r>
      <w:r w:rsidR="00DA089A" w:rsidRPr="0067199C">
        <w:rPr>
          <w:lang w:val="en-US"/>
        </w:rPr>
        <w:t xml:space="preserve">our results </w:t>
      </w:r>
      <w:r w:rsidR="004D75C8">
        <w:rPr>
          <w:lang w:val="en-US"/>
        </w:rPr>
        <w:t>suggest</w:t>
      </w:r>
      <w:r w:rsidR="00DA089A" w:rsidRPr="0067199C">
        <w:rPr>
          <w:lang w:val="en-US"/>
        </w:rPr>
        <w:t xml:space="preserve"> that </w:t>
      </w:r>
      <w:r w:rsidR="00D8663B">
        <w:rPr>
          <w:lang w:val="en-US"/>
        </w:rPr>
        <w:t>machine-learning</w:t>
      </w:r>
      <w:r w:rsidR="00DA089A" w:rsidRPr="0067199C">
        <w:rPr>
          <w:lang w:val="en-US"/>
        </w:rPr>
        <w:t xml:space="preserve">-algorithms </w:t>
      </w:r>
      <w:r w:rsidR="00E61464">
        <w:rPr>
          <w:lang w:val="en-US"/>
        </w:rPr>
        <w:t>likely</w:t>
      </w:r>
      <w:r w:rsidR="00DA089A" w:rsidRPr="0067199C">
        <w:rPr>
          <w:lang w:val="en-US"/>
        </w:rPr>
        <w:t xml:space="preserve"> provide clinically relevant</w:t>
      </w:r>
      <w:r w:rsidR="00A23424">
        <w:rPr>
          <w:lang w:val="en-US"/>
        </w:rPr>
        <w:t xml:space="preserve"> improved</w:t>
      </w:r>
      <w:r w:rsidR="00DA089A" w:rsidRPr="0067199C">
        <w:rPr>
          <w:lang w:val="en-US"/>
        </w:rPr>
        <w:t xml:space="preserve"> </w:t>
      </w:r>
      <w:r w:rsidR="00BE6C24">
        <w:rPr>
          <w:lang w:val="en-US"/>
        </w:rPr>
        <w:t>predictions</w:t>
      </w:r>
      <w:r w:rsidR="00DA089A" w:rsidRPr="0067199C">
        <w:rPr>
          <w:lang w:val="en-US"/>
        </w:rPr>
        <w:t xml:space="preserve"> for defining</w:t>
      </w:r>
      <w:r w:rsidR="00A23424">
        <w:rPr>
          <w:lang w:val="en-US"/>
        </w:rPr>
        <w:t xml:space="preserve"> patients in </w:t>
      </w:r>
      <w:r w:rsidR="00DA089A" w:rsidRPr="0067199C">
        <w:rPr>
          <w:lang w:val="en-US"/>
        </w:rPr>
        <w:t>high-</w:t>
      </w:r>
      <w:r w:rsidR="008521B0" w:rsidRPr="0067199C">
        <w:rPr>
          <w:lang w:val="en-US"/>
        </w:rPr>
        <w:t>r</w:t>
      </w:r>
      <w:r w:rsidR="00DA089A" w:rsidRPr="0067199C">
        <w:rPr>
          <w:lang w:val="en-US"/>
        </w:rPr>
        <w:t>isk</w:t>
      </w:r>
      <w:r w:rsidR="00A23424">
        <w:rPr>
          <w:lang w:val="en-US"/>
        </w:rPr>
        <w:t xml:space="preserve"> of</w:t>
      </w:r>
      <w:r w:rsidR="00DA089A" w:rsidRPr="0067199C">
        <w:rPr>
          <w:lang w:val="en-US"/>
        </w:rPr>
        <w:t xml:space="preserve"> medical complications </w:t>
      </w:r>
      <w:r w:rsidR="00A23424">
        <w:rPr>
          <w:lang w:val="en-US"/>
        </w:rPr>
        <w:t>after</w:t>
      </w:r>
      <w:r w:rsidR="00DA089A" w:rsidRPr="0067199C">
        <w:rPr>
          <w:lang w:val="en-US"/>
        </w:rPr>
        <w:t xml:space="preserve"> fast-track THA and TKA</w:t>
      </w:r>
      <w:r w:rsidR="008521B0" w:rsidRPr="0067199C">
        <w:rPr>
          <w:lang w:val="en-US"/>
        </w:rPr>
        <w:t xml:space="preserve"> compared to a logistic regression model</w:t>
      </w:r>
      <w:r w:rsidR="00DA089A" w:rsidRPr="0067199C">
        <w:rPr>
          <w:lang w:val="en-US"/>
        </w:rPr>
        <w:t xml:space="preserve">. Future studies could benefit from using such algorithms to find a manageable population of patients who benefit from intensified perioperative care. </w:t>
      </w:r>
    </w:p>
    <w:p w14:paraId="2C9739A5" w14:textId="77777777" w:rsidR="00237819" w:rsidRDefault="00237819" w:rsidP="00237819">
      <w:pPr>
        <w:spacing w:line="360" w:lineRule="auto"/>
        <w:rPr>
          <w:lang w:val="en-US"/>
        </w:rPr>
      </w:pPr>
    </w:p>
    <w:p w14:paraId="2A3F0181" w14:textId="77777777" w:rsidR="00237819" w:rsidRDefault="00237819">
      <w:pPr>
        <w:rPr>
          <w:b/>
          <w:lang w:val="en-US"/>
        </w:rPr>
      </w:pPr>
      <w:r>
        <w:rPr>
          <w:b/>
          <w:lang w:val="en-US"/>
        </w:rPr>
        <w:br w:type="page"/>
      </w:r>
    </w:p>
    <w:p w14:paraId="5190B233" w14:textId="548C6D03" w:rsidR="002664CB" w:rsidRDefault="003A31A8" w:rsidP="00237819">
      <w:pPr>
        <w:rPr>
          <w:b/>
          <w:lang w:val="en-US"/>
        </w:rPr>
      </w:pPr>
      <w:r>
        <w:rPr>
          <w:b/>
          <w:lang w:val="en-US"/>
        </w:rPr>
        <w:lastRenderedPageBreak/>
        <w:t>Competing</w:t>
      </w:r>
      <w:r w:rsidR="002664CB" w:rsidRPr="002664CB">
        <w:rPr>
          <w:b/>
          <w:lang w:val="en-US"/>
        </w:rPr>
        <w:t xml:space="preserve"> interest</w:t>
      </w:r>
      <w:r>
        <w:rPr>
          <w:b/>
          <w:lang w:val="en-US"/>
        </w:rPr>
        <w:t>s</w:t>
      </w:r>
      <w:r w:rsidR="002664CB" w:rsidRPr="002664CB">
        <w:rPr>
          <w:lang w:val="en-US"/>
        </w:rPr>
        <w:t xml:space="preserve">: Prof. Kehlet is a board member of “Rapid Recovery”, by Zimmer Biomet. Mr. </w:t>
      </w:r>
      <w:proofErr w:type="spellStart"/>
      <w:r w:rsidR="002664CB" w:rsidRPr="002664CB">
        <w:rPr>
          <w:lang w:val="en-US"/>
        </w:rPr>
        <w:t>Heltberg</w:t>
      </w:r>
      <w:proofErr w:type="spellEnd"/>
      <w:r w:rsidR="002664CB" w:rsidRPr="002664CB">
        <w:rPr>
          <w:lang w:val="en-US"/>
        </w:rPr>
        <w:t xml:space="preserve"> is sponsored by a grant from the Lundbeck Foundation, independently of the present study. Dr. Petersen is an advisory member of Sanofi outside of the present study.</w:t>
      </w:r>
      <w:r w:rsidR="002664CB">
        <w:rPr>
          <w:lang w:val="en-US"/>
        </w:rPr>
        <w:t xml:space="preserve"> The remaining authors declare no conflicts of interest.</w:t>
      </w:r>
    </w:p>
    <w:p w14:paraId="07F3A99E" w14:textId="1B9E6312" w:rsidR="002664CB" w:rsidRDefault="002664CB" w:rsidP="00237819">
      <w:pPr>
        <w:autoSpaceDE w:val="0"/>
        <w:autoSpaceDN w:val="0"/>
        <w:adjustRightInd w:val="0"/>
        <w:spacing w:after="240"/>
        <w:rPr>
          <w:lang w:val="en-US"/>
        </w:rPr>
      </w:pPr>
      <w:r w:rsidRPr="002664CB">
        <w:rPr>
          <w:b/>
          <w:lang w:val="en-US"/>
        </w:rPr>
        <w:t>Funding</w:t>
      </w:r>
      <w:r w:rsidRPr="002664CB">
        <w:rPr>
          <w:lang w:val="en-US"/>
        </w:rPr>
        <w:t>: The study received funding from the Lundbeck Foundation, Copenhagen, Denmark grant number R25-A2702</w:t>
      </w:r>
      <w:r>
        <w:rPr>
          <w:lang w:val="en-US"/>
        </w:rPr>
        <w:t>.</w:t>
      </w:r>
    </w:p>
    <w:p w14:paraId="264B6BED" w14:textId="6B088F97" w:rsidR="0054672E" w:rsidRPr="00734D60" w:rsidRDefault="0054672E" w:rsidP="00237819">
      <w:pPr>
        <w:autoSpaceDE w:val="0"/>
        <w:autoSpaceDN w:val="0"/>
        <w:adjustRightInd w:val="0"/>
        <w:spacing w:after="240"/>
        <w:rPr>
          <w:lang w:val="en-US"/>
        </w:rPr>
      </w:pPr>
      <w:r w:rsidRPr="0054672E">
        <w:rPr>
          <w:b/>
          <w:bCs/>
          <w:lang w:val="en-US"/>
        </w:rPr>
        <w:t>Author Contributions:</w:t>
      </w:r>
      <w:r w:rsidR="00734D60">
        <w:rPr>
          <w:b/>
          <w:bCs/>
          <w:lang w:val="en-US"/>
        </w:rPr>
        <w:t xml:space="preserve"> </w:t>
      </w:r>
      <w:r w:rsidR="00734D60">
        <w:rPr>
          <w:lang w:val="en-US"/>
        </w:rPr>
        <w:t xml:space="preserve">CJ and HK contributed to the original idea of the study. CJ, PB and HK contributed to data collection and review of medical records. CM, MH, MJ, </w:t>
      </w:r>
      <w:proofErr w:type="gramStart"/>
      <w:r w:rsidR="00734D60">
        <w:rPr>
          <w:lang w:val="en-US"/>
        </w:rPr>
        <w:t>AL</w:t>
      </w:r>
      <w:proofErr w:type="gramEnd"/>
      <w:r w:rsidR="00734D60">
        <w:rPr>
          <w:lang w:val="en-US"/>
        </w:rPr>
        <w:t xml:space="preserve"> and TP</w:t>
      </w:r>
      <w:r w:rsidR="004D42F3">
        <w:rPr>
          <w:lang w:val="en-US"/>
        </w:rPr>
        <w:t xml:space="preserve"> contributed to the statistical methods,</w:t>
      </w:r>
      <w:r w:rsidR="00734D60">
        <w:rPr>
          <w:lang w:val="en-US"/>
        </w:rPr>
        <w:t xml:space="preserve"> designed the prediction models and conducted the statistical analysis. CM, CJ, </w:t>
      </w:r>
      <w:proofErr w:type="gramStart"/>
      <w:r w:rsidR="00734D60">
        <w:rPr>
          <w:lang w:val="en-US"/>
        </w:rPr>
        <w:t>HK</w:t>
      </w:r>
      <w:proofErr w:type="gramEnd"/>
      <w:r w:rsidR="00734D60">
        <w:rPr>
          <w:lang w:val="en-US"/>
        </w:rPr>
        <w:t xml:space="preserve"> and TP wrote the original draft. All authors contributed to revision of the initial draft and agreed on the final version of the manuscript. </w:t>
      </w:r>
      <w:r w:rsidR="00734D60" w:rsidRPr="002664CB">
        <w:rPr>
          <w:lang w:val="en-US"/>
        </w:rPr>
        <w:t>The members of the Centre for Fast-track Hip and Knee Replacement Database collaborative group all contributed by implementing the fast-track protocol at their respective departments and reviewing the final manuscript.</w:t>
      </w:r>
    </w:p>
    <w:p w14:paraId="2788304F" w14:textId="1885E338" w:rsidR="0074562A" w:rsidRPr="002664CB" w:rsidRDefault="0074562A" w:rsidP="00237819">
      <w:pPr>
        <w:rPr>
          <w:lang w:val="en-US"/>
        </w:rPr>
      </w:pPr>
      <w:r w:rsidRPr="002664CB">
        <w:rPr>
          <w:b/>
          <w:bCs/>
          <w:lang w:val="en-US"/>
        </w:rPr>
        <w:t>Collaborators</w:t>
      </w:r>
      <w:r w:rsidRPr="002664CB">
        <w:rPr>
          <w:lang w:val="en-US"/>
        </w:rPr>
        <w:t xml:space="preserve">: </w:t>
      </w:r>
    </w:p>
    <w:p w14:paraId="2EB21A05" w14:textId="77777777" w:rsidR="0074562A" w:rsidRPr="002664CB" w:rsidRDefault="0074562A" w:rsidP="00237819">
      <w:pPr>
        <w:rPr>
          <w:lang w:val="en-US"/>
        </w:rPr>
      </w:pPr>
      <w:r w:rsidRPr="002664CB">
        <w:rPr>
          <w:lang w:val="en-US"/>
        </w:rPr>
        <w:t>Frank Madsen M.D. Consultant, Department of Orthopedics, Aarhus University Hospital, Aarhus, Denmark</w:t>
      </w:r>
    </w:p>
    <w:p w14:paraId="019D0B0F" w14:textId="77777777" w:rsidR="0074562A" w:rsidRPr="002664CB" w:rsidRDefault="0074562A" w:rsidP="00237819">
      <w:pPr>
        <w:rPr>
          <w:lang w:val="en-US"/>
        </w:rPr>
      </w:pPr>
      <w:r w:rsidRPr="002664CB">
        <w:rPr>
          <w:lang w:val="en-US"/>
        </w:rPr>
        <w:t xml:space="preserve">Torben B. Hansen M.D., Ph.D., Prof. Department of Orthopedics, </w:t>
      </w:r>
      <w:proofErr w:type="spellStart"/>
      <w:r w:rsidRPr="002664CB">
        <w:rPr>
          <w:lang w:val="en-US"/>
        </w:rPr>
        <w:t>Holstebro</w:t>
      </w:r>
      <w:proofErr w:type="spellEnd"/>
      <w:r w:rsidRPr="002664CB">
        <w:rPr>
          <w:lang w:val="en-US"/>
        </w:rPr>
        <w:t xml:space="preserve"> Hospital, </w:t>
      </w:r>
      <w:proofErr w:type="spellStart"/>
      <w:r w:rsidRPr="002664CB">
        <w:rPr>
          <w:lang w:val="en-US"/>
        </w:rPr>
        <w:t>Holstebro</w:t>
      </w:r>
      <w:proofErr w:type="spellEnd"/>
      <w:r w:rsidRPr="002664CB">
        <w:rPr>
          <w:lang w:val="en-US"/>
        </w:rPr>
        <w:t>, Denmark</w:t>
      </w:r>
    </w:p>
    <w:p w14:paraId="00BDFEBE" w14:textId="77777777" w:rsidR="0074562A" w:rsidRPr="002664CB" w:rsidRDefault="0074562A" w:rsidP="00237819">
      <w:pPr>
        <w:rPr>
          <w:lang w:val="en-US"/>
        </w:rPr>
      </w:pPr>
      <w:r w:rsidRPr="002664CB">
        <w:rPr>
          <w:lang w:val="en-US"/>
        </w:rPr>
        <w:t xml:space="preserve">Kirill Gromov, M.D., Ph.D., </w:t>
      </w:r>
      <w:proofErr w:type="spellStart"/>
      <w:r w:rsidRPr="002664CB">
        <w:rPr>
          <w:lang w:val="en-US"/>
        </w:rPr>
        <w:t>Ass.Prof</w:t>
      </w:r>
      <w:proofErr w:type="spellEnd"/>
      <w:r w:rsidRPr="002664CB">
        <w:rPr>
          <w:lang w:val="en-US"/>
        </w:rPr>
        <w:t>. Department of Orthopedics Hvidovre Hospital, Hvidovre Denmark</w:t>
      </w:r>
    </w:p>
    <w:p w14:paraId="13E26CA9" w14:textId="77777777" w:rsidR="0074562A" w:rsidRPr="002664CB" w:rsidRDefault="0074562A" w:rsidP="00237819">
      <w:pPr>
        <w:rPr>
          <w:lang w:val="en-US"/>
        </w:rPr>
      </w:pPr>
      <w:r w:rsidRPr="002664CB">
        <w:rPr>
          <w:lang w:val="en-US"/>
        </w:rPr>
        <w:t xml:space="preserve">Thomas Jakobsen, M.D., Ph.D., </w:t>
      </w:r>
      <w:proofErr w:type="spellStart"/>
      <w:r w:rsidRPr="002664CB">
        <w:rPr>
          <w:lang w:val="en-US"/>
        </w:rPr>
        <w:t>DM.Sci</w:t>
      </w:r>
      <w:proofErr w:type="spellEnd"/>
      <w:r w:rsidRPr="002664CB">
        <w:rPr>
          <w:lang w:val="en-US"/>
        </w:rPr>
        <w:t xml:space="preserve">., Ass. Prof. Department of Orthopedics, Aalborg University Hospital, </w:t>
      </w:r>
      <w:proofErr w:type="spellStart"/>
      <w:r w:rsidRPr="002664CB">
        <w:rPr>
          <w:lang w:val="en-US"/>
        </w:rPr>
        <w:t>Farsø</w:t>
      </w:r>
      <w:proofErr w:type="spellEnd"/>
      <w:r w:rsidRPr="002664CB">
        <w:rPr>
          <w:lang w:val="en-US"/>
        </w:rPr>
        <w:t>, Denmark</w:t>
      </w:r>
    </w:p>
    <w:p w14:paraId="706F3FC1" w14:textId="77777777" w:rsidR="0074562A" w:rsidRPr="002664CB" w:rsidRDefault="0074562A" w:rsidP="00237819">
      <w:pPr>
        <w:rPr>
          <w:lang w:val="en-US"/>
        </w:rPr>
      </w:pPr>
      <w:r w:rsidRPr="002664CB">
        <w:rPr>
          <w:lang w:val="en-GB"/>
        </w:rPr>
        <w:t xml:space="preserve">Claus Varnum, M.D., Ph.D., Ass. Prof. </w:t>
      </w:r>
      <w:r w:rsidRPr="002664CB">
        <w:rPr>
          <w:lang w:val="en-US"/>
        </w:rPr>
        <w:t xml:space="preserve">Department of Orthopedic Surgery, </w:t>
      </w:r>
      <w:proofErr w:type="spellStart"/>
      <w:r w:rsidRPr="002664CB">
        <w:rPr>
          <w:lang w:val="en-US"/>
        </w:rPr>
        <w:t>Lillebaelt</w:t>
      </w:r>
      <w:proofErr w:type="spellEnd"/>
      <w:r w:rsidRPr="002664CB">
        <w:rPr>
          <w:lang w:val="en-US"/>
        </w:rPr>
        <w:t xml:space="preserve"> Hospital - </w:t>
      </w:r>
      <w:proofErr w:type="spellStart"/>
      <w:r w:rsidRPr="002664CB">
        <w:rPr>
          <w:lang w:val="en-US"/>
        </w:rPr>
        <w:t>Vejle</w:t>
      </w:r>
      <w:proofErr w:type="spellEnd"/>
      <w:r w:rsidRPr="002664CB">
        <w:rPr>
          <w:lang w:val="en-US"/>
        </w:rPr>
        <w:t xml:space="preserve">, University Hospital of Southern Denmark, Denmark </w:t>
      </w:r>
    </w:p>
    <w:p w14:paraId="76EDD50B" w14:textId="77777777" w:rsidR="0074562A" w:rsidRPr="002664CB" w:rsidRDefault="0074562A" w:rsidP="00237819">
      <w:pPr>
        <w:rPr>
          <w:lang w:val="en-US"/>
        </w:rPr>
      </w:pPr>
      <w:r w:rsidRPr="002664CB">
        <w:rPr>
          <w:lang w:val="en-US"/>
        </w:rPr>
        <w:t xml:space="preserve">Soren Overgaard, M.D., </w:t>
      </w:r>
      <w:proofErr w:type="spellStart"/>
      <w:r w:rsidRPr="002664CB">
        <w:rPr>
          <w:lang w:val="en-US"/>
        </w:rPr>
        <w:t>DM.Sci</w:t>
      </w:r>
      <w:proofErr w:type="spellEnd"/>
      <w:r w:rsidRPr="002664CB">
        <w:rPr>
          <w:lang w:val="en-US"/>
        </w:rPr>
        <w:t xml:space="preserve">., Prof, Department of Orthopedics, </w:t>
      </w:r>
      <w:proofErr w:type="spellStart"/>
      <w:r w:rsidRPr="002664CB">
        <w:rPr>
          <w:lang w:val="en-US"/>
        </w:rPr>
        <w:t>Bispebjerg</w:t>
      </w:r>
      <w:proofErr w:type="spellEnd"/>
      <w:r w:rsidRPr="002664CB">
        <w:rPr>
          <w:lang w:val="en-US"/>
        </w:rPr>
        <w:t xml:space="preserve"> Hospital, Copenhagen, Denmark</w:t>
      </w:r>
    </w:p>
    <w:p w14:paraId="1D130E3E" w14:textId="77777777" w:rsidR="0074562A" w:rsidRPr="002664CB" w:rsidRDefault="0074562A" w:rsidP="00237819">
      <w:pPr>
        <w:rPr>
          <w:lang w:val="en-US"/>
        </w:rPr>
      </w:pPr>
      <w:r w:rsidRPr="002664CB">
        <w:rPr>
          <w:lang w:val="en-US"/>
        </w:rPr>
        <w:t>Mikkel Rathsach, M.D., Ph.D., Ass. Prof. Department of Orthopedics, Gentofte Hospital, Gentofte, Denmark</w:t>
      </w:r>
    </w:p>
    <w:p w14:paraId="7F16351D" w14:textId="77777777" w:rsidR="0074562A" w:rsidRPr="002664CB" w:rsidRDefault="0074562A" w:rsidP="00237819">
      <w:pPr>
        <w:rPr>
          <w:lang w:val="en-US"/>
        </w:rPr>
      </w:pPr>
      <w:r w:rsidRPr="002664CB">
        <w:rPr>
          <w:lang w:val="en-US"/>
        </w:rPr>
        <w:t xml:space="preserve">Lars Hansen, M.D., Consultant, Department of Orthopedics, </w:t>
      </w:r>
      <w:proofErr w:type="spellStart"/>
      <w:r w:rsidRPr="002664CB">
        <w:rPr>
          <w:lang w:val="en-US"/>
        </w:rPr>
        <w:t>Sydvestjysk</w:t>
      </w:r>
      <w:proofErr w:type="spellEnd"/>
      <w:r w:rsidRPr="002664CB">
        <w:rPr>
          <w:lang w:val="en-US"/>
        </w:rPr>
        <w:t xml:space="preserve"> Hospital, </w:t>
      </w:r>
      <w:proofErr w:type="spellStart"/>
      <w:r w:rsidRPr="002664CB">
        <w:rPr>
          <w:lang w:val="en-US"/>
        </w:rPr>
        <w:t>Grindsted</w:t>
      </w:r>
      <w:proofErr w:type="spellEnd"/>
      <w:r w:rsidRPr="002664CB">
        <w:rPr>
          <w:lang w:val="en-US"/>
        </w:rPr>
        <w:t>, Denmark</w:t>
      </w:r>
    </w:p>
    <w:p w14:paraId="25586F4A" w14:textId="77777777" w:rsidR="00CD5648" w:rsidRDefault="00CD5648" w:rsidP="00237819">
      <w:pPr>
        <w:rPr>
          <w:lang w:val="en-US"/>
        </w:rPr>
      </w:pPr>
    </w:p>
    <w:p w14:paraId="14AF209A" w14:textId="408B42B6" w:rsidR="009B3CE2" w:rsidRPr="009B3CE2" w:rsidRDefault="00CD5648" w:rsidP="00237819">
      <w:pPr>
        <w:rPr>
          <w:b/>
          <w:noProof/>
        </w:rPr>
      </w:pPr>
      <w:r w:rsidRPr="00CD5648">
        <w:rPr>
          <w:b/>
          <w:bCs/>
          <w:lang w:val="en-US"/>
        </w:rPr>
        <w:t>Data sharing:</w:t>
      </w:r>
      <w:r>
        <w:rPr>
          <w:rFonts w:ascii="Helvetica" w:hAnsi="Helvetica" w:cs="Helvetica"/>
          <w:color w:val="000000"/>
        </w:rPr>
        <w:t xml:space="preserve"> Statistical code and dataset is not </w:t>
      </w:r>
      <w:r w:rsidR="00237819">
        <w:rPr>
          <w:rFonts w:ascii="Helvetica" w:hAnsi="Helvetica" w:cs="Helvetica"/>
          <w:color w:val="000000"/>
        </w:rPr>
        <w:t>publicly</w:t>
      </w:r>
      <w:r>
        <w:rPr>
          <w:rFonts w:ascii="Helvetica" w:hAnsi="Helvetica" w:cs="Helvetica"/>
          <w:color w:val="000000"/>
        </w:rPr>
        <w:t xml:space="preserve"> available due to Danish data</w:t>
      </w:r>
      <w:r w:rsidR="004724DC">
        <w:rPr>
          <w:rFonts w:ascii="Helvetica" w:hAnsi="Helvetica" w:cs="Helvetica"/>
          <w:color w:val="000000"/>
        </w:rPr>
        <w:t>-</w:t>
      </w:r>
      <w:r>
        <w:rPr>
          <w:rFonts w:ascii="Helvetica" w:hAnsi="Helvetica" w:cs="Helvetica"/>
          <w:color w:val="000000"/>
        </w:rPr>
        <w:t xml:space="preserve">protection </w:t>
      </w:r>
      <w:r w:rsidR="00237819">
        <w:rPr>
          <w:rFonts w:ascii="Helvetica" w:hAnsi="Helvetica" w:cs="Helvetica"/>
          <w:color w:val="000000"/>
        </w:rPr>
        <w:t>law but</w:t>
      </w:r>
      <w:r>
        <w:rPr>
          <w:rFonts w:ascii="Helvetica" w:hAnsi="Helvetica" w:cs="Helvetica"/>
          <w:color w:val="000000"/>
        </w:rPr>
        <w:t xml:space="preserve"> can be acquired from the </w:t>
      </w:r>
      <w:r w:rsidR="004D42F3">
        <w:rPr>
          <w:rFonts w:ascii="Helvetica" w:hAnsi="Helvetica" w:cs="Helvetica"/>
          <w:color w:val="000000"/>
        </w:rPr>
        <w:t xml:space="preserve">corresponding </w:t>
      </w:r>
      <w:r>
        <w:rPr>
          <w:rFonts w:ascii="Helvetica" w:hAnsi="Helvetica" w:cs="Helvetica"/>
          <w:color w:val="000000"/>
        </w:rPr>
        <w:t>author by request.</w:t>
      </w:r>
      <w:bookmarkStart w:id="140" w:name="_7b8pmdt94r5m" w:colFirst="0" w:colLast="0"/>
      <w:bookmarkEnd w:id="140"/>
      <w:r w:rsidR="0091750D">
        <w:br w:type="page"/>
      </w:r>
      <w:r w:rsidR="0091750D" w:rsidRPr="0067199C">
        <w:rPr>
          <w:noProof/>
        </w:rPr>
        <w:lastRenderedPageBreak/>
        <w:fldChar w:fldCharType="begin"/>
      </w:r>
      <w:r w:rsidR="0091750D" w:rsidRPr="0067199C">
        <w:instrText xml:space="preserve"> ADDIN EN.REFLIST </w:instrText>
      </w:r>
      <w:r w:rsidR="0091750D" w:rsidRPr="0067199C">
        <w:rPr>
          <w:noProof/>
        </w:rPr>
        <w:fldChar w:fldCharType="separate"/>
      </w:r>
      <w:r w:rsidR="009B3CE2" w:rsidRPr="009B3CE2">
        <w:rPr>
          <w:b/>
          <w:noProof/>
        </w:rPr>
        <w:t>References</w:t>
      </w:r>
    </w:p>
    <w:p w14:paraId="3252C30A" w14:textId="77777777" w:rsidR="009B3CE2" w:rsidRPr="009B3CE2" w:rsidRDefault="009B3CE2" w:rsidP="009B3CE2">
      <w:pPr>
        <w:pStyle w:val="EndNoteBibliographyTitle"/>
        <w:rPr>
          <w:b/>
        </w:rPr>
      </w:pPr>
    </w:p>
    <w:p w14:paraId="3A50129A" w14:textId="77777777" w:rsidR="009B3CE2" w:rsidRPr="009B3CE2" w:rsidRDefault="009B3CE2" w:rsidP="009B3CE2">
      <w:pPr>
        <w:pStyle w:val="EndNoteBibliography"/>
        <w:ind w:left="720" w:hanging="720"/>
      </w:pPr>
      <w:r w:rsidRPr="009B3CE2">
        <w:t xml:space="preserve">1. Petersen PB, Kehlet H, Jorgensen CC, et al. Improvement in fast-track hip and knee arthroplasty: a prospective multicentre study of 36,935 procedures from 2010 to 2017. </w:t>
      </w:r>
      <w:r w:rsidRPr="009B3CE2">
        <w:rPr>
          <w:i/>
        </w:rPr>
        <w:t>Scientific reports</w:t>
      </w:r>
      <w:r w:rsidRPr="009B3CE2">
        <w:t xml:space="preserve"> 2020;</w:t>
      </w:r>
      <w:r w:rsidRPr="009B3CE2">
        <w:rPr>
          <w:b/>
        </w:rPr>
        <w:t>10</w:t>
      </w:r>
      <w:r w:rsidRPr="009B3CE2">
        <w:t>(1):21233.</w:t>
      </w:r>
    </w:p>
    <w:p w14:paraId="56275AA4" w14:textId="77777777" w:rsidR="009B3CE2" w:rsidRPr="009B3CE2" w:rsidRDefault="009B3CE2" w:rsidP="009B3CE2">
      <w:pPr>
        <w:pStyle w:val="EndNoteBibliography"/>
        <w:ind w:left="720" w:hanging="720"/>
      </w:pPr>
      <w:r w:rsidRPr="009B3CE2">
        <w:t xml:space="preserve">2. Khan SK, Malviya A, Muller SD, et al. Reduced short-term complications and mortality following Enhanced Recovery primary hip and knee arthroplasty: results from 6,000 consecutive procedures. </w:t>
      </w:r>
      <w:r w:rsidRPr="009B3CE2">
        <w:rPr>
          <w:i/>
        </w:rPr>
        <w:t>Acta Orthop</w:t>
      </w:r>
      <w:r w:rsidRPr="009B3CE2">
        <w:t xml:space="preserve"> 2014;</w:t>
      </w:r>
      <w:r w:rsidRPr="009B3CE2">
        <w:rPr>
          <w:b/>
        </w:rPr>
        <w:t>85</w:t>
      </w:r>
      <w:r w:rsidRPr="009B3CE2">
        <w:t>(1):26-31.</w:t>
      </w:r>
    </w:p>
    <w:p w14:paraId="65F4AD99" w14:textId="77777777" w:rsidR="009B3CE2" w:rsidRPr="009B3CE2" w:rsidRDefault="009B3CE2" w:rsidP="009B3CE2">
      <w:pPr>
        <w:pStyle w:val="EndNoteBibliography"/>
        <w:ind w:left="720" w:hanging="720"/>
      </w:pPr>
      <w:r w:rsidRPr="009B3CE2">
        <w:t xml:space="preserve">3. Partridge T, Jameson S, Baker P, et al. Ten-Year Trends in Medical Complications Following 540,623 Primary Total Hip Replacements from a National Database. </w:t>
      </w:r>
      <w:r w:rsidRPr="009B3CE2">
        <w:rPr>
          <w:i/>
        </w:rPr>
        <w:t>The Journal of bone and joint surgery American volume</w:t>
      </w:r>
      <w:r w:rsidRPr="009B3CE2">
        <w:t xml:space="preserve"> 2018;</w:t>
      </w:r>
      <w:r w:rsidRPr="009B3CE2">
        <w:rPr>
          <w:b/>
        </w:rPr>
        <w:t>100</w:t>
      </w:r>
      <w:r w:rsidRPr="009B3CE2">
        <w:t>(5):360-67.</w:t>
      </w:r>
    </w:p>
    <w:p w14:paraId="72E9024E" w14:textId="77777777" w:rsidR="009B3CE2" w:rsidRPr="009B3CE2" w:rsidRDefault="009B3CE2" w:rsidP="009B3CE2">
      <w:pPr>
        <w:pStyle w:val="EndNoteBibliography"/>
        <w:ind w:left="720" w:hanging="720"/>
      </w:pPr>
      <w:r w:rsidRPr="009B3CE2">
        <w:t xml:space="preserve">4. Jorgensen CC, Gromov K, Petersen PB, et al. Influence of day of surgery and prediction of LOS &gt; 2 days after fast-track hip and knee replacement. </w:t>
      </w:r>
      <w:r w:rsidRPr="009B3CE2">
        <w:rPr>
          <w:i/>
        </w:rPr>
        <w:t>Acta orthopaedica</w:t>
      </w:r>
      <w:r w:rsidRPr="009B3CE2">
        <w:t xml:space="preserve"> 2021;</w:t>
      </w:r>
      <w:r w:rsidRPr="009B3CE2">
        <w:rPr>
          <w:b/>
        </w:rPr>
        <w:t>92</w:t>
      </w:r>
      <w:r w:rsidRPr="009B3CE2">
        <w:t>(2):170-75.</w:t>
      </w:r>
    </w:p>
    <w:p w14:paraId="107D26D0" w14:textId="77777777" w:rsidR="009B3CE2" w:rsidRPr="009B3CE2" w:rsidRDefault="009B3CE2" w:rsidP="009B3CE2">
      <w:pPr>
        <w:pStyle w:val="EndNoteBibliography"/>
        <w:ind w:left="720" w:hanging="720"/>
      </w:pPr>
      <w:r w:rsidRPr="009B3CE2">
        <w:t xml:space="preserve">5. Jorgensen CC, Petersen MA, Kehlet H. Preoperative prediction of potentially preventable morbidity after fast-track hip and knee arthroplasty: a detailed descriptive cohort study. </w:t>
      </w:r>
      <w:r w:rsidRPr="009B3CE2">
        <w:rPr>
          <w:i/>
        </w:rPr>
        <w:t>BMJ Open</w:t>
      </w:r>
      <w:r w:rsidRPr="009B3CE2">
        <w:t xml:space="preserve"> 2016;</w:t>
      </w:r>
      <w:r w:rsidRPr="009B3CE2">
        <w:rPr>
          <w:b/>
        </w:rPr>
        <w:t>6</w:t>
      </w:r>
      <w:r w:rsidRPr="009B3CE2">
        <w:t>(1):e009813.</w:t>
      </w:r>
    </w:p>
    <w:p w14:paraId="2D2458EC" w14:textId="77777777" w:rsidR="009B3CE2" w:rsidRPr="009B3CE2" w:rsidRDefault="009B3CE2" w:rsidP="009B3CE2">
      <w:pPr>
        <w:pStyle w:val="EndNoteBibliography"/>
        <w:ind w:left="720" w:hanging="720"/>
      </w:pPr>
      <w:r w:rsidRPr="009B3CE2">
        <w:t xml:space="preserve">6. Johns WL, Layon D, Golladay GJ, et al. Preoperative Risk Factor Screening Protocols in Total Joint Arthroplasty: A Systematic Review. </w:t>
      </w:r>
      <w:r w:rsidRPr="009B3CE2">
        <w:rPr>
          <w:i/>
        </w:rPr>
        <w:t>J Arthroplasty</w:t>
      </w:r>
      <w:r w:rsidRPr="009B3CE2">
        <w:t xml:space="preserve"> 2020;</w:t>
      </w:r>
      <w:r w:rsidRPr="009B3CE2">
        <w:rPr>
          <w:b/>
        </w:rPr>
        <w:t>35</w:t>
      </w:r>
      <w:r w:rsidRPr="009B3CE2">
        <w:t>(11):3353-63.</w:t>
      </w:r>
    </w:p>
    <w:p w14:paraId="5EE7892A" w14:textId="77777777" w:rsidR="009B3CE2" w:rsidRPr="009B3CE2" w:rsidRDefault="009B3CE2" w:rsidP="009B3CE2">
      <w:pPr>
        <w:pStyle w:val="EndNoteBibliography"/>
        <w:ind w:left="720" w:hanging="720"/>
      </w:pPr>
      <w:r w:rsidRPr="009B3CE2">
        <w:t xml:space="preserve">7. Adhia AH, Feinglass JM, Suleiman LI. What Are the Risk Factors for 48 or More-Hour Stay and Nonhome Discharge After Total Knee Arthroplasty? Results From 151 Illinois Hospitals, 2016-2018. </w:t>
      </w:r>
      <w:r w:rsidRPr="009B3CE2">
        <w:rPr>
          <w:i/>
        </w:rPr>
        <w:t>J Arthroplasty</w:t>
      </w:r>
      <w:r w:rsidRPr="009B3CE2">
        <w:t xml:space="preserve"> 2020;</w:t>
      </w:r>
      <w:r w:rsidRPr="009B3CE2">
        <w:rPr>
          <w:b/>
        </w:rPr>
        <w:t>35</w:t>
      </w:r>
      <w:r w:rsidRPr="009B3CE2">
        <w:t>(6):1466-73 e1.</w:t>
      </w:r>
    </w:p>
    <w:p w14:paraId="483720EA" w14:textId="77777777" w:rsidR="009B3CE2" w:rsidRPr="009B3CE2" w:rsidRDefault="009B3CE2" w:rsidP="009B3CE2">
      <w:pPr>
        <w:pStyle w:val="EndNoteBibliography"/>
        <w:ind w:left="720" w:hanging="720"/>
      </w:pPr>
      <w:r w:rsidRPr="009B3CE2">
        <w:t xml:space="preserve">8. Shah A, Memon M, Kay J, et al. Preoperative Patient Factors Affecting Length of Stay following Total Knee Arthroplasty: A Systematic Review and Meta-Analysis. </w:t>
      </w:r>
      <w:r w:rsidRPr="009B3CE2">
        <w:rPr>
          <w:i/>
        </w:rPr>
        <w:t>J Arthroplasty</w:t>
      </w:r>
      <w:r w:rsidRPr="009B3CE2">
        <w:t xml:space="preserve"> 2019;</w:t>
      </w:r>
      <w:r w:rsidRPr="009B3CE2">
        <w:rPr>
          <w:b/>
        </w:rPr>
        <w:t>34</w:t>
      </w:r>
      <w:r w:rsidRPr="009B3CE2">
        <w:t>(9):2124-65 e1.</w:t>
      </w:r>
    </w:p>
    <w:p w14:paraId="206CE223" w14:textId="77777777" w:rsidR="009B3CE2" w:rsidRPr="009B3CE2" w:rsidRDefault="009B3CE2" w:rsidP="009B3CE2">
      <w:pPr>
        <w:pStyle w:val="EndNoteBibliography"/>
        <w:ind w:left="720" w:hanging="720"/>
      </w:pPr>
      <w:r w:rsidRPr="009B3CE2">
        <w:t xml:space="preserve">9. Li Q, Zhong H, Girardi FP, et al. Machine Learning Approaches to Define Candidates for Ambulatory Single Level Laminectomy Surgery. </w:t>
      </w:r>
      <w:r w:rsidRPr="009B3CE2">
        <w:rPr>
          <w:i/>
        </w:rPr>
        <w:t>Global spine journal</w:t>
      </w:r>
      <w:r w:rsidRPr="009B3CE2">
        <w:t xml:space="preserve"> 2021:2192568220979835.</w:t>
      </w:r>
    </w:p>
    <w:p w14:paraId="728FF2AE" w14:textId="77777777" w:rsidR="009B3CE2" w:rsidRPr="009B3CE2" w:rsidRDefault="009B3CE2" w:rsidP="009B3CE2">
      <w:pPr>
        <w:pStyle w:val="EndNoteBibliography"/>
        <w:ind w:left="720" w:hanging="720"/>
      </w:pPr>
      <w:r w:rsidRPr="009B3CE2">
        <w:t xml:space="preserve">10. Chiew CJ, Liu N, Wong TH, et al. Utilizing Machine Learning Methods for Preoperative Prediction of Postsurgical Mortality and Intensive Care Unit Admission. </w:t>
      </w:r>
      <w:r w:rsidRPr="009B3CE2">
        <w:rPr>
          <w:i/>
        </w:rPr>
        <w:t>Annals of surgery</w:t>
      </w:r>
      <w:r w:rsidRPr="009B3CE2">
        <w:t xml:space="preserve"> 2020;</w:t>
      </w:r>
      <w:r w:rsidRPr="009B3CE2">
        <w:rPr>
          <w:b/>
        </w:rPr>
        <w:t>272</w:t>
      </w:r>
      <w:r w:rsidRPr="009B3CE2">
        <w:t>(6):1133-39.</w:t>
      </w:r>
    </w:p>
    <w:p w14:paraId="42783991" w14:textId="77777777" w:rsidR="009B3CE2" w:rsidRPr="009B3CE2" w:rsidRDefault="009B3CE2" w:rsidP="009B3CE2">
      <w:pPr>
        <w:pStyle w:val="EndNoteBibliography"/>
        <w:ind w:left="720" w:hanging="720"/>
      </w:pPr>
      <w:r w:rsidRPr="009B3CE2">
        <w:t xml:space="preserve">11. Li H, Jiao J, Zhang S, et al. Construction and Comparison of Predictive Models for Length of Stay after Total Knee Arthroplasty: Regression Model and Machine Learning Analysis Based on 1,826 Cases in a Single Singapore Center. </w:t>
      </w:r>
      <w:r w:rsidRPr="009B3CE2">
        <w:rPr>
          <w:i/>
        </w:rPr>
        <w:t>The journal of knee surgery</w:t>
      </w:r>
      <w:r w:rsidRPr="009B3CE2">
        <w:t xml:space="preserve"> 2022;</w:t>
      </w:r>
      <w:r w:rsidRPr="009B3CE2">
        <w:rPr>
          <w:b/>
        </w:rPr>
        <w:t>35</w:t>
      </w:r>
      <w:r w:rsidRPr="009B3CE2">
        <w:t>(1):7-14.</w:t>
      </w:r>
    </w:p>
    <w:p w14:paraId="149A822D" w14:textId="77777777" w:rsidR="009B3CE2" w:rsidRPr="009B3CE2" w:rsidRDefault="009B3CE2" w:rsidP="009B3CE2">
      <w:pPr>
        <w:pStyle w:val="EndNoteBibliography"/>
        <w:ind w:left="720" w:hanging="720"/>
      </w:pPr>
      <w:r w:rsidRPr="009B3CE2">
        <w:t xml:space="preserve">12. Lu Y, Khazi ZM, Agarwalla A, et al. Development of a Machine Learning Algorithm to Predict Nonroutine Discharge Following Unicompartmental Knee Arthroplasty. </w:t>
      </w:r>
      <w:r w:rsidRPr="009B3CE2">
        <w:rPr>
          <w:i/>
        </w:rPr>
        <w:t>J Arthroplasty</w:t>
      </w:r>
      <w:r w:rsidRPr="009B3CE2">
        <w:t xml:space="preserve"> 2021;</w:t>
      </w:r>
      <w:r w:rsidRPr="009B3CE2">
        <w:rPr>
          <w:b/>
        </w:rPr>
        <w:t>36</w:t>
      </w:r>
      <w:r w:rsidRPr="009B3CE2">
        <w:t>(5):1568-76.</w:t>
      </w:r>
    </w:p>
    <w:p w14:paraId="273284A5" w14:textId="77777777" w:rsidR="009B3CE2" w:rsidRPr="009B3CE2" w:rsidRDefault="009B3CE2" w:rsidP="009B3CE2">
      <w:pPr>
        <w:pStyle w:val="EndNoteBibliography"/>
        <w:ind w:left="720" w:hanging="720"/>
      </w:pPr>
      <w:r w:rsidRPr="009B3CE2">
        <w:t xml:space="preserve">13. Shah AA, Devana SK, Lee C, et al. Development of a Novel, Potentially Universal Machine Learning Algorithm for Prediction of Complications After Total Hip Arthroplasty. </w:t>
      </w:r>
      <w:r w:rsidRPr="009B3CE2">
        <w:rPr>
          <w:i/>
        </w:rPr>
        <w:t>J Arthroplasty</w:t>
      </w:r>
      <w:r w:rsidRPr="009B3CE2">
        <w:t xml:space="preserve"> 2021;</w:t>
      </w:r>
      <w:r w:rsidRPr="009B3CE2">
        <w:rPr>
          <w:b/>
        </w:rPr>
        <w:t>36</w:t>
      </w:r>
      <w:r w:rsidRPr="009B3CE2">
        <w:t>(5):1655-62 e1.</w:t>
      </w:r>
    </w:p>
    <w:p w14:paraId="35C78C51" w14:textId="77777777" w:rsidR="009B3CE2" w:rsidRPr="009B3CE2" w:rsidRDefault="009B3CE2" w:rsidP="009B3CE2">
      <w:pPr>
        <w:pStyle w:val="EndNoteBibliography"/>
        <w:ind w:left="720" w:hanging="720"/>
      </w:pPr>
      <w:r w:rsidRPr="009B3CE2">
        <w:t xml:space="preserve">14. Sniderman J, Stark RB, Schwartz CE, et al. Patient Factors That Matter in Predicting Hip Arthroplasty Outcomes: A Machine-Learning Approach. </w:t>
      </w:r>
      <w:r w:rsidRPr="009B3CE2">
        <w:rPr>
          <w:i/>
        </w:rPr>
        <w:t>J Arthroplasty</w:t>
      </w:r>
      <w:r w:rsidRPr="009B3CE2">
        <w:t xml:space="preserve"> 2021;</w:t>
      </w:r>
      <w:r w:rsidRPr="009B3CE2">
        <w:rPr>
          <w:b/>
        </w:rPr>
        <w:t>36</w:t>
      </w:r>
      <w:r w:rsidRPr="009B3CE2">
        <w:t>(6):2024-32.</w:t>
      </w:r>
    </w:p>
    <w:p w14:paraId="31573B54" w14:textId="77777777" w:rsidR="009B3CE2" w:rsidRPr="009B3CE2" w:rsidRDefault="009B3CE2" w:rsidP="009B3CE2">
      <w:pPr>
        <w:pStyle w:val="EndNoteBibliography"/>
        <w:ind w:left="720" w:hanging="720"/>
      </w:pPr>
      <w:r w:rsidRPr="009B3CE2">
        <w:t xml:space="preserve">15. Kugelman DN, Teo G, Huang S, et al. A Novel Machine Learning Predictive Tool Assessing Outpatient or Inpatient Designation for Medicare Patients Undergoing Total Hip Arthroplasty. </w:t>
      </w:r>
      <w:r w:rsidRPr="009B3CE2">
        <w:rPr>
          <w:i/>
        </w:rPr>
        <w:t>Arthroplasty today</w:t>
      </w:r>
      <w:r w:rsidRPr="009B3CE2">
        <w:t xml:space="preserve"> 2021;</w:t>
      </w:r>
      <w:r w:rsidRPr="009B3CE2">
        <w:rPr>
          <w:b/>
        </w:rPr>
        <w:t>8</w:t>
      </w:r>
      <w:r w:rsidRPr="009B3CE2">
        <w:t>:194-99.</w:t>
      </w:r>
    </w:p>
    <w:p w14:paraId="025271AB" w14:textId="77777777" w:rsidR="009B3CE2" w:rsidRPr="009B3CE2" w:rsidRDefault="009B3CE2" w:rsidP="009B3CE2">
      <w:pPr>
        <w:pStyle w:val="EndNoteBibliography"/>
        <w:ind w:left="720" w:hanging="720"/>
      </w:pPr>
      <w:r w:rsidRPr="009B3CE2">
        <w:t xml:space="preserve">16. Mohammadi R, Jain S, Namin AT, et al. Predicting Unplanned Readmissions Following a Hip or Knee Arthroplasty: Retrospective Observational Study. </w:t>
      </w:r>
      <w:r w:rsidRPr="009B3CE2">
        <w:rPr>
          <w:i/>
        </w:rPr>
        <w:t>JMIR medical informatics</w:t>
      </w:r>
      <w:r w:rsidRPr="009B3CE2">
        <w:t xml:space="preserve"> 2020;</w:t>
      </w:r>
      <w:r w:rsidRPr="009B3CE2">
        <w:rPr>
          <w:b/>
        </w:rPr>
        <w:t>8</w:t>
      </w:r>
      <w:r w:rsidRPr="009B3CE2">
        <w:t>(11):e19761.</w:t>
      </w:r>
    </w:p>
    <w:p w14:paraId="283EB71C" w14:textId="77777777" w:rsidR="009B3CE2" w:rsidRPr="009B3CE2" w:rsidRDefault="009B3CE2" w:rsidP="009B3CE2">
      <w:pPr>
        <w:pStyle w:val="EndNoteBibliography"/>
        <w:ind w:left="720" w:hanging="720"/>
      </w:pPr>
      <w:r w:rsidRPr="009B3CE2">
        <w:lastRenderedPageBreak/>
        <w:t xml:space="preserve">17. Ramkumar PN, Navarro SM, Haeberle HS, et al. Development and Validation of a Machine Learning Algorithm After Primary Total Hip Arthroplasty: Applications to Length of Stay and Payment Models. </w:t>
      </w:r>
      <w:r w:rsidRPr="009B3CE2">
        <w:rPr>
          <w:i/>
        </w:rPr>
        <w:t>J Arthroplasty</w:t>
      </w:r>
      <w:r w:rsidRPr="009B3CE2">
        <w:t xml:space="preserve"> 2019;</w:t>
      </w:r>
      <w:r w:rsidRPr="009B3CE2">
        <w:rPr>
          <w:b/>
        </w:rPr>
        <w:t>34</w:t>
      </w:r>
      <w:r w:rsidRPr="009B3CE2">
        <w:t>(4):632-37.</w:t>
      </w:r>
    </w:p>
    <w:p w14:paraId="2D35B74A" w14:textId="77777777" w:rsidR="009B3CE2" w:rsidRPr="009B3CE2" w:rsidRDefault="009B3CE2" w:rsidP="009B3CE2">
      <w:pPr>
        <w:pStyle w:val="EndNoteBibliography"/>
        <w:ind w:left="720" w:hanging="720"/>
      </w:pPr>
      <w:r w:rsidRPr="009B3CE2">
        <w:t xml:space="preserve">18. Ramkumar PN, Karnuta JM, Navarro SM, et al. Preoperative Prediction of Value Metrics and a Patient-Specific Payment Model for Primary Total Hip Arthroplasty: Development and Validation of a Deep Learning Model. </w:t>
      </w:r>
      <w:r w:rsidRPr="009B3CE2">
        <w:rPr>
          <w:i/>
        </w:rPr>
        <w:t>J Arthroplasty</w:t>
      </w:r>
      <w:r w:rsidRPr="009B3CE2">
        <w:t xml:space="preserve"> 2019;</w:t>
      </w:r>
      <w:r w:rsidRPr="009B3CE2">
        <w:rPr>
          <w:b/>
        </w:rPr>
        <w:t>34</w:t>
      </w:r>
      <w:r w:rsidRPr="009B3CE2">
        <w:t>(10):2228-34 e1.</w:t>
      </w:r>
    </w:p>
    <w:p w14:paraId="4F101B64" w14:textId="77777777" w:rsidR="009B3CE2" w:rsidRPr="009B3CE2" w:rsidRDefault="009B3CE2" w:rsidP="009B3CE2">
      <w:pPr>
        <w:pStyle w:val="EndNoteBibliography"/>
        <w:ind w:left="720" w:hanging="720"/>
      </w:pPr>
      <w:r w:rsidRPr="009B3CE2">
        <w:t xml:space="preserve">19. Haeberle HS, Helm JM, Navarro SM, et al. Artificial Intelligence and Machine Learning in Lower Extremity Arthroplasty: A Review. </w:t>
      </w:r>
      <w:r w:rsidRPr="009B3CE2">
        <w:rPr>
          <w:i/>
        </w:rPr>
        <w:t>J Arthroplasty</w:t>
      </w:r>
      <w:r w:rsidRPr="009B3CE2">
        <w:t xml:space="preserve"> 2019;</w:t>
      </w:r>
      <w:r w:rsidRPr="009B3CE2">
        <w:rPr>
          <w:b/>
        </w:rPr>
        <w:t>34</w:t>
      </w:r>
      <w:r w:rsidRPr="009B3CE2">
        <w:t>(10):2201-03.</w:t>
      </w:r>
    </w:p>
    <w:p w14:paraId="3E0F8E10" w14:textId="77777777" w:rsidR="009B3CE2" w:rsidRPr="009B3CE2" w:rsidRDefault="009B3CE2" w:rsidP="009B3CE2">
      <w:pPr>
        <w:pStyle w:val="EndNoteBibliography"/>
        <w:ind w:left="720" w:hanging="720"/>
      </w:pPr>
      <w:r w:rsidRPr="009B3CE2">
        <w:t xml:space="preserve">20. Johannesdottir KB, Kehlet H, Petersen PB, et al. Machine learning classifiers do not improve prediction of hospitalization &gt; 2 days after fast-track hip and knee arthroplasty compared with a classical statistical risk model. </w:t>
      </w:r>
      <w:r w:rsidRPr="009B3CE2">
        <w:rPr>
          <w:i/>
        </w:rPr>
        <w:t>Acta orthopaedica</w:t>
      </w:r>
      <w:r w:rsidRPr="009B3CE2">
        <w:t xml:space="preserve"> 2022;</w:t>
      </w:r>
      <w:r w:rsidRPr="009B3CE2">
        <w:rPr>
          <w:b/>
        </w:rPr>
        <w:t>93</w:t>
      </w:r>
      <w:r w:rsidRPr="009B3CE2">
        <w:t>:117-23.</w:t>
      </w:r>
    </w:p>
    <w:p w14:paraId="76A9B07E" w14:textId="77777777" w:rsidR="009B3CE2" w:rsidRPr="009B3CE2" w:rsidRDefault="009B3CE2" w:rsidP="009B3CE2">
      <w:pPr>
        <w:pStyle w:val="EndNoteBibliography"/>
        <w:ind w:left="720" w:hanging="720"/>
      </w:pPr>
      <w:r w:rsidRPr="009B3CE2">
        <w:t xml:space="preserve">21. Johannesdottir SA, Horvath-Puho E, Ehrenstein V, et al. Existing data sources for clinical epidemiology: The Danish National Database of Reimbursed Prescriptions. </w:t>
      </w:r>
      <w:r w:rsidRPr="009B3CE2">
        <w:rPr>
          <w:i/>
        </w:rPr>
        <w:t>ClinEpidemiol</w:t>
      </w:r>
      <w:r w:rsidRPr="009B3CE2">
        <w:t xml:space="preserve"> 2012;</w:t>
      </w:r>
      <w:r w:rsidRPr="009B3CE2">
        <w:rPr>
          <w:b/>
        </w:rPr>
        <w:t>4</w:t>
      </w:r>
      <w:r w:rsidRPr="009B3CE2">
        <w:t>:303-13.</w:t>
      </w:r>
    </w:p>
    <w:p w14:paraId="304B090B" w14:textId="77777777" w:rsidR="009B3CE2" w:rsidRPr="009B3CE2" w:rsidRDefault="009B3CE2" w:rsidP="009B3CE2">
      <w:pPr>
        <w:pStyle w:val="EndNoteBibliography"/>
        <w:ind w:left="720" w:hanging="720"/>
      </w:pPr>
      <w:r w:rsidRPr="009B3CE2">
        <w:t xml:space="preserve">22. Moons KG, Altman DG, Reitsma JB, et al. Transparent Reporting of a multivariable prediction model for Individual Prognosis or Diagnosis (TRIPOD): explanation and elaboration. </w:t>
      </w:r>
      <w:r w:rsidRPr="009B3CE2">
        <w:rPr>
          <w:i/>
        </w:rPr>
        <w:t>Annals of internal medicine</w:t>
      </w:r>
      <w:r w:rsidRPr="009B3CE2">
        <w:t xml:space="preserve"> 2015;</w:t>
      </w:r>
      <w:r w:rsidRPr="009B3CE2">
        <w:rPr>
          <w:b/>
        </w:rPr>
        <w:t>162</w:t>
      </w:r>
      <w:r w:rsidRPr="009B3CE2">
        <w:t>(1):W1-73.</w:t>
      </w:r>
    </w:p>
    <w:p w14:paraId="00716615" w14:textId="77777777" w:rsidR="009B3CE2" w:rsidRPr="009B3CE2" w:rsidRDefault="009B3CE2" w:rsidP="009B3CE2">
      <w:pPr>
        <w:pStyle w:val="EndNoteBibliography"/>
        <w:ind w:left="720" w:hanging="720"/>
      </w:pPr>
      <w:r w:rsidRPr="009B3CE2">
        <w:t xml:space="preserve">23. Olczak J, Pavlopoulos J, Prijs J, et al. Presenting artificial intelligence, deep learning, and machine learning studies to clinicians and healthcare stakeholders: an introductory reference with a guideline and a Clinical AI Research (CAIR) checklist proposal. </w:t>
      </w:r>
      <w:r w:rsidRPr="009B3CE2">
        <w:rPr>
          <w:i/>
        </w:rPr>
        <w:t>Acta orthopaedica</w:t>
      </w:r>
      <w:r w:rsidRPr="009B3CE2">
        <w:t xml:space="preserve"> 2021;</w:t>
      </w:r>
      <w:r w:rsidRPr="009B3CE2">
        <w:rPr>
          <w:b/>
        </w:rPr>
        <w:t>92</w:t>
      </w:r>
      <w:r w:rsidRPr="009B3CE2">
        <w:t>(5):513-25.</w:t>
      </w:r>
    </w:p>
    <w:p w14:paraId="3011FA76" w14:textId="77777777" w:rsidR="009B3CE2" w:rsidRPr="009B3CE2" w:rsidRDefault="009B3CE2" w:rsidP="009B3CE2">
      <w:pPr>
        <w:pStyle w:val="EndNoteBibliography"/>
        <w:ind w:left="720" w:hanging="720"/>
      </w:pPr>
      <w:r w:rsidRPr="009B3CE2">
        <w:t>24. Ke G, Meng Q, Finley T, Wang T, Chen W, Ma W, Ye Q, Liu T. LightGBM: a highly efficient gradient boosting decision tree. Proceedings of the 31st International Conference on Neural Information Processing Systems. Red Hook, NY, USA: Curran Associates Inc, 2017:3149-57.</w:t>
      </w:r>
    </w:p>
    <w:p w14:paraId="12DE1DF2" w14:textId="2DB9EFBC" w:rsidR="009B3CE2" w:rsidRPr="009B3CE2" w:rsidRDefault="009B3CE2" w:rsidP="009B3CE2">
      <w:pPr>
        <w:pStyle w:val="EndNoteBibliography"/>
        <w:ind w:left="720" w:hanging="720"/>
      </w:pPr>
      <w:r w:rsidRPr="009B3CE2">
        <w:t xml:space="preserve">25. Lin T-Y, Goyal P, Girshick R, He K, Dollár P. Focal Loss for Dense Object Detection. Secondary Focal Loss for Dense Object Detection  2018. </w:t>
      </w:r>
      <w:hyperlink r:id="rId8" w:history="1">
        <w:r w:rsidRPr="009B3CE2">
          <w:rPr>
            <w:rStyle w:val="Hyperlink"/>
          </w:rPr>
          <w:t>http://arxiv.org/abs/1708.02002</w:t>
        </w:r>
      </w:hyperlink>
      <w:r w:rsidRPr="009B3CE2">
        <w:t>.</w:t>
      </w:r>
    </w:p>
    <w:p w14:paraId="2E0D1423" w14:textId="77777777" w:rsidR="009B3CE2" w:rsidRPr="009B3CE2" w:rsidRDefault="009B3CE2" w:rsidP="009B3CE2">
      <w:pPr>
        <w:pStyle w:val="EndNoteBibliography"/>
        <w:ind w:left="720" w:hanging="720"/>
      </w:pPr>
      <w:r w:rsidRPr="009B3CE2">
        <w:t xml:space="preserve">26. Lundberg SM, Erion G, Chen H, et al. From Local Explanations to Global Understanding with Explainable AI for Trees. </w:t>
      </w:r>
      <w:r w:rsidRPr="009B3CE2">
        <w:rPr>
          <w:i/>
        </w:rPr>
        <w:t>Nature machine intelligence</w:t>
      </w:r>
      <w:r w:rsidRPr="009B3CE2">
        <w:t xml:space="preserve"> 2020;</w:t>
      </w:r>
      <w:r w:rsidRPr="009B3CE2">
        <w:rPr>
          <w:b/>
        </w:rPr>
        <w:t>2</w:t>
      </w:r>
      <w:r w:rsidRPr="009B3CE2">
        <w:t>(1):56-67.</w:t>
      </w:r>
    </w:p>
    <w:p w14:paraId="3D461C6A" w14:textId="77777777" w:rsidR="009B3CE2" w:rsidRPr="009B3CE2" w:rsidRDefault="009B3CE2" w:rsidP="009B3CE2">
      <w:pPr>
        <w:pStyle w:val="EndNoteBibliography"/>
        <w:ind w:left="720" w:hanging="720"/>
      </w:pPr>
      <w:r w:rsidRPr="009B3CE2">
        <w:t>27. Lundberg SMLSI. A Unified Approach to Interpreting Model Predictions. In: Guyon I, ed. Adv Neural Inf Process Syst [Internet]: Curran Associates, Inc., 2017.</w:t>
      </w:r>
    </w:p>
    <w:p w14:paraId="0E2CF907" w14:textId="77777777" w:rsidR="009B3CE2" w:rsidRPr="009B3CE2" w:rsidRDefault="009B3CE2" w:rsidP="009B3CE2">
      <w:pPr>
        <w:pStyle w:val="EndNoteBibliography"/>
        <w:ind w:left="720" w:hanging="720"/>
      </w:pPr>
      <w:r w:rsidRPr="009B3CE2">
        <w:t xml:space="preserve">28. McIsaac DI, Wong CA, Bryson GL, et al. Association of Polypharmacy with Survival, Complications, and Healthcare Resource Use after Elective Noncardiac Surgery: A Population-based Cohort Study. </w:t>
      </w:r>
      <w:r w:rsidRPr="009B3CE2">
        <w:rPr>
          <w:i/>
        </w:rPr>
        <w:t>Anesthesiology</w:t>
      </w:r>
      <w:r w:rsidRPr="009B3CE2">
        <w:t xml:space="preserve"> 2018;</w:t>
      </w:r>
      <w:r w:rsidRPr="009B3CE2">
        <w:rPr>
          <w:b/>
        </w:rPr>
        <w:t>128</w:t>
      </w:r>
      <w:r w:rsidRPr="009B3CE2">
        <w:t>(6):1140-50.</w:t>
      </w:r>
    </w:p>
    <w:p w14:paraId="16D0458F" w14:textId="77777777" w:rsidR="009B3CE2" w:rsidRPr="009B3CE2" w:rsidRDefault="009B3CE2" w:rsidP="009B3CE2">
      <w:pPr>
        <w:pStyle w:val="EndNoteBibliography"/>
        <w:ind w:left="720" w:hanging="720"/>
      </w:pPr>
      <w:r w:rsidRPr="009B3CE2">
        <w:t xml:space="preserve">29. Chicco D. Ten quick tips for machine learning in computational biology. </w:t>
      </w:r>
      <w:r w:rsidRPr="009B3CE2">
        <w:rPr>
          <w:i/>
        </w:rPr>
        <w:t>BioData mining</w:t>
      </w:r>
      <w:r w:rsidRPr="009B3CE2">
        <w:t xml:space="preserve"> 2017;</w:t>
      </w:r>
      <w:r w:rsidRPr="009B3CE2">
        <w:rPr>
          <w:b/>
        </w:rPr>
        <w:t>10</w:t>
      </w:r>
      <w:r w:rsidRPr="009B3CE2">
        <w:t>(1):35 (2017).</w:t>
      </w:r>
    </w:p>
    <w:p w14:paraId="11CF8F77" w14:textId="77777777" w:rsidR="009B3CE2" w:rsidRPr="009B3CE2" w:rsidRDefault="009B3CE2" w:rsidP="009B3CE2">
      <w:pPr>
        <w:pStyle w:val="EndNoteBibliography"/>
        <w:ind w:left="720" w:hanging="720"/>
      </w:pPr>
      <w:r w:rsidRPr="009B3CE2">
        <w:t xml:space="preserve">30. Chicco D, Totsch N, Jurman G. The Matthews correlation coefficient (MCC) is more reliable than balanced accuracy, bookmaker informedness, and markedness in two-class confusion matrix evaluation. </w:t>
      </w:r>
      <w:r w:rsidRPr="009B3CE2">
        <w:rPr>
          <w:i/>
        </w:rPr>
        <w:t>BioData mining</w:t>
      </w:r>
      <w:r w:rsidRPr="009B3CE2">
        <w:t xml:space="preserve"> 2021;</w:t>
      </w:r>
      <w:r w:rsidRPr="009B3CE2">
        <w:rPr>
          <w:b/>
        </w:rPr>
        <w:t>14</w:t>
      </w:r>
      <w:r w:rsidRPr="009B3CE2">
        <w:t>(1):13 (2021).</w:t>
      </w:r>
    </w:p>
    <w:p w14:paraId="701F23F0" w14:textId="77777777" w:rsidR="009B3CE2" w:rsidRPr="009B3CE2" w:rsidRDefault="009B3CE2" w:rsidP="009B3CE2">
      <w:pPr>
        <w:pStyle w:val="EndNoteBibliography"/>
        <w:ind w:left="720" w:hanging="720"/>
      </w:pPr>
      <w:r w:rsidRPr="009B3CE2">
        <w:t xml:space="preserve">31. Totsch N, Hoffmann D. Classifier uncertainty: evidence, potential impact, and probabilistic treatment. </w:t>
      </w:r>
      <w:r w:rsidRPr="009B3CE2">
        <w:rPr>
          <w:i/>
        </w:rPr>
        <w:t>PeerJ Computer science</w:t>
      </w:r>
      <w:r w:rsidRPr="009B3CE2">
        <w:t xml:space="preserve"> 2021;</w:t>
      </w:r>
      <w:r w:rsidRPr="009B3CE2">
        <w:rPr>
          <w:b/>
        </w:rPr>
        <w:t>7</w:t>
      </w:r>
      <w:r w:rsidRPr="009B3CE2">
        <w:t>:e398.</w:t>
      </w:r>
    </w:p>
    <w:p w14:paraId="4EBA390B" w14:textId="77777777" w:rsidR="009B3CE2" w:rsidRPr="009B3CE2" w:rsidRDefault="009B3CE2" w:rsidP="009B3CE2">
      <w:pPr>
        <w:pStyle w:val="EndNoteBibliography"/>
        <w:ind w:left="720" w:hanging="720"/>
      </w:pPr>
      <w:r w:rsidRPr="009B3CE2">
        <w:t xml:space="preserve">32. Lopez CD, Gazgalis A, Boddapati V, et al. Artificial Learning and Machine Learning Decision Guidance Applications in Total Hip and Knee Arthroplasty: A Systematic Review. </w:t>
      </w:r>
      <w:r w:rsidRPr="009B3CE2">
        <w:rPr>
          <w:i/>
        </w:rPr>
        <w:t>Arthroplasty today</w:t>
      </w:r>
      <w:r w:rsidRPr="009B3CE2">
        <w:t xml:space="preserve"> 2021;</w:t>
      </w:r>
      <w:r w:rsidRPr="009B3CE2">
        <w:rPr>
          <w:b/>
        </w:rPr>
        <w:t>11</w:t>
      </w:r>
      <w:r w:rsidRPr="009B3CE2">
        <w:t>:103-12.</w:t>
      </w:r>
    </w:p>
    <w:p w14:paraId="693DAB6C" w14:textId="77777777" w:rsidR="009B3CE2" w:rsidRPr="009B3CE2" w:rsidRDefault="009B3CE2" w:rsidP="009B3CE2">
      <w:pPr>
        <w:pStyle w:val="EndNoteBibliography"/>
        <w:ind w:left="720" w:hanging="720"/>
      </w:pPr>
      <w:r w:rsidRPr="009B3CE2">
        <w:t xml:space="preserve">33. Han C, Liu J, Wu Y, et al. To Predict the Length of Hospital Stay After Total Knee Arthroplasty in an Orthopedic Center in China: The Use of Machine Learning Algorithms. </w:t>
      </w:r>
      <w:r w:rsidRPr="009B3CE2">
        <w:rPr>
          <w:i/>
        </w:rPr>
        <w:t>Frontiers in surgery</w:t>
      </w:r>
      <w:r w:rsidRPr="009B3CE2">
        <w:t xml:space="preserve"> 2021;</w:t>
      </w:r>
      <w:r w:rsidRPr="009B3CE2">
        <w:rPr>
          <w:b/>
        </w:rPr>
        <w:t>8</w:t>
      </w:r>
      <w:r w:rsidRPr="009B3CE2">
        <w:t>:606038.</w:t>
      </w:r>
    </w:p>
    <w:p w14:paraId="1722770C" w14:textId="77777777" w:rsidR="009B3CE2" w:rsidRPr="009B3CE2" w:rsidRDefault="009B3CE2" w:rsidP="009B3CE2">
      <w:pPr>
        <w:pStyle w:val="EndNoteBibliography"/>
        <w:ind w:left="720" w:hanging="720"/>
      </w:pPr>
      <w:r w:rsidRPr="009B3CE2">
        <w:t xml:space="preserve">34. Ramkumar PN, Karnuta JM, Navarro SM, et al. Deep Learning Preoperatively Predicts Value Metrics for Primary Total Knee Arthroplasty: Development and Validation of an Artificial Neural Network Model. </w:t>
      </w:r>
      <w:r w:rsidRPr="009B3CE2">
        <w:rPr>
          <w:i/>
        </w:rPr>
        <w:t>J Arthroplasty</w:t>
      </w:r>
      <w:r w:rsidRPr="009B3CE2">
        <w:t xml:space="preserve"> 2019;</w:t>
      </w:r>
      <w:r w:rsidRPr="009B3CE2">
        <w:rPr>
          <w:b/>
        </w:rPr>
        <w:t>34</w:t>
      </w:r>
      <w:r w:rsidRPr="009B3CE2">
        <w:t>(10):2220-27 e1.</w:t>
      </w:r>
    </w:p>
    <w:p w14:paraId="1D2FEC8D" w14:textId="77777777" w:rsidR="009B3CE2" w:rsidRPr="009B3CE2" w:rsidRDefault="009B3CE2" w:rsidP="009B3CE2">
      <w:pPr>
        <w:pStyle w:val="EndNoteBibliography"/>
        <w:ind w:left="720" w:hanging="720"/>
      </w:pPr>
      <w:r w:rsidRPr="009B3CE2">
        <w:lastRenderedPageBreak/>
        <w:t xml:space="preserve">35. Wei C, Quan T, Wang KY, et al. Artificial neural network prediction of same-day discharge following primary total knee arthroplasty based on preoperative and intraoperative variables. </w:t>
      </w:r>
      <w:r w:rsidRPr="009B3CE2">
        <w:rPr>
          <w:i/>
        </w:rPr>
        <w:t>Bone Joint J</w:t>
      </w:r>
      <w:r w:rsidRPr="009B3CE2">
        <w:t xml:space="preserve"> 2021;</w:t>
      </w:r>
      <w:r w:rsidRPr="009B3CE2">
        <w:rPr>
          <w:b/>
        </w:rPr>
        <w:t>103-B</w:t>
      </w:r>
      <w:r w:rsidRPr="009B3CE2">
        <w:t>(8):1358-66.</w:t>
      </w:r>
    </w:p>
    <w:p w14:paraId="63FCE55A" w14:textId="77777777" w:rsidR="009B3CE2" w:rsidRPr="009B3CE2" w:rsidRDefault="009B3CE2" w:rsidP="009B3CE2">
      <w:pPr>
        <w:pStyle w:val="EndNoteBibliography"/>
        <w:ind w:left="720" w:hanging="720"/>
      </w:pPr>
      <w:r w:rsidRPr="009B3CE2">
        <w:t xml:space="preserve">36. Griffiths R, Beech F, Brown A, et al. Peri-operative care of the elderly. </w:t>
      </w:r>
      <w:r w:rsidRPr="009B3CE2">
        <w:rPr>
          <w:i/>
        </w:rPr>
        <w:t>Anaesthesia</w:t>
      </w:r>
      <w:r w:rsidRPr="009B3CE2">
        <w:t xml:space="preserve"> 2014;</w:t>
      </w:r>
      <w:r w:rsidRPr="009B3CE2">
        <w:rPr>
          <w:b/>
        </w:rPr>
        <w:t>69 Suppl 1</w:t>
      </w:r>
      <w:r w:rsidRPr="009B3CE2">
        <w:t>:81-98.</w:t>
      </w:r>
    </w:p>
    <w:p w14:paraId="73AC042A" w14:textId="77777777" w:rsidR="009B3CE2" w:rsidRPr="009B3CE2" w:rsidRDefault="009B3CE2" w:rsidP="009B3CE2">
      <w:pPr>
        <w:pStyle w:val="EndNoteBibliography"/>
        <w:ind w:left="720" w:hanging="720"/>
      </w:pPr>
      <w:r w:rsidRPr="009B3CE2">
        <w:t xml:space="preserve">37. Bedard NA, Pugely AJ, McHugh MA, et al. Big Data and Total Hip Arthroplasty: How Do Large Databases Compare? </w:t>
      </w:r>
      <w:r w:rsidRPr="009B3CE2">
        <w:rPr>
          <w:i/>
        </w:rPr>
        <w:t>J Arthroplasty</w:t>
      </w:r>
      <w:r w:rsidRPr="009B3CE2">
        <w:t xml:space="preserve"> 2018;</w:t>
      </w:r>
      <w:r w:rsidRPr="009B3CE2">
        <w:rPr>
          <w:b/>
        </w:rPr>
        <w:t>33</w:t>
      </w:r>
      <w:r w:rsidRPr="009B3CE2">
        <w:t>(1):41-45.e3.</w:t>
      </w:r>
    </w:p>
    <w:p w14:paraId="031D7CB4" w14:textId="77777777" w:rsidR="009B3CE2" w:rsidRPr="009B3CE2" w:rsidRDefault="009B3CE2" w:rsidP="009B3CE2">
      <w:pPr>
        <w:pStyle w:val="EndNoteBibliography"/>
        <w:ind w:left="720" w:hanging="720"/>
      </w:pPr>
      <w:r w:rsidRPr="009B3CE2">
        <w:t xml:space="preserve">38. Schmidt M, Schmidt SA, Sandegaard JL, et al. The Danish National Patient Registry: a review of content, data quality, and research potential. </w:t>
      </w:r>
      <w:r w:rsidRPr="009B3CE2">
        <w:rPr>
          <w:i/>
        </w:rPr>
        <w:t>Clinical epidemiology</w:t>
      </w:r>
      <w:r w:rsidRPr="009B3CE2">
        <w:t xml:space="preserve"> 2015;</w:t>
      </w:r>
      <w:r w:rsidRPr="009B3CE2">
        <w:rPr>
          <w:b/>
        </w:rPr>
        <w:t>7</w:t>
      </w:r>
      <w:r w:rsidRPr="009B3CE2">
        <w:t>:449-90.</w:t>
      </w:r>
    </w:p>
    <w:p w14:paraId="4401C658" w14:textId="18FB7E00" w:rsidR="0091750D" w:rsidRDefault="0091750D" w:rsidP="0091750D">
      <w:pPr>
        <w:rPr>
          <w:sz w:val="40"/>
          <w:szCs w:val="40"/>
          <w:lang w:val="en-US"/>
        </w:rPr>
      </w:pPr>
      <w:r w:rsidRPr="0067199C">
        <w:rPr>
          <w:rFonts w:ascii="Courier New" w:eastAsia="Courier New" w:hAnsi="Courier New" w:cs="Courier New"/>
          <w:lang w:val="en-US"/>
        </w:rPr>
        <w:fldChar w:fldCharType="end"/>
      </w:r>
    </w:p>
    <w:p w14:paraId="0E38E4CD" w14:textId="77777777" w:rsidR="0091750D" w:rsidRDefault="0091750D">
      <w:pPr>
        <w:rPr>
          <w:sz w:val="40"/>
          <w:szCs w:val="40"/>
          <w:lang w:val="en-US"/>
        </w:rPr>
      </w:pPr>
      <w:r>
        <w:rPr>
          <w:lang w:val="en-US"/>
        </w:rPr>
        <w:br w:type="page"/>
      </w:r>
    </w:p>
    <w:p w14:paraId="08EB3A42" w14:textId="6A75B850" w:rsidR="0091750D" w:rsidRPr="004D42F3" w:rsidRDefault="004D42F3" w:rsidP="004D42F3">
      <w:pPr>
        <w:rPr>
          <w:b/>
          <w:bCs/>
          <w:lang w:val="en-US"/>
        </w:rPr>
      </w:pPr>
      <w:r w:rsidRPr="004D42F3">
        <w:rPr>
          <w:b/>
          <w:bCs/>
          <w:lang w:val="en-US"/>
        </w:rPr>
        <w:lastRenderedPageBreak/>
        <w:t>FIGURE LEGENDS</w:t>
      </w:r>
    </w:p>
    <w:p w14:paraId="4326B225" w14:textId="113AA88A" w:rsidR="0091750D" w:rsidRPr="006A072F" w:rsidRDefault="0091750D" w:rsidP="0091750D">
      <w:pPr>
        <w:rPr>
          <w:b/>
          <w:bCs/>
          <w:color w:val="000000"/>
        </w:rPr>
      </w:pPr>
      <w:r w:rsidRPr="006A072F">
        <w:rPr>
          <w:b/>
          <w:bCs/>
          <w:color w:val="000000"/>
        </w:rPr>
        <w:t>Figure 1a</w:t>
      </w:r>
      <w:r w:rsidR="00DB5183">
        <w:rPr>
          <w:b/>
          <w:bCs/>
          <w:color w:val="000000"/>
        </w:rPr>
        <w:t>-</w:t>
      </w:r>
      <w:r w:rsidRPr="006A072F">
        <w:rPr>
          <w:b/>
          <w:bCs/>
          <w:color w:val="000000"/>
        </w:rPr>
        <w:t>b</w:t>
      </w:r>
    </w:p>
    <w:p w14:paraId="3E8D09D0" w14:textId="060F6B13" w:rsidR="0091750D" w:rsidRPr="006A072F" w:rsidRDefault="0091750D" w:rsidP="0091750D">
      <w:r w:rsidRPr="006A072F">
        <w:rPr>
          <w:color w:val="000000"/>
        </w:rPr>
        <w:t xml:space="preserve">1a) Distribution of full machine learning model risk scores for patients +/- </w:t>
      </w:r>
      <w:del w:id="141" w:author="Christoffer Calov Jørgensen" w:date="2022-09-07T11:34:00Z">
        <w:r w:rsidRPr="006A072F" w:rsidDel="00FE4276">
          <w:rPr>
            <w:color w:val="000000"/>
          </w:rPr>
          <w:delText>outcome A</w:delText>
        </w:r>
      </w:del>
      <w:ins w:id="142" w:author="Christoffer Calov Jørgensen" w:date="2022-09-07T11:36:00Z">
        <w:r w:rsidR="00FE4276">
          <w:rPr>
            <w:color w:val="000000"/>
          </w:rPr>
          <w:t xml:space="preserve">the </w:t>
        </w:r>
      </w:ins>
      <w:ins w:id="143" w:author="Christoffer Calov Jørgensen" w:date="2022-09-07T11:34:00Z">
        <w:r w:rsidR="00FE4276">
          <w:rPr>
            <w:color w:val="000000"/>
          </w:rPr>
          <w:t>primary outcome</w:t>
        </w:r>
      </w:ins>
      <w:r w:rsidRPr="006A072F">
        <w:rPr>
          <w:color w:val="000000"/>
        </w:rPr>
        <w:t xml:space="preserve">. The dashed line marks the classification threshold of 20% positive prediction fraction. </w:t>
      </w:r>
      <w:r w:rsidRPr="006A072F">
        <w:rPr>
          <w:color w:val="000000"/>
        </w:rPr>
        <w:br/>
        <w:t>1b) Receiver operating curves (ROC) for the full machine learning model (F-MLM), full logistic regression model (F-LRM), parsimonious machine learning model (P-MLM), parsimonious logistic regression model (P-LRM), machine learning excluding age (MLM -age) and the age-</w:t>
      </w:r>
      <w:r w:rsidR="006A7D10">
        <w:rPr>
          <w:color w:val="000000"/>
        </w:rPr>
        <w:t xml:space="preserve">only </w:t>
      </w:r>
      <w:r w:rsidRPr="006A072F">
        <w:rPr>
          <w:color w:val="000000"/>
        </w:rPr>
        <w:t>model (AM).</w:t>
      </w:r>
    </w:p>
    <w:p w14:paraId="43BE3845" w14:textId="77777777" w:rsidR="0091750D" w:rsidRPr="006A072F" w:rsidRDefault="0091750D" w:rsidP="0091750D">
      <w:pPr>
        <w:rPr>
          <w:b/>
          <w:bCs/>
          <w:color w:val="000000"/>
        </w:rPr>
      </w:pPr>
    </w:p>
    <w:p w14:paraId="73818262" w14:textId="1D6B81E0" w:rsidR="0091750D" w:rsidRPr="006A072F" w:rsidRDefault="0091750D" w:rsidP="0091750D">
      <w:pPr>
        <w:rPr>
          <w:b/>
          <w:bCs/>
          <w:color w:val="000000"/>
        </w:rPr>
      </w:pPr>
      <w:r w:rsidRPr="006A072F">
        <w:rPr>
          <w:b/>
          <w:bCs/>
          <w:color w:val="000000"/>
        </w:rPr>
        <w:t>Figure 2a</w:t>
      </w:r>
      <w:r w:rsidR="00DB5183">
        <w:rPr>
          <w:b/>
          <w:bCs/>
          <w:color w:val="000000"/>
        </w:rPr>
        <w:t>-</w:t>
      </w:r>
      <w:r w:rsidRPr="006A072F">
        <w:rPr>
          <w:b/>
          <w:bCs/>
          <w:color w:val="000000"/>
        </w:rPr>
        <w:t>b</w:t>
      </w:r>
    </w:p>
    <w:p w14:paraId="4A73E934" w14:textId="03C93671" w:rsidR="0091750D" w:rsidRPr="006A072F" w:rsidRDefault="0091750D" w:rsidP="0091750D">
      <w:pPr>
        <w:rPr>
          <w:b/>
          <w:bCs/>
          <w:lang w:val="en-US"/>
        </w:rPr>
      </w:pPr>
      <w:r w:rsidRPr="006A072F">
        <w:rPr>
          <w:color w:val="000000"/>
        </w:rPr>
        <w:t>2a) The overall importance of the 10 most important variables measured by the SHAP-values for the full machine-learning and full logistic regression models</w:t>
      </w:r>
      <w:r>
        <w:rPr>
          <w:color w:val="000000"/>
        </w:rPr>
        <w:t xml:space="preserve"> on </w:t>
      </w:r>
      <w:del w:id="144" w:author="Christoffer Calov Jørgensen" w:date="2022-09-07T11:34:00Z">
        <w:r w:rsidDel="00FE4276">
          <w:rPr>
            <w:color w:val="000000"/>
          </w:rPr>
          <w:delText>outcome A</w:delText>
        </w:r>
      </w:del>
      <w:ins w:id="145" w:author="Christoffer Calov Jørgensen" w:date="2022-09-07T11:36:00Z">
        <w:r w:rsidR="00FE4276">
          <w:rPr>
            <w:color w:val="000000"/>
          </w:rPr>
          <w:t xml:space="preserve">the </w:t>
        </w:r>
      </w:ins>
      <w:ins w:id="146" w:author="Christoffer Calov Jørgensen" w:date="2022-09-07T11:34:00Z">
        <w:r w:rsidR="00FE4276">
          <w:rPr>
            <w:color w:val="000000"/>
          </w:rPr>
          <w:t>primary outcome</w:t>
        </w:r>
      </w:ins>
      <w:r w:rsidR="00987ABF">
        <w:rPr>
          <w:color w:val="000000"/>
        </w:rPr>
        <w:t xml:space="preserve"> (LOS &gt;4 days or readmission due to “medical” morbidity)</w:t>
      </w:r>
      <w:r w:rsidRPr="006A072F">
        <w:rPr>
          <w:color w:val="000000"/>
        </w:rPr>
        <w:t xml:space="preserve">. Only the importance of prescribed </w:t>
      </w:r>
      <w:proofErr w:type="spellStart"/>
      <w:r w:rsidRPr="006A072F">
        <w:rPr>
          <w:color w:val="000000"/>
        </w:rPr>
        <w:t>anticholesterols</w:t>
      </w:r>
      <w:proofErr w:type="spellEnd"/>
      <w:r w:rsidRPr="006A072F">
        <w:rPr>
          <w:color w:val="000000"/>
        </w:rPr>
        <w:t xml:space="preserve"> and gender differ between the models. The contributions of the remaining variables are summed in the bottom bar. </w:t>
      </w:r>
      <w:r w:rsidRPr="006A072F">
        <w:rPr>
          <w:color w:val="000000"/>
        </w:rPr>
        <w:br/>
        <w:t>2b) The SHAP-values for the full machine-learning model</w:t>
      </w:r>
      <w:r>
        <w:rPr>
          <w:color w:val="000000"/>
        </w:rPr>
        <w:t xml:space="preserve"> on </w:t>
      </w:r>
      <w:del w:id="147" w:author="Christoffer Calov Jørgensen" w:date="2022-09-07T11:34:00Z">
        <w:r w:rsidDel="00FE4276">
          <w:rPr>
            <w:color w:val="000000"/>
          </w:rPr>
          <w:delText>outcome A</w:delText>
        </w:r>
      </w:del>
      <w:ins w:id="148" w:author="Christoffer Calov Jørgensen" w:date="2022-09-07T11:36:00Z">
        <w:r w:rsidR="00FE4276">
          <w:rPr>
            <w:color w:val="000000"/>
          </w:rPr>
          <w:t xml:space="preserve">the </w:t>
        </w:r>
      </w:ins>
      <w:ins w:id="149" w:author="Christoffer Calov Jørgensen" w:date="2022-09-07T11:34:00Z">
        <w:r w:rsidR="00FE4276">
          <w:rPr>
            <w:color w:val="000000"/>
          </w:rPr>
          <w:t>primary outcome</w:t>
        </w:r>
      </w:ins>
      <w:r w:rsidR="00964E59">
        <w:rPr>
          <w:color w:val="000000"/>
        </w:rPr>
        <w:t>,</w:t>
      </w:r>
      <w:r w:rsidRPr="006A072F">
        <w:rPr>
          <w:color w:val="000000"/>
        </w:rPr>
        <w:t xml:space="preserve"> </w:t>
      </w:r>
      <w:r w:rsidR="00964E59">
        <w:rPr>
          <w:color w:val="000000"/>
        </w:rPr>
        <w:t xml:space="preserve">where </w:t>
      </w:r>
      <w:r w:rsidR="008F358C">
        <w:rPr>
          <w:color w:val="000000"/>
        </w:rPr>
        <w:t>p</w:t>
      </w:r>
      <w:r w:rsidRPr="006A072F">
        <w:rPr>
          <w:color w:val="000000"/>
        </w:rPr>
        <w:t>ositive increase</w:t>
      </w:r>
      <w:r w:rsidR="00964E59">
        <w:rPr>
          <w:color w:val="000000"/>
        </w:rPr>
        <w:t xml:space="preserve"> and </w:t>
      </w:r>
      <w:r w:rsidRPr="006A072F">
        <w:rPr>
          <w:color w:val="000000"/>
        </w:rPr>
        <w:t>negative values decrease the risk score. The color is related to the value of the variable with blue being lowest and red highes</w:t>
      </w:r>
      <w:r w:rsidR="008F358C">
        <w:rPr>
          <w:color w:val="000000"/>
        </w:rPr>
        <w:t>t</w:t>
      </w:r>
      <w:r w:rsidR="00964E59">
        <w:rPr>
          <w:color w:val="000000"/>
        </w:rPr>
        <w:t xml:space="preserve"> and each dot represents a patient</w:t>
      </w:r>
      <w:r w:rsidRPr="006A072F">
        <w:rPr>
          <w:color w:val="000000"/>
        </w:rPr>
        <w:t>.</w:t>
      </w:r>
    </w:p>
    <w:p w14:paraId="5BC6569E" w14:textId="77777777" w:rsidR="0091750D" w:rsidRPr="006A072F" w:rsidRDefault="0091750D" w:rsidP="0091750D">
      <w:pPr>
        <w:rPr>
          <w:b/>
          <w:bCs/>
          <w:lang w:val="en-US"/>
        </w:rPr>
      </w:pPr>
    </w:p>
    <w:p w14:paraId="62F5C65C" w14:textId="237D9302" w:rsidR="0091750D" w:rsidRPr="006A072F" w:rsidRDefault="0091750D" w:rsidP="0091750D">
      <w:pPr>
        <w:rPr>
          <w:b/>
          <w:bCs/>
          <w:lang w:val="en-US"/>
        </w:rPr>
      </w:pPr>
      <w:r w:rsidRPr="006A072F">
        <w:rPr>
          <w:b/>
          <w:bCs/>
          <w:lang w:val="en-US"/>
        </w:rPr>
        <w:t>Figure 3a</w:t>
      </w:r>
      <w:r w:rsidR="00DB5183">
        <w:rPr>
          <w:b/>
          <w:bCs/>
          <w:lang w:val="en-US"/>
        </w:rPr>
        <w:t>-d</w:t>
      </w:r>
    </w:p>
    <w:p w14:paraId="09C7A4E5" w14:textId="2F347FEF" w:rsidR="0091750D" w:rsidRPr="006A072F" w:rsidRDefault="0091750D" w:rsidP="0091750D">
      <w:pPr>
        <w:rPr>
          <w:lang w:val="en-US"/>
        </w:rPr>
      </w:pPr>
      <w:r w:rsidRPr="006A072F">
        <w:rPr>
          <w:lang w:val="en-US"/>
        </w:rPr>
        <w:t xml:space="preserve">SHAP </w:t>
      </w:r>
      <w:proofErr w:type="gramStart"/>
      <w:r w:rsidR="008F358C">
        <w:rPr>
          <w:lang w:val="en-US"/>
        </w:rPr>
        <w:t>scatter</w:t>
      </w:r>
      <w:r w:rsidR="009F7ECB">
        <w:rPr>
          <w:lang w:val="en-US"/>
        </w:rPr>
        <w:t>-</w:t>
      </w:r>
      <w:r w:rsidRPr="006A072F">
        <w:rPr>
          <w:lang w:val="en-US"/>
        </w:rPr>
        <w:t>plot</w:t>
      </w:r>
      <w:proofErr w:type="gramEnd"/>
      <w:r w:rsidRPr="006A072F">
        <w:rPr>
          <w:lang w:val="en-US"/>
        </w:rPr>
        <w:t xml:space="preserve"> on the contributions to </w:t>
      </w:r>
      <w:r>
        <w:rPr>
          <w:lang w:val="en-US"/>
        </w:rPr>
        <w:t xml:space="preserve">the </w:t>
      </w:r>
      <w:r w:rsidRPr="006A072F">
        <w:rPr>
          <w:lang w:val="en-US"/>
        </w:rPr>
        <w:t xml:space="preserve">full machine-learning model </w:t>
      </w:r>
      <w:r>
        <w:rPr>
          <w:lang w:val="en-US"/>
        </w:rPr>
        <w:t xml:space="preserve">on </w:t>
      </w:r>
      <w:del w:id="150" w:author="Christoffer Calov Jørgensen" w:date="2022-09-07T11:34:00Z">
        <w:r w:rsidDel="00FE4276">
          <w:rPr>
            <w:lang w:val="en-US"/>
          </w:rPr>
          <w:delText>outcome A</w:delText>
        </w:r>
      </w:del>
      <w:ins w:id="151" w:author="Christoffer Calov Jørgensen" w:date="2022-09-07T11:36:00Z">
        <w:r w:rsidR="00FE4276">
          <w:rPr>
            <w:lang w:val="en-US"/>
          </w:rPr>
          <w:t xml:space="preserve">the </w:t>
        </w:r>
      </w:ins>
      <w:ins w:id="152" w:author="Christoffer Calov Jørgensen" w:date="2022-09-07T11:34:00Z">
        <w:r w:rsidR="00FE4276">
          <w:rPr>
            <w:lang w:val="en-US"/>
          </w:rPr>
          <w:t>primary outcome</w:t>
        </w:r>
      </w:ins>
      <w:r w:rsidR="00987ABF">
        <w:rPr>
          <w:lang w:val="en-US"/>
        </w:rPr>
        <w:t xml:space="preserve"> </w:t>
      </w:r>
      <w:r w:rsidR="00987ABF">
        <w:rPr>
          <w:color w:val="000000"/>
        </w:rPr>
        <w:t>(LOS &gt;4 days or readmission due to “medical” morbidity)</w:t>
      </w:r>
      <w:r>
        <w:rPr>
          <w:lang w:val="en-US"/>
        </w:rPr>
        <w:t>, for</w:t>
      </w:r>
      <w:r w:rsidRPr="006A072F">
        <w:rPr>
          <w:lang w:val="en-US"/>
        </w:rPr>
        <w:t xml:space="preserve"> individual types of prescribed </w:t>
      </w:r>
      <w:r>
        <w:rPr>
          <w:lang w:val="en-US"/>
        </w:rPr>
        <w:t>anticoagulants</w:t>
      </w:r>
      <w:r w:rsidR="007B17CE">
        <w:rPr>
          <w:lang w:val="en-US"/>
        </w:rPr>
        <w:t xml:space="preserve">, </w:t>
      </w:r>
      <w:r>
        <w:rPr>
          <w:lang w:val="en-US"/>
        </w:rPr>
        <w:t xml:space="preserve">cardiac </w:t>
      </w:r>
      <w:r w:rsidR="007B17CE">
        <w:rPr>
          <w:lang w:val="en-US"/>
        </w:rPr>
        <w:t>drugs, psychotropics and respiratory drugs</w:t>
      </w:r>
      <w:r w:rsidRPr="006A072F">
        <w:rPr>
          <w:lang w:val="en-US"/>
        </w:rPr>
        <w:t xml:space="preserve"> stratified by age. </w:t>
      </w:r>
    </w:p>
    <w:p w14:paraId="4B0DA721" w14:textId="77777777" w:rsidR="0091750D" w:rsidRPr="006A072F" w:rsidRDefault="0091750D" w:rsidP="0091750D">
      <w:pPr>
        <w:rPr>
          <w:color w:val="000000"/>
          <w:lang w:val="en-US"/>
        </w:rPr>
      </w:pPr>
      <w:r w:rsidRPr="006A072F">
        <w:rPr>
          <w:lang w:val="en-US"/>
        </w:rPr>
        <w:t>3a) Prescribed a</w:t>
      </w:r>
      <w:r w:rsidRPr="006A072F">
        <w:rPr>
          <w:color w:val="000000"/>
          <w:lang w:val="en-US"/>
        </w:rPr>
        <w:t xml:space="preserve">nticoagulants </w:t>
      </w:r>
    </w:p>
    <w:p w14:paraId="65D170D5" w14:textId="77777777" w:rsidR="0091750D" w:rsidRPr="006A072F" w:rsidRDefault="0091750D" w:rsidP="0091750D">
      <w:pPr>
        <w:rPr>
          <w:color w:val="000000"/>
          <w:lang w:val="en-US"/>
        </w:rPr>
      </w:pPr>
      <w:r w:rsidRPr="006A072F">
        <w:rPr>
          <w:rFonts w:eastAsia="Times New Roman"/>
          <w:lang w:val="en-US"/>
        </w:rPr>
        <w:t xml:space="preserve">VKA: vitamin K antagonists </w:t>
      </w:r>
      <w:r>
        <w:rPr>
          <w:rFonts w:eastAsia="Times New Roman"/>
          <w:lang w:val="en-US"/>
        </w:rPr>
        <w:t xml:space="preserve">ASA: acetylsalicylic acid </w:t>
      </w:r>
      <w:r w:rsidRPr="006A072F">
        <w:rPr>
          <w:rFonts w:eastAsia="Times New Roman"/>
          <w:lang w:val="en-US"/>
        </w:rPr>
        <w:t xml:space="preserve">DOAC: direct oral anticoagulant ADP: Adenosine diphosphate ACE: angiotensin converting enzyme </w:t>
      </w:r>
    </w:p>
    <w:p w14:paraId="2EE27F09" w14:textId="0296DBA4" w:rsidR="0091750D" w:rsidRPr="006A072F" w:rsidRDefault="0091750D" w:rsidP="0091750D">
      <w:pPr>
        <w:rPr>
          <w:color w:val="000000"/>
          <w:lang w:val="en-US"/>
        </w:rPr>
      </w:pPr>
      <w:r w:rsidRPr="006A072F">
        <w:rPr>
          <w:lang w:val="en-US"/>
        </w:rPr>
        <w:t>3b) Prescribed c</w:t>
      </w:r>
      <w:r w:rsidRPr="006A072F">
        <w:rPr>
          <w:color w:val="000000"/>
          <w:lang w:val="en-US"/>
        </w:rPr>
        <w:t xml:space="preserve">ardiac </w:t>
      </w:r>
      <w:r w:rsidR="007B17CE">
        <w:rPr>
          <w:color w:val="000000"/>
          <w:lang w:val="en-US"/>
        </w:rPr>
        <w:t>drugs</w:t>
      </w:r>
      <w:r w:rsidRPr="006A072F">
        <w:rPr>
          <w:color w:val="000000"/>
          <w:lang w:val="en-US"/>
        </w:rPr>
        <w:t xml:space="preserve"> </w:t>
      </w:r>
    </w:p>
    <w:p w14:paraId="42304613" w14:textId="77777777" w:rsidR="0091750D" w:rsidRPr="006A072F" w:rsidRDefault="0091750D" w:rsidP="0091750D">
      <w:pPr>
        <w:rPr>
          <w:rFonts w:eastAsia="Times New Roman"/>
          <w:lang w:val="en-US"/>
        </w:rPr>
      </w:pPr>
      <w:r>
        <w:rPr>
          <w:rFonts w:eastAsia="Times New Roman"/>
          <w:lang w:val="en-US"/>
        </w:rPr>
        <w:t>ACE: angiotensin converting enzyme AHT: antihypertensive. Other AHT were defined as AHT different from</w:t>
      </w:r>
      <w:r w:rsidRPr="006A072F">
        <w:rPr>
          <w:rFonts w:eastAsia="Times New Roman"/>
          <w:lang w:val="en-US"/>
        </w:rPr>
        <w:t xml:space="preserve"> diuretics ANG-II</w:t>
      </w:r>
      <w:r>
        <w:rPr>
          <w:rFonts w:eastAsia="Times New Roman"/>
          <w:lang w:val="en-US"/>
        </w:rPr>
        <w:t>/ACE</w:t>
      </w:r>
      <w:r w:rsidRPr="006A072F">
        <w:rPr>
          <w:rFonts w:eastAsia="Times New Roman"/>
          <w:lang w:val="en-US"/>
        </w:rPr>
        <w:t xml:space="preserve"> inhibitors or Ca</w:t>
      </w:r>
      <w:r w:rsidRPr="006A072F">
        <w:rPr>
          <w:rFonts w:eastAsia="Times New Roman"/>
          <w:vertAlign w:val="superscript"/>
          <w:lang w:val="en-US"/>
        </w:rPr>
        <w:t>2+</w:t>
      </w:r>
      <w:r w:rsidRPr="006A072F">
        <w:rPr>
          <w:rFonts w:eastAsia="Times New Roman"/>
          <w:lang w:val="en-US"/>
        </w:rPr>
        <w:t>antagonists</w:t>
      </w:r>
      <w:r>
        <w:rPr>
          <w:rFonts w:eastAsia="Times New Roman"/>
          <w:lang w:val="en-US"/>
        </w:rPr>
        <w:t>.</w:t>
      </w:r>
      <w:r w:rsidRPr="006A072F">
        <w:rPr>
          <w:rFonts w:eastAsia="Times New Roman"/>
          <w:lang w:val="en-US"/>
        </w:rPr>
        <w:t xml:space="preserve"> IHD: Ischemic heart disease</w:t>
      </w:r>
    </w:p>
    <w:p w14:paraId="50FD1D85" w14:textId="6EA72E7A" w:rsidR="0091750D" w:rsidRPr="006A072F" w:rsidRDefault="007B17CE" w:rsidP="0091750D">
      <w:pPr>
        <w:rPr>
          <w:color w:val="000000"/>
          <w:lang w:val="en-US"/>
        </w:rPr>
      </w:pPr>
      <w:r>
        <w:rPr>
          <w:color w:val="000000"/>
          <w:lang w:val="en-US"/>
        </w:rPr>
        <w:t>3c</w:t>
      </w:r>
      <w:r w:rsidR="0091750D" w:rsidRPr="006A072F">
        <w:rPr>
          <w:color w:val="000000"/>
          <w:lang w:val="en-US"/>
        </w:rPr>
        <w:t xml:space="preserve">) Prescribed psychotropics </w:t>
      </w:r>
    </w:p>
    <w:p w14:paraId="19625042" w14:textId="77777777" w:rsidR="0091750D" w:rsidRPr="00F441FA" w:rsidRDefault="0091750D" w:rsidP="0091750D">
      <w:pPr>
        <w:rPr>
          <w:rFonts w:eastAsia="Times New Roman"/>
          <w:lang w:val="en-US"/>
        </w:rPr>
      </w:pPr>
      <w:r w:rsidRPr="006A072F">
        <w:rPr>
          <w:rFonts w:eastAsia="Times New Roman"/>
          <w:lang w:val="en-US"/>
        </w:rPr>
        <w:t xml:space="preserve">SSRI: Selective serotonin inhibitor SNRI: Serotonin and norepinephrine reuptake inhibitor </w:t>
      </w:r>
      <w:proofErr w:type="spellStart"/>
      <w:r w:rsidRPr="006A072F">
        <w:rPr>
          <w:rFonts w:eastAsia="Times New Roman"/>
          <w:lang w:val="en-US"/>
        </w:rPr>
        <w:t>NaRI</w:t>
      </w:r>
      <w:proofErr w:type="spellEnd"/>
      <w:r w:rsidRPr="006A072F">
        <w:rPr>
          <w:rFonts w:eastAsia="Times New Roman"/>
          <w:lang w:val="en-US"/>
        </w:rPr>
        <w:t xml:space="preserve">: Norepinephrine reuptake inhibitor </w:t>
      </w:r>
      <w:proofErr w:type="spellStart"/>
      <w:r w:rsidRPr="006A072F">
        <w:rPr>
          <w:rFonts w:eastAsia="Times New Roman"/>
          <w:lang w:val="en-US"/>
        </w:rPr>
        <w:t>NaSSA</w:t>
      </w:r>
      <w:proofErr w:type="spellEnd"/>
      <w:r w:rsidRPr="006A072F">
        <w:rPr>
          <w:rFonts w:eastAsia="Times New Roman"/>
          <w:lang w:val="en-US"/>
        </w:rPr>
        <w:t>: Nore</w:t>
      </w:r>
      <w:r w:rsidRPr="00F441FA">
        <w:rPr>
          <w:rFonts w:eastAsia="Times New Roman"/>
          <w:lang w:val="en-US"/>
        </w:rPr>
        <w:t xml:space="preserve">pinephrine and specific serotonergic antidepressants. AD: antidepressants BZ: Benzodiazepines (likely underreported due to limited general reimbursement in Denmark). ADHD: </w:t>
      </w:r>
      <w:r w:rsidRPr="00F441FA">
        <w:rPr>
          <w:shd w:val="clear" w:color="auto" w:fill="FFFFFF"/>
        </w:rPr>
        <w:t>Attention-deficit/hyperactivity disorder </w:t>
      </w:r>
    </w:p>
    <w:p w14:paraId="6BADBEC1" w14:textId="371B3F59" w:rsidR="0091750D" w:rsidRPr="00F441FA" w:rsidRDefault="007B17CE" w:rsidP="0091750D">
      <w:pPr>
        <w:rPr>
          <w:lang w:val="en-US"/>
        </w:rPr>
      </w:pPr>
      <w:r>
        <w:rPr>
          <w:lang w:val="en-US"/>
        </w:rPr>
        <w:t>3d</w:t>
      </w:r>
      <w:r w:rsidR="0091750D" w:rsidRPr="00F441FA">
        <w:rPr>
          <w:lang w:val="en-US"/>
        </w:rPr>
        <w:t xml:space="preserve">) Prescribed respiratory </w:t>
      </w:r>
      <w:r>
        <w:rPr>
          <w:lang w:val="en-US"/>
        </w:rPr>
        <w:t>drugs</w:t>
      </w:r>
    </w:p>
    <w:p w14:paraId="6CBBDC18" w14:textId="29C95F5D" w:rsidR="002E6C05" w:rsidRPr="00A020F2" w:rsidRDefault="0091750D" w:rsidP="00A020F2">
      <w:pPr>
        <w:rPr>
          <w:rFonts w:eastAsia="Times New Roman"/>
          <w:lang w:val="en-US"/>
        </w:rPr>
      </w:pPr>
      <w:r w:rsidRPr="006A072F">
        <w:rPr>
          <w:rFonts w:eastAsia="Times New Roman"/>
          <w:lang w:val="en-US"/>
        </w:rPr>
        <w:t>SABA: Short-acting beta agonist LABA: long-acting beta agonist LAMA: Long-acting muscarinic antagonis</w:t>
      </w:r>
      <w:bookmarkStart w:id="153" w:name="_gjxqx8pcndq3" w:colFirst="0" w:colLast="0"/>
      <w:bookmarkEnd w:id="153"/>
      <w:r w:rsidRPr="006A072F">
        <w:rPr>
          <w:rFonts w:eastAsia="Times New Roman"/>
          <w:lang w:val="en-US"/>
        </w:rPr>
        <w:t>t</w:t>
      </w:r>
      <w:bookmarkStart w:id="154" w:name="_zi617rqtpq82" w:colFirst="0" w:colLast="0"/>
      <w:bookmarkStart w:id="155" w:name="_dh3tqg42cx8g" w:colFirst="0" w:colLast="0"/>
      <w:bookmarkStart w:id="156" w:name="_tkh4vhorg9sv" w:colFirst="0" w:colLast="0"/>
      <w:bookmarkStart w:id="157" w:name="_imf4t02cn06x" w:colFirst="0" w:colLast="0"/>
      <w:bookmarkStart w:id="158" w:name="_ae6u1qmit829" w:colFirst="0" w:colLast="0"/>
      <w:bookmarkStart w:id="159" w:name="_sl1jc3cm99ng" w:colFirst="0" w:colLast="0"/>
      <w:bookmarkEnd w:id="154"/>
      <w:bookmarkEnd w:id="155"/>
      <w:bookmarkEnd w:id="156"/>
      <w:bookmarkEnd w:id="157"/>
      <w:bookmarkEnd w:id="158"/>
      <w:bookmarkEnd w:id="159"/>
      <w:r w:rsidR="00A020F2">
        <w:rPr>
          <w:rFonts w:eastAsia="Times New Roman"/>
          <w:lang w:val="en-US"/>
        </w:rPr>
        <w:t>.</w:t>
      </w:r>
    </w:p>
    <w:sectPr w:rsidR="002E6C05" w:rsidRPr="00A020F2" w:rsidSect="00742EF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126C4" w14:textId="77777777" w:rsidR="00DE085B" w:rsidRDefault="00DE085B">
      <w:pPr>
        <w:spacing w:line="240" w:lineRule="auto"/>
      </w:pPr>
      <w:r>
        <w:separator/>
      </w:r>
    </w:p>
  </w:endnote>
  <w:endnote w:type="continuationSeparator" w:id="0">
    <w:p w14:paraId="6A447EEE" w14:textId="77777777" w:rsidR="00DE085B" w:rsidRDefault="00DE0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B7673" w14:textId="77777777" w:rsidR="00837FC3" w:rsidRDefault="00837FC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C35FB" w14:textId="77777777" w:rsidR="00837FC3" w:rsidRDefault="00837FC3">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660C9" w14:textId="77777777" w:rsidR="00837FC3" w:rsidRDefault="00837FC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04F45" w14:textId="77777777" w:rsidR="00DE085B" w:rsidRDefault="00DE085B">
      <w:pPr>
        <w:spacing w:line="240" w:lineRule="auto"/>
      </w:pPr>
      <w:del w:id="0" w:author="Christian Michelsen" w:date="2021-11-16T16:25:00Z">
        <w:r w:rsidDel="001F615B">
          <w:separator/>
        </w:r>
      </w:del>
    </w:p>
  </w:footnote>
  <w:footnote w:type="continuationSeparator" w:id="0">
    <w:p w14:paraId="07DA1221" w14:textId="77777777" w:rsidR="00DE085B" w:rsidRDefault="00DE0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3A1B3" w14:textId="77777777" w:rsidR="00837FC3" w:rsidRDefault="00837FC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DA853" w14:textId="77777777" w:rsidR="00837FC3" w:rsidRDefault="00837FC3">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BE4C0" w14:textId="77777777" w:rsidR="00837FC3" w:rsidRDefault="00837FC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6AE2F4AA"/>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3BE0508C"/>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14DA2A25"/>
    <w:multiLevelType w:val="hybridMultilevel"/>
    <w:tmpl w:val="EB7A53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30335BB"/>
    <w:multiLevelType w:val="hybridMultilevel"/>
    <w:tmpl w:val="16285B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C674823"/>
    <w:multiLevelType w:val="hybridMultilevel"/>
    <w:tmpl w:val="7F1AA378"/>
    <w:lvl w:ilvl="0" w:tplc="F7C628FA">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B408A"/>
    <w:multiLevelType w:val="hybridMultilevel"/>
    <w:tmpl w:val="BE66F764"/>
    <w:lvl w:ilvl="0" w:tplc="E0EC4CFC">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949D4"/>
    <w:multiLevelType w:val="hybridMultilevel"/>
    <w:tmpl w:val="2CA0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57563"/>
    <w:multiLevelType w:val="hybridMultilevel"/>
    <w:tmpl w:val="9DDA30C4"/>
    <w:lvl w:ilvl="0" w:tplc="84CE38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7"/>
  </w:num>
  <w:num w:numId="6">
    <w:abstractNumId w:val="2"/>
  </w:num>
  <w:num w:numId="7">
    <w:abstractNumId w:val="3"/>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ffer Calov Jørgensen">
    <w15:presenceInfo w15:providerId="AD" w15:userId="S::Christoffer.Calov.Joergensen@regionh.dk::10f95c48-ab88-48ff-b66b-a2a97abb35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 Case Studies&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xaz90vjvrv5leds09pd0vptztx95vva0pf&quot;&gt;referencer12&lt;record-ids&gt;&lt;item&gt;227&lt;/item&gt;&lt;item&gt;323&lt;/item&gt;&lt;item&gt;337&lt;/item&gt;&lt;item&gt;360&lt;/item&gt;&lt;item&gt;762&lt;/item&gt;&lt;item&gt;917&lt;/item&gt;&lt;item&gt;1119&lt;/item&gt;&lt;item&gt;1124&lt;/item&gt;&lt;item&gt;1163&lt;/item&gt;&lt;item&gt;1165&lt;/item&gt;&lt;item&gt;1200&lt;/item&gt;&lt;item&gt;1211&lt;/item&gt;&lt;item&gt;1237&lt;/item&gt;&lt;item&gt;1239&lt;/item&gt;&lt;item&gt;1240&lt;/item&gt;&lt;item&gt;1242&lt;/item&gt;&lt;item&gt;1243&lt;/item&gt;&lt;item&gt;1244&lt;/item&gt;&lt;item&gt;1249&lt;/item&gt;&lt;item&gt;1250&lt;/item&gt;&lt;item&gt;1251&lt;/item&gt;&lt;item&gt;1252&lt;/item&gt;&lt;item&gt;1253&lt;/item&gt;&lt;item&gt;1254&lt;/item&gt;&lt;item&gt;1255&lt;/item&gt;&lt;item&gt;1256&lt;/item&gt;&lt;item&gt;1257&lt;/item&gt;&lt;item&gt;1269&lt;/item&gt;&lt;item&gt;1270&lt;/item&gt;&lt;item&gt;1273&lt;/item&gt;&lt;item&gt;1297&lt;/item&gt;&lt;item&gt;1298&lt;/item&gt;&lt;item&gt;1299&lt;/item&gt;&lt;item&gt;1300&lt;/item&gt;&lt;item&gt;1301&lt;/item&gt;&lt;item&gt;1302&lt;/item&gt;&lt;item&gt;1343&lt;/item&gt;&lt;item&gt;1345&lt;/item&gt;&lt;/record-ids&gt;&lt;/item&gt;&lt;/Libraries&gt;"/>
  </w:docVars>
  <w:rsids>
    <w:rsidRoot w:val="00DE67BB"/>
    <w:rsid w:val="000036C4"/>
    <w:rsid w:val="00007190"/>
    <w:rsid w:val="0001365B"/>
    <w:rsid w:val="00015C9A"/>
    <w:rsid w:val="000172A3"/>
    <w:rsid w:val="000201D8"/>
    <w:rsid w:val="000248D5"/>
    <w:rsid w:val="00027BA2"/>
    <w:rsid w:val="00035AC6"/>
    <w:rsid w:val="0004065F"/>
    <w:rsid w:val="00047E43"/>
    <w:rsid w:val="0005488E"/>
    <w:rsid w:val="00054A40"/>
    <w:rsid w:val="00063A28"/>
    <w:rsid w:val="00064F67"/>
    <w:rsid w:val="00073AE5"/>
    <w:rsid w:val="00073ED1"/>
    <w:rsid w:val="00076A6F"/>
    <w:rsid w:val="00094A10"/>
    <w:rsid w:val="00095158"/>
    <w:rsid w:val="000A0E75"/>
    <w:rsid w:val="000A4211"/>
    <w:rsid w:val="000A5D72"/>
    <w:rsid w:val="000B355B"/>
    <w:rsid w:val="000B7FB8"/>
    <w:rsid w:val="000D697D"/>
    <w:rsid w:val="000E0400"/>
    <w:rsid w:val="000E4E6D"/>
    <w:rsid w:val="000E6B33"/>
    <w:rsid w:val="000F052C"/>
    <w:rsid w:val="000F0DF9"/>
    <w:rsid w:val="00100474"/>
    <w:rsid w:val="0010160F"/>
    <w:rsid w:val="0010200D"/>
    <w:rsid w:val="00103896"/>
    <w:rsid w:val="00105632"/>
    <w:rsid w:val="0010678B"/>
    <w:rsid w:val="001159B2"/>
    <w:rsid w:val="0013145C"/>
    <w:rsid w:val="001350E7"/>
    <w:rsid w:val="00141352"/>
    <w:rsid w:val="00146272"/>
    <w:rsid w:val="0015180F"/>
    <w:rsid w:val="00151C85"/>
    <w:rsid w:val="00167B52"/>
    <w:rsid w:val="00171B72"/>
    <w:rsid w:val="00174308"/>
    <w:rsid w:val="00177E04"/>
    <w:rsid w:val="00182A8B"/>
    <w:rsid w:val="00183BEA"/>
    <w:rsid w:val="00193933"/>
    <w:rsid w:val="001A0DB1"/>
    <w:rsid w:val="001A45CF"/>
    <w:rsid w:val="001B3151"/>
    <w:rsid w:val="001B4B0E"/>
    <w:rsid w:val="001B6DB1"/>
    <w:rsid w:val="001C4EB9"/>
    <w:rsid w:val="001D57DD"/>
    <w:rsid w:val="001D689E"/>
    <w:rsid w:val="001F04C4"/>
    <w:rsid w:val="001F615B"/>
    <w:rsid w:val="002076EF"/>
    <w:rsid w:val="00212ED5"/>
    <w:rsid w:val="002269B2"/>
    <w:rsid w:val="00226A41"/>
    <w:rsid w:val="00233F3E"/>
    <w:rsid w:val="00237819"/>
    <w:rsid w:val="00240E5F"/>
    <w:rsid w:val="00241129"/>
    <w:rsid w:val="00250F0D"/>
    <w:rsid w:val="002522F1"/>
    <w:rsid w:val="00253C16"/>
    <w:rsid w:val="00257CC8"/>
    <w:rsid w:val="00261DDE"/>
    <w:rsid w:val="002664CB"/>
    <w:rsid w:val="0026782E"/>
    <w:rsid w:val="00267C3E"/>
    <w:rsid w:val="00271ECB"/>
    <w:rsid w:val="00275BC0"/>
    <w:rsid w:val="00283F18"/>
    <w:rsid w:val="0028609C"/>
    <w:rsid w:val="00292FCC"/>
    <w:rsid w:val="002945B3"/>
    <w:rsid w:val="002950FB"/>
    <w:rsid w:val="002953CA"/>
    <w:rsid w:val="00296CDE"/>
    <w:rsid w:val="002A6231"/>
    <w:rsid w:val="002B42BE"/>
    <w:rsid w:val="002B5B06"/>
    <w:rsid w:val="002B670D"/>
    <w:rsid w:val="002C6B0F"/>
    <w:rsid w:val="002C6BFA"/>
    <w:rsid w:val="002D0DDA"/>
    <w:rsid w:val="002D1C5A"/>
    <w:rsid w:val="002D4B35"/>
    <w:rsid w:val="002E6C05"/>
    <w:rsid w:val="002F2746"/>
    <w:rsid w:val="002F68AE"/>
    <w:rsid w:val="003034CC"/>
    <w:rsid w:val="0030433B"/>
    <w:rsid w:val="00307DF9"/>
    <w:rsid w:val="00310C1E"/>
    <w:rsid w:val="00311082"/>
    <w:rsid w:val="003300FD"/>
    <w:rsid w:val="0033056A"/>
    <w:rsid w:val="00330831"/>
    <w:rsid w:val="00331B0C"/>
    <w:rsid w:val="00333F22"/>
    <w:rsid w:val="00342B68"/>
    <w:rsid w:val="00345E79"/>
    <w:rsid w:val="00347142"/>
    <w:rsid w:val="0035024B"/>
    <w:rsid w:val="00355961"/>
    <w:rsid w:val="00370C70"/>
    <w:rsid w:val="00390E8A"/>
    <w:rsid w:val="003969B5"/>
    <w:rsid w:val="003A31A8"/>
    <w:rsid w:val="003B17DB"/>
    <w:rsid w:val="003B2EF0"/>
    <w:rsid w:val="003C2A30"/>
    <w:rsid w:val="003C41C3"/>
    <w:rsid w:val="003D28EE"/>
    <w:rsid w:val="003F49AB"/>
    <w:rsid w:val="003F4A36"/>
    <w:rsid w:val="0040057F"/>
    <w:rsid w:val="00402027"/>
    <w:rsid w:val="0040209C"/>
    <w:rsid w:val="00410730"/>
    <w:rsid w:val="00432975"/>
    <w:rsid w:val="00436541"/>
    <w:rsid w:val="00436BAC"/>
    <w:rsid w:val="00440A99"/>
    <w:rsid w:val="00442289"/>
    <w:rsid w:val="00446F8D"/>
    <w:rsid w:val="00460067"/>
    <w:rsid w:val="00464245"/>
    <w:rsid w:val="00470FFD"/>
    <w:rsid w:val="004724DC"/>
    <w:rsid w:val="004806F7"/>
    <w:rsid w:val="00482998"/>
    <w:rsid w:val="00491F0C"/>
    <w:rsid w:val="0049353F"/>
    <w:rsid w:val="00497CD1"/>
    <w:rsid w:val="004A43EC"/>
    <w:rsid w:val="004A5136"/>
    <w:rsid w:val="004B04AB"/>
    <w:rsid w:val="004B6266"/>
    <w:rsid w:val="004B6F07"/>
    <w:rsid w:val="004C2BAA"/>
    <w:rsid w:val="004C2BFB"/>
    <w:rsid w:val="004C39A3"/>
    <w:rsid w:val="004C5824"/>
    <w:rsid w:val="004D150D"/>
    <w:rsid w:val="004D42F3"/>
    <w:rsid w:val="004D72A6"/>
    <w:rsid w:val="004D75C8"/>
    <w:rsid w:val="004E757F"/>
    <w:rsid w:val="004F1BE6"/>
    <w:rsid w:val="00502778"/>
    <w:rsid w:val="005177DB"/>
    <w:rsid w:val="005178F2"/>
    <w:rsid w:val="00526D1B"/>
    <w:rsid w:val="005319B5"/>
    <w:rsid w:val="0054672E"/>
    <w:rsid w:val="00563929"/>
    <w:rsid w:val="00564949"/>
    <w:rsid w:val="00571310"/>
    <w:rsid w:val="005823F3"/>
    <w:rsid w:val="00582627"/>
    <w:rsid w:val="00586A2F"/>
    <w:rsid w:val="00586E77"/>
    <w:rsid w:val="00587251"/>
    <w:rsid w:val="00590657"/>
    <w:rsid w:val="00593476"/>
    <w:rsid w:val="005940FB"/>
    <w:rsid w:val="00595A21"/>
    <w:rsid w:val="005A2577"/>
    <w:rsid w:val="005A56EC"/>
    <w:rsid w:val="005B0AB6"/>
    <w:rsid w:val="005B2F43"/>
    <w:rsid w:val="005B5207"/>
    <w:rsid w:val="005B54AB"/>
    <w:rsid w:val="005D6813"/>
    <w:rsid w:val="005E2D7F"/>
    <w:rsid w:val="005E7B14"/>
    <w:rsid w:val="005F2760"/>
    <w:rsid w:val="005F276F"/>
    <w:rsid w:val="00600B0C"/>
    <w:rsid w:val="00601EE5"/>
    <w:rsid w:val="00605877"/>
    <w:rsid w:val="00606FF0"/>
    <w:rsid w:val="00613418"/>
    <w:rsid w:val="00614B1A"/>
    <w:rsid w:val="006173C3"/>
    <w:rsid w:val="0062034B"/>
    <w:rsid w:val="00626A35"/>
    <w:rsid w:val="00627000"/>
    <w:rsid w:val="00627D7A"/>
    <w:rsid w:val="00630B37"/>
    <w:rsid w:val="006313E8"/>
    <w:rsid w:val="00637A75"/>
    <w:rsid w:val="00652142"/>
    <w:rsid w:val="0065307A"/>
    <w:rsid w:val="00653430"/>
    <w:rsid w:val="006549DC"/>
    <w:rsid w:val="006645CD"/>
    <w:rsid w:val="00666E32"/>
    <w:rsid w:val="0067199C"/>
    <w:rsid w:val="00673E49"/>
    <w:rsid w:val="00674188"/>
    <w:rsid w:val="006860E3"/>
    <w:rsid w:val="00687266"/>
    <w:rsid w:val="006A072F"/>
    <w:rsid w:val="006A077D"/>
    <w:rsid w:val="006A23B8"/>
    <w:rsid w:val="006A64CC"/>
    <w:rsid w:val="006A7D10"/>
    <w:rsid w:val="006B4343"/>
    <w:rsid w:val="006B4957"/>
    <w:rsid w:val="006B525F"/>
    <w:rsid w:val="006B6390"/>
    <w:rsid w:val="006F3ADE"/>
    <w:rsid w:val="007059C2"/>
    <w:rsid w:val="007100C3"/>
    <w:rsid w:val="00715315"/>
    <w:rsid w:val="0073193C"/>
    <w:rsid w:val="00734D60"/>
    <w:rsid w:val="00736782"/>
    <w:rsid w:val="007428BB"/>
    <w:rsid w:val="00742EF9"/>
    <w:rsid w:val="00744D97"/>
    <w:rsid w:val="0074562A"/>
    <w:rsid w:val="007463C8"/>
    <w:rsid w:val="00746E06"/>
    <w:rsid w:val="007523A4"/>
    <w:rsid w:val="00757884"/>
    <w:rsid w:val="00760577"/>
    <w:rsid w:val="00775035"/>
    <w:rsid w:val="00784676"/>
    <w:rsid w:val="00791BFA"/>
    <w:rsid w:val="007968AE"/>
    <w:rsid w:val="00796FCC"/>
    <w:rsid w:val="007B17CE"/>
    <w:rsid w:val="007B2717"/>
    <w:rsid w:val="007C174F"/>
    <w:rsid w:val="007C2AAD"/>
    <w:rsid w:val="007F0604"/>
    <w:rsid w:val="007F6128"/>
    <w:rsid w:val="0080158D"/>
    <w:rsid w:val="00801F65"/>
    <w:rsid w:val="008031C9"/>
    <w:rsid w:val="008063F0"/>
    <w:rsid w:val="00815B6D"/>
    <w:rsid w:val="008163E4"/>
    <w:rsid w:val="008179DB"/>
    <w:rsid w:val="008268D5"/>
    <w:rsid w:val="00836275"/>
    <w:rsid w:val="00837FC3"/>
    <w:rsid w:val="00844A1E"/>
    <w:rsid w:val="00847B45"/>
    <w:rsid w:val="008521B0"/>
    <w:rsid w:val="00852E5B"/>
    <w:rsid w:val="008530DD"/>
    <w:rsid w:val="00853822"/>
    <w:rsid w:val="0085563E"/>
    <w:rsid w:val="0086176A"/>
    <w:rsid w:val="00862D0B"/>
    <w:rsid w:val="00866B8D"/>
    <w:rsid w:val="00871FF2"/>
    <w:rsid w:val="00875911"/>
    <w:rsid w:val="0088616F"/>
    <w:rsid w:val="008A6485"/>
    <w:rsid w:val="008A6A5F"/>
    <w:rsid w:val="008B006B"/>
    <w:rsid w:val="008B039D"/>
    <w:rsid w:val="008B6840"/>
    <w:rsid w:val="008C0084"/>
    <w:rsid w:val="008C0A7A"/>
    <w:rsid w:val="008C79F2"/>
    <w:rsid w:val="008D4586"/>
    <w:rsid w:val="008E071F"/>
    <w:rsid w:val="008E6226"/>
    <w:rsid w:val="008F1800"/>
    <w:rsid w:val="008F358C"/>
    <w:rsid w:val="008F5704"/>
    <w:rsid w:val="008F5961"/>
    <w:rsid w:val="008F6EFF"/>
    <w:rsid w:val="00914AC6"/>
    <w:rsid w:val="0091750D"/>
    <w:rsid w:val="00920014"/>
    <w:rsid w:val="00930DDC"/>
    <w:rsid w:val="009366DE"/>
    <w:rsid w:val="00951250"/>
    <w:rsid w:val="0095392F"/>
    <w:rsid w:val="00964E59"/>
    <w:rsid w:val="00970E8C"/>
    <w:rsid w:val="00971034"/>
    <w:rsid w:val="009749CC"/>
    <w:rsid w:val="00983B11"/>
    <w:rsid w:val="0098555D"/>
    <w:rsid w:val="0098594E"/>
    <w:rsid w:val="00986E8D"/>
    <w:rsid w:val="00987ABF"/>
    <w:rsid w:val="00996C5A"/>
    <w:rsid w:val="009A33FF"/>
    <w:rsid w:val="009A3E9B"/>
    <w:rsid w:val="009A4758"/>
    <w:rsid w:val="009B23AE"/>
    <w:rsid w:val="009B2E2A"/>
    <w:rsid w:val="009B3CE2"/>
    <w:rsid w:val="009B78FD"/>
    <w:rsid w:val="009C2D8F"/>
    <w:rsid w:val="009C4EA1"/>
    <w:rsid w:val="009C4F7A"/>
    <w:rsid w:val="009C69F5"/>
    <w:rsid w:val="009D22AF"/>
    <w:rsid w:val="009D416A"/>
    <w:rsid w:val="009E347B"/>
    <w:rsid w:val="009E555A"/>
    <w:rsid w:val="009F125F"/>
    <w:rsid w:val="009F7ECB"/>
    <w:rsid w:val="00A020F2"/>
    <w:rsid w:val="00A02AB9"/>
    <w:rsid w:val="00A04156"/>
    <w:rsid w:val="00A11357"/>
    <w:rsid w:val="00A12BA3"/>
    <w:rsid w:val="00A1333A"/>
    <w:rsid w:val="00A23424"/>
    <w:rsid w:val="00A241BB"/>
    <w:rsid w:val="00A26E6F"/>
    <w:rsid w:val="00A300BE"/>
    <w:rsid w:val="00A3103C"/>
    <w:rsid w:val="00A41EA7"/>
    <w:rsid w:val="00A428EF"/>
    <w:rsid w:val="00A57BF9"/>
    <w:rsid w:val="00A650CD"/>
    <w:rsid w:val="00A71C0A"/>
    <w:rsid w:val="00A87057"/>
    <w:rsid w:val="00A873A4"/>
    <w:rsid w:val="00A92338"/>
    <w:rsid w:val="00A97349"/>
    <w:rsid w:val="00AB3970"/>
    <w:rsid w:val="00AB467D"/>
    <w:rsid w:val="00AB6614"/>
    <w:rsid w:val="00AD327B"/>
    <w:rsid w:val="00AD7DA9"/>
    <w:rsid w:val="00AF07DC"/>
    <w:rsid w:val="00AF0FE5"/>
    <w:rsid w:val="00AF1B20"/>
    <w:rsid w:val="00B03072"/>
    <w:rsid w:val="00B048B6"/>
    <w:rsid w:val="00B053E4"/>
    <w:rsid w:val="00B0635E"/>
    <w:rsid w:val="00B3280E"/>
    <w:rsid w:val="00B328E5"/>
    <w:rsid w:val="00B35BEE"/>
    <w:rsid w:val="00B40332"/>
    <w:rsid w:val="00B470ED"/>
    <w:rsid w:val="00B60FE5"/>
    <w:rsid w:val="00B6259F"/>
    <w:rsid w:val="00B67406"/>
    <w:rsid w:val="00B70E47"/>
    <w:rsid w:val="00B74235"/>
    <w:rsid w:val="00B90B93"/>
    <w:rsid w:val="00B9194D"/>
    <w:rsid w:val="00B9586F"/>
    <w:rsid w:val="00BA20EA"/>
    <w:rsid w:val="00BA421E"/>
    <w:rsid w:val="00BA42FE"/>
    <w:rsid w:val="00BA4C96"/>
    <w:rsid w:val="00BA623A"/>
    <w:rsid w:val="00BB4531"/>
    <w:rsid w:val="00BB6F31"/>
    <w:rsid w:val="00BC0806"/>
    <w:rsid w:val="00BC2023"/>
    <w:rsid w:val="00BC3ECD"/>
    <w:rsid w:val="00BD681B"/>
    <w:rsid w:val="00BD7A8D"/>
    <w:rsid w:val="00BE005B"/>
    <w:rsid w:val="00BE4B1F"/>
    <w:rsid w:val="00BE6C24"/>
    <w:rsid w:val="00BF0120"/>
    <w:rsid w:val="00BF1871"/>
    <w:rsid w:val="00BF60F3"/>
    <w:rsid w:val="00C07C6F"/>
    <w:rsid w:val="00C117F9"/>
    <w:rsid w:val="00C12E31"/>
    <w:rsid w:val="00C23E7D"/>
    <w:rsid w:val="00C2536C"/>
    <w:rsid w:val="00C2662E"/>
    <w:rsid w:val="00C27502"/>
    <w:rsid w:val="00C34C74"/>
    <w:rsid w:val="00C4140F"/>
    <w:rsid w:val="00C42D79"/>
    <w:rsid w:val="00C4424C"/>
    <w:rsid w:val="00C46056"/>
    <w:rsid w:val="00C4644C"/>
    <w:rsid w:val="00C54D28"/>
    <w:rsid w:val="00C6103E"/>
    <w:rsid w:val="00C66740"/>
    <w:rsid w:val="00C67C6E"/>
    <w:rsid w:val="00C70079"/>
    <w:rsid w:val="00C7442B"/>
    <w:rsid w:val="00C82BF5"/>
    <w:rsid w:val="00C840AC"/>
    <w:rsid w:val="00C95CF4"/>
    <w:rsid w:val="00CA0750"/>
    <w:rsid w:val="00CA173C"/>
    <w:rsid w:val="00CA1D31"/>
    <w:rsid w:val="00CA527C"/>
    <w:rsid w:val="00CB3BCC"/>
    <w:rsid w:val="00CB4DEC"/>
    <w:rsid w:val="00CB532E"/>
    <w:rsid w:val="00CB6416"/>
    <w:rsid w:val="00CD5648"/>
    <w:rsid w:val="00CD6E5B"/>
    <w:rsid w:val="00CE07D9"/>
    <w:rsid w:val="00CE42F9"/>
    <w:rsid w:val="00CE5D27"/>
    <w:rsid w:val="00CF6ACB"/>
    <w:rsid w:val="00D0116E"/>
    <w:rsid w:val="00D027E5"/>
    <w:rsid w:val="00D10289"/>
    <w:rsid w:val="00D10AA5"/>
    <w:rsid w:val="00D11CD9"/>
    <w:rsid w:val="00D149ED"/>
    <w:rsid w:val="00D1627B"/>
    <w:rsid w:val="00D17394"/>
    <w:rsid w:val="00D229F6"/>
    <w:rsid w:val="00D22E48"/>
    <w:rsid w:val="00D24A45"/>
    <w:rsid w:val="00D30488"/>
    <w:rsid w:val="00D32A9C"/>
    <w:rsid w:val="00D33E3A"/>
    <w:rsid w:val="00D34763"/>
    <w:rsid w:val="00D4269A"/>
    <w:rsid w:val="00D437AD"/>
    <w:rsid w:val="00D444C3"/>
    <w:rsid w:val="00D471CD"/>
    <w:rsid w:val="00D53956"/>
    <w:rsid w:val="00D559F4"/>
    <w:rsid w:val="00D57B1B"/>
    <w:rsid w:val="00D57BF2"/>
    <w:rsid w:val="00D634C7"/>
    <w:rsid w:val="00D66481"/>
    <w:rsid w:val="00D8663B"/>
    <w:rsid w:val="00D91F47"/>
    <w:rsid w:val="00D94A9C"/>
    <w:rsid w:val="00D96DEC"/>
    <w:rsid w:val="00DA089A"/>
    <w:rsid w:val="00DA3AAE"/>
    <w:rsid w:val="00DA3E74"/>
    <w:rsid w:val="00DA41A1"/>
    <w:rsid w:val="00DA5123"/>
    <w:rsid w:val="00DA56F8"/>
    <w:rsid w:val="00DB5183"/>
    <w:rsid w:val="00DC16E3"/>
    <w:rsid w:val="00DC7164"/>
    <w:rsid w:val="00DD178F"/>
    <w:rsid w:val="00DD6AB5"/>
    <w:rsid w:val="00DD7259"/>
    <w:rsid w:val="00DE085B"/>
    <w:rsid w:val="00DE67BB"/>
    <w:rsid w:val="00DE6DEF"/>
    <w:rsid w:val="00DF2B44"/>
    <w:rsid w:val="00DF30E5"/>
    <w:rsid w:val="00DF6367"/>
    <w:rsid w:val="00E03430"/>
    <w:rsid w:val="00E04E4D"/>
    <w:rsid w:val="00E064D2"/>
    <w:rsid w:val="00E1249D"/>
    <w:rsid w:val="00E13889"/>
    <w:rsid w:val="00E15325"/>
    <w:rsid w:val="00E219CC"/>
    <w:rsid w:val="00E2500E"/>
    <w:rsid w:val="00E251DE"/>
    <w:rsid w:val="00E305C3"/>
    <w:rsid w:val="00E32D59"/>
    <w:rsid w:val="00E33A38"/>
    <w:rsid w:val="00E33FEF"/>
    <w:rsid w:val="00E34BFE"/>
    <w:rsid w:val="00E44367"/>
    <w:rsid w:val="00E46CCC"/>
    <w:rsid w:val="00E55BD4"/>
    <w:rsid w:val="00E61464"/>
    <w:rsid w:val="00E66009"/>
    <w:rsid w:val="00E707C5"/>
    <w:rsid w:val="00E71106"/>
    <w:rsid w:val="00E730D1"/>
    <w:rsid w:val="00E82069"/>
    <w:rsid w:val="00E836BB"/>
    <w:rsid w:val="00E837DD"/>
    <w:rsid w:val="00E84A78"/>
    <w:rsid w:val="00E91F6D"/>
    <w:rsid w:val="00E94AFB"/>
    <w:rsid w:val="00E955FE"/>
    <w:rsid w:val="00EB02BB"/>
    <w:rsid w:val="00EB2780"/>
    <w:rsid w:val="00EC1DD3"/>
    <w:rsid w:val="00EC3275"/>
    <w:rsid w:val="00EC6600"/>
    <w:rsid w:val="00EC6A2A"/>
    <w:rsid w:val="00ED1853"/>
    <w:rsid w:val="00EE5F22"/>
    <w:rsid w:val="00EE6E97"/>
    <w:rsid w:val="00EE735E"/>
    <w:rsid w:val="00EE7F45"/>
    <w:rsid w:val="00EF118A"/>
    <w:rsid w:val="00F05A80"/>
    <w:rsid w:val="00F05ED8"/>
    <w:rsid w:val="00F073A5"/>
    <w:rsid w:val="00F079D5"/>
    <w:rsid w:val="00F11C50"/>
    <w:rsid w:val="00F35D27"/>
    <w:rsid w:val="00F36FC9"/>
    <w:rsid w:val="00F4291D"/>
    <w:rsid w:val="00F441FA"/>
    <w:rsid w:val="00F44476"/>
    <w:rsid w:val="00F54680"/>
    <w:rsid w:val="00F56AB1"/>
    <w:rsid w:val="00F67693"/>
    <w:rsid w:val="00F92DE8"/>
    <w:rsid w:val="00F95BD7"/>
    <w:rsid w:val="00FA2335"/>
    <w:rsid w:val="00FA3BFB"/>
    <w:rsid w:val="00FA6674"/>
    <w:rsid w:val="00FB1D47"/>
    <w:rsid w:val="00FB3DEE"/>
    <w:rsid w:val="00FB5D8D"/>
    <w:rsid w:val="00FC78A9"/>
    <w:rsid w:val="00FD3F9F"/>
    <w:rsid w:val="00FE4276"/>
    <w:rsid w:val="00FE64B6"/>
    <w:rsid w:val="00FF0860"/>
    <w:rsid w:val="00FF0ADD"/>
    <w:rsid w:val="00FF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26ACA"/>
  <w15:docId w15:val="{902D0C6C-5FD8-47EC-995F-F92A5163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Kommentartekst">
    <w:name w:val="annotation text"/>
    <w:basedOn w:val="Normal"/>
    <w:link w:val="KommentartekstTegn"/>
    <w:uiPriority w:val="99"/>
    <w:semiHidden/>
    <w:unhideWhenUsed/>
    <w:pPr>
      <w:spacing w:line="240" w:lineRule="auto"/>
    </w:pPr>
    <w:rPr>
      <w:sz w:val="20"/>
      <w:szCs w:val="20"/>
    </w:rPr>
  </w:style>
  <w:style w:type="character" w:customStyle="1" w:styleId="KommentartekstTegn">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 w:type="paragraph" w:styleId="Markeringsbobletekst">
    <w:name w:val="Balloon Text"/>
    <w:basedOn w:val="Normal"/>
    <w:link w:val="MarkeringsbobletekstTegn"/>
    <w:uiPriority w:val="99"/>
    <w:semiHidden/>
    <w:unhideWhenUsed/>
    <w:rsid w:val="001D57DD"/>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D57DD"/>
    <w:rPr>
      <w:rFonts w:ascii="Segoe UI" w:hAnsi="Segoe UI" w:cs="Segoe UI"/>
      <w:sz w:val="18"/>
      <w:szCs w:val="18"/>
    </w:rPr>
  </w:style>
  <w:style w:type="paragraph" w:customStyle="1" w:styleId="EndNoteBibliographyTitle">
    <w:name w:val="EndNote Bibliography Title"/>
    <w:basedOn w:val="Normal"/>
    <w:link w:val="EndNoteBibliographyTitleTegn"/>
    <w:rsid w:val="001D57DD"/>
    <w:pPr>
      <w:jc w:val="center"/>
    </w:pPr>
    <w:rPr>
      <w:noProof/>
      <w:lang w:val="en-US"/>
    </w:rPr>
  </w:style>
  <w:style w:type="character" w:customStyle="1" w:styleId="EndNoteBibliographyTitleTegn">
    <w:name w:val="EndNote Bibliography Title Tegn"/>
    <w:basedOn w:val="Standardskrifttypeiafsnit"/>
    <w:link w:val="EndNoteBibliographyTitle"/>
    <w:rsid w:val="001D57DD"/>
    <w:rPr>
      <w:noProof/>
      <w:lang w:val="en-US"/>
    </w:rPr>
  </w:style>
  <w:style w:type="paragraph" w:customStyle="1" w:styleId="EndNoteBibliography">
    <w:name w:val="EndNote Bibliography"/>
    <w:basedOn w:val="Normal"/>
    <w:link w:val="EndNoteBibliographyTegn"/>
    <w:rsid w:val="001D57DD"/>
    <w:pPr>
      <w:spacing w:line="240" w:lineRule="auto"/>
    </w:pPr>
    <w:rPr>
      <w:noProof/>
      <w:lang w:val="en-US"/>
    </w:rPr>
  </w:style>
  <w:style w:type="character" w:customStyle="1" w:styleId="EndNoteBibliographyTegn">
    <w:name w:val="EndNote Bibliography Tegn"/>
    <w:basedOn w:val="Standardskrifttypeiafsnit"/>
    <w:link w:val="EndNoteBibliography"/>
    <w:rsid w:val="001D57DD"/>
    <w:rPr>
      <w:noProof/>
      <w:lang w:val="en-US"/>
    </w:rPr>
  </w:style>
  <w:style w:type="character" w:styleId="Hyperlink">
    <w:name w:val="Hyperlink"/>
    <w:basedOn w:val="Standardskrifttypeiafsnit"/>
    <w:uiPriority w:val="99"/>
    <w:unhideWhenUsed/>
    <w:rsid w:val="00C117F9"/>
    <w:rPr>
      <w:color w:val="0000FF" w:themeColor="hyperlink"/>
      <w:u w:val="single"/>
    </w:rPr>
  </w:style>
  <w:style w:type="character" w:styleId="Ulstomtale">
    <w:name w:val="Unresolved Mention"/>
    <w:basedOn w:val="Standardskrifttypeiafsnit"/>
    <w:uiPriority w:val="99"/>
    <w:semiHidden/>
    <w:unhideWhenUsed/>
    <w:rsid w:val="00C117F9"/>
    <w:rPr>
      <w:color w:val="605E5C"/>
      <w:shd w:val="clear" w:color="auto" w:fill="E1DFDD"/>
    </w:rPr>
  </w:style>
  <w:style w:type="paragraph" w:styleId="Opstilling-punkttegn">
    <w:name w:val="List Bullet"/>
    <w:basedOn w:val="Normal"/>
    <w:uiPriority w:val="99"/>
    <w:semiHidden/>
    <w:unhideWhenUsed/>
    <w:rsid w:val="00E04E4D"/>
    <w:pPr>
      <w:numPr>
        <w:numId w:val="1"/>
      </w:numPr>
      <w:contextualSpacing/>
    </w:pPr>
  </w:style>
  <w:style w:type="paragraph" w:styleId="Opstilling-talellerbogst">
    <w:name w:val="List Number"/>
    <w:basedOn w:val="Normal"/>
    <w:uiPriority w:val="99"/>
    <w:semiHidden/>
    <w:unhideWhenUsed/>
    <w:rsid w:val="00E04E4D"/>
    <w:pPr>
      <w:numPr>
        <w:numId w:val="2"/>
      </w:numPr>
      <w:contextualSpacing/>
    </w:pPr>
  </w:style>
  <w:style w:type="paragraph" w:styleId="Sidehoved">
    <w:name w:val="header"/>
    <w:basedOn w:val="Normal"/>
    <w:link w:val="SidehovedTegn"/>
    <w:uiPriority w:val="99"/>
    <w:unhideWhenUsed/>
    <w:rsid w:val="00E04E4D"/>
    <w:pPr>
      <w:tabs>
        <w:tab w:val="center" w:pos="4986"/>
        <w:tab w:val="right" w:pos="9972"/>
      </w:tabs>
      <w:spacing w:line="240" w:lineRule="auto"/>
    </w:pPr>
  </w:style>
  <w:style w:type="character" w:customStyle="1" w:styleId="SidehovedTegn">
    <w:name w:val="Sidehoved Tegn"/>
    <w:basedOn w:val="Standardskrifttypeiafsnit"/>
    <w:link w:val="Sidehoved"/>
    <w:uiPriority w:val="99"/>
    <w:rsid w:val="00E04E4D"/>
  </w:style>
  <w:style w:type="paragraph" w:styleId="Sidefod">
    <w:name w:val="footer"/>
    <w:basedOn w:val="Normal"/>
    <w:link w:val="SidefodTegn"/>
    <w:uiPriority w:val="99"/>
    <w:unhideWhenUsed/>
    <w:rsid w:val="00E04E4D"/>
    <w:pPr>
      <w:tabs>
        <w:tab w:val="center" w:pos="4986"/>
        <w:tab w:val="right" w:pos="9972"/>
      </w:tabs>
      <w:spacing w:line="240" w:lineRule="auto"/>
    </w:pPr>
  </w:style>
  <w:style w:type="character" w:customStyle="1" w:styleId="SidefodTegn">
    <w:name w:val="Sidefod Tegn"/>
    <w:basedOn w:val="Standardskrifttypeiafsnit"/>
    <w:link w:val="Sidefod"/>
    <w:uiPriority w:val="99"/>
    <w:rsid w:val="00E04E4D"/>
  </w:style>
  <w:style w:type="paragraph" w:styleId="Kommentaremne">
    <w:name w:val="annotation subject"/>
    <w:basedOn w:val="Kommentartekst"/>
    <w:next w:val="Kommentartekst"/>
    <w:link w:val="KommentaremneTegn"/>
    <w:uiPriority w:val="99"/>
    <w:semiHidden/>
    <w:unhideWhenUsed/>
    <w:rsid w:val="00674188"/>
    <w:rPr>
      <w:b/>
      <w:bCs/>
    </w:rPr>
  </w:style>
  <w:style w:type="character" w:customStyle="1" w:styleId="KommentaremneTegn">
    <w:name w:val="Kommentaremne Tegn"/>
    <w:basedOn w:val="KommentartekstTegn"/>
    <w:link w:val="Kommentaremne"/>
    <w:uiPriority w:val="99"/>
    <w:semiHidden/>
    <w:rsid w:val="00674188"/>
    <w:rPr>
      <w:b/>
      <w:bCs/>
      <w:sz w:val="20"/>
      <w:szCs w:val="20"/>
    </w:rPr>
  </w:style>
  <w:style w:type="paragraph" w:styleId="Korrektur">
    <w:name w:val="Revision"/>
    <w:hidden/>
    <w:uiPriority w:val="99"/>
    <w:semiHidden/>
    <w:rsid w:val="00BF60F3"/>
    <w:pPr>
      <w:spacing w:line="240" w:lineRule="auto"/>
    </w:pPr>
  </w:style>
  <w:style w:type="paragraph" w:styleId="NormalWeb">
    <w:name w:val="Normal (Web)"/>
    <w:basedOn w:val="Normal"/>
    <w:uiPriority w:val="99"/>
    <w:unhideWhenUsed/>
    <w:rsid w:val="00D471C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eafsnit">
    <w:name w:val="List Paragraph"/>
    <w:basedOn w:val="Normal"/>
    <w:uiPriority w:val="34"/>
    <w:qFormat/>
    <w:rsid w:val="00EE735E"/>
    <w:pPr>
      <w:ind w:left="720"/>
      <w:contextualSpacing/>
    </w:pPr>
  </w:style>
  <w:style w:type="character" w:styleId="BesgtLink">
    <w:name w:val="FollowedHyperlink"/>
    <w:basedOn w:val="Standardskrifttypeiafsnit"/>
    <w:uiPriority w:val="99"/>
    <w:semiHidden/>
    <w:unhideWhenUsed/>
    <w:rsid w:val="002076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4855">
      <w:bodyDiv w:val="1"/>
      <w:marLeft w:val="0"/>
      <w:marRight w:val="0"/>
      <w:marTop w:val="0"/>
      <w:marBottom w:val="0"/>
      <w:divBdr>
        <w:top w:val="none" w:sz="0" w:space="0" w:color="auto"/>
        <w:left w:val="none" w:sz="0" w:space="0" w:color="auto"/>
        <w:bottom w:val="none" w:sz="0" w:space="0" w:color="auto"/>
        <w:right w:val="none" w:sz="0" w:space="0" w:color="auto"/>
      </w:divBdr>
    </w:div>
    <w:div w:id="302740754">
      <w:bodyDiv w:val="1"/>
      <w:marLeft w:val="0"/>
      <w:marRight w:val="0"/>
      <w:marTop w:val="0"/>
      <w:marBottom w:val="0"/>
      <w:divBdr>
        <w:top w:val="none" w:sz="0" w:space="0" w:color="auto"/>
        <w:left w:val="none" w:sz="0" w:space="0" w:color="auto"/>
        <w:bottom w:val="none" w:sz="0" w:space="0" w:color="auto"/>
        <w:right w:val="none" w:sz="0" w:space="0" w:color="auto"/>
      </w:divBdr>
    </w:div>
    <w:div w:id="399180009">
      <w:bodyDiv w:val="1"/>
      <w:marLeft w:val="0"/>
      <w:marRight w:val="0"/>
      <w:marTop w:val="0"/>
      <w:marBottom w:val="0"/>
      <w:divBdr>
        <w:top w:val="none" w:sz="0" w:space="0" w:color="auto"/>
        <w:left w:val="none" w:sz="0" w:space="0" w:color="auto"/>
        <w:bottom w:val="none" w:sz="0" w:space="0" w:color="auto"/>
        <w:right w:val="none" w:sz="0" w:space="0" w:color="auto"/>
      </w:divBdr>
    </w:div>
    <w:div w:id="433523804">
      <w:bodyDiv w:val="1"/>
      <w:marLeft w:val="0"/>
      <w:marRight w:val="0"/>
      <w:marTop w:val="0"/>
      <w:marBottom w:val="0"/>
      <w:divBdr>
        <w:top w:val="none" w:sz="0" w:space="0" w:color="auto"/>
        <w:left w:val="none" w:sz="0" w:space="0" w:color="auto"/>
        <w:bottom w:val="none" w:sz="0" w:space="0" w:color="auto"/>
        <w:right w:val="none" w:sz="0" w:space="0" w:color="auto"/>
      </w:divBdr>
    </w:div>
    <w:div w:id="442069283">
      <w:bodyDiv w:val="1"/>
      <w:marLeft w:val="0"/>
      <w:marRight w:val="0"/>
      <w:marTop w:val="0"/>
      <w:marBottom w:val="0"/>
      <w:divBdr>
        <w:top w:val="none" w:sz="0" w:space="0" w:color="auto"/>
        <w:left w:val="none" w:sz="0" w:space="0" w:color="auto"/>
        <w:bottom w:val="none" w:sz="0" w:space="0" w:color="auto"/>
        <w:right w:val="none" w:sz="0" w:space="0" w:color="auto"/>
      </w:divBdr>
    </w:div>
    <w:div w:id="497042298">
      <w:bodyDiv w:val="1"/>
      <w:marLeft w:val="0"/>
      <w:marRight w:val="0"/>
      <w:marTop w:val="0"/>
      <w:marBottom w:val="0"/>
      <w:divBdr>
        <w:top w:val="none" w:sz="0" w:space="0" w:color="auto"/>
        <w:left w:val="none" w:sz="0" w:space="0" w:color="auto"/>
        <w:bottom w:val="none" w:sz="0" w:space="0" w:color="auto"/>
        <w:right w:val="none" w:sz="0" w:space="0" w:color="auto"/>
      </w:divBdr>
    </w:div>
    <w:div w:id="1116022137">
      <w:bodyDiv w:val="1"/>
      <w:marLeft w:val="0"/>
      <w:marRight w:val="0"/>
      <w:marTop w:val="0"/>
      <w:marBottom w:val="0"/>
      <w:divBdr>
        <w:top w:val="none" w:sz="0" w:space="0" w:color="auto"/>
        <w:left w:val="none" w:sz="0" w:space="0" w:color="auto"/>
        <w:bottom w:val="none" w:sz="0" w:space="0" w:color="auto"/>
        <w:right w:val="none" w:sz="0" w:space="0" w:color="auto"/>
      </w:divBdr>
    </w:div>
    <w:div w:id="1118984033">
      <w:bodyDiv w:val="1"/>
      <w:marLeft w:val="0"/>
      <w:marRight w:val="0"/>
      <w:marTop w:val="0"/>
      <w:marBottom w:val="0"/>
      <w:divBdr>
        <w:top w:val="none" w:sz="0" w:space="0" w:color="auto"/>
        <w:left w:val="none" w:sz="0" w:space="0" w:color="auto"/>
        <w:bottom w:val="none" w:sz="0" w:space="0" w:color="auto"/>
        <w:right w:val="none" w:sz="0" w:space="0" w:color="auto"/>
      </w:divBdr>
    </w:div>
    <w:div w:id="1161626036">
      <w:bodyDiv w:val="1"/>
      <w:marLeft w:val="0"/>
      <w:marRight w:val="0"/>
      <w:marTop w:val="0"/>
      <w:marBottom w:val="0"/>
      <w:divBdr>
        <w:top w:val="none" w:sz="0" w:space="0" w:color="auto"/>
        <w:left w:val="none" w:sz="0" w:space="0" w:color="auto"/>
        <w:bottom w:val="none" w:sz="0" w:space="0" w:color="auto"/>
        <w:right w:val="none" w:sz="0" w:space="0" w:color="auto"/>
      </w:divBdr>
    </w:div>
    <w:div w:id="1178808382">
      <w:bodyDiv w:val="1"/>
      <w:marLeft w:val="0"/>
      <w:marRight w:val="0"/>
      <w:marTop w:val="0"/>
      <w:marBottom w:val="0"/>
      <w:divBdr>
        <w:top w:val="none" w:sz="0" w:space="0" w:color="auto"/>
        <w:left w:val="none" w:sz="0" w:space="0" w:color="auto"/>
        <w:bottom w:val="none" w:sz="0" w:space="0" w:color="auto"/>
        <w:right w:val="none" w:sz="0" w:space="0" w:color="auto"/>
      </w:divBdr>
    </w:div>
    <w:div w:id="1572302430">
      <w:bodyDiv w:val="1"/>
      <w:marLeft w:val="0"/>
      <w:marRight w:val="0"/>
      <w:marTop w:val="0"/>
      <w:marBottom w:val="0"/>
      <w:divBdr>
        <w:top w:val="none" w:sz="0" w:space="0" w:color="auto"/>
        <w:left w:val="none" w:sz="0" w:space="0" w:color="auto"/>
        <w:bottom w:val="none" w:sz="0" w:space="0" w:color="auto"/>
        <w:right w:val="none" w:sz="0" w:space="0" w:color="auto"/>
      </w:divBdr>
    </w:div>
    <w:div w:id="1676110984">
      <w:bodyDiv w:val="1"/>
      <w:marLeft w:val="0"/>
      <w:marRight w:val="0"/>
      <w:marTop w:val="0"/>
      <w:marBottom w:val="0"/>
      <w:divBdr>
        <w:top w:val="none" w:sz="0" w:space="0" w:color="auto"/>
        <w:left w:val="none" w:sz="0" w:space="0" w:color="auto"/>
        <w:bottom w:val="none" w:sz="0" w:space="0" w:color="auto"/>
        <w:right w:val="none" w:sz="0" w:space="0" w:color="auto"/>
      </w:divBdr>
    </w:div>
    <w:div w:id="1886209148">
      <w:bodyDiv w:val="1"/>
      <w:marLeft w:val="0"/>
      <w:marRight w:val="0"/>
      <w:marTop w:val="0"/>
      <w:marBottom w:val="0"/>
      <w:divBdr>
        <w:top w:val="none" w:sz="0" w:space="0" w:color="auto"/>
        <w:left w:val="none" w:sz="0" w:space="0" w:color="auto"/>
        <w:bottom w:val="none" w:sz="0" w:space="0" w:color="auto"/>
        <w:right w:val="none" w:sz="0" w:space="0" w:color="auto"/>
      </w:divBdr>
    </w:div>
    <w:div w:id="2126920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708.0200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4DCFA-D914-4942-BF8C-7A9CEC8B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20</Pages>
  <Words>10905</Words>
  <Characters>62160</Characters>
  <Application>Microsoft Office Word</Application>
  <DocSecurity>0</DocSecurity>
  <Lines>518</Lines>
  <Paragraphs>145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 Finken</dc:creator>
  <cp:keywords/>
  <dc:description/>
  <cp:lastModifiedBy>Christoffer Calov Jørgensen</cp:lastModifiedBy>
  <cp:revision>11</cp:revision>
  <cp:lastPrinted>2021-11-17T09:22:00Z</cp:lastPrinted>
  <dcterms:created xsi:type="dcterms:W3CDTF">2022-09-07T08:05:00Z</dcterms:created>
  <dcterms:modified xsi:type="dcterms:W3CDTF">2022-09-07T19:14:00Z</dcterms:modified>
</cp:coreProperties>
</file>