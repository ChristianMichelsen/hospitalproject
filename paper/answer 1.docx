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0D6D" w14:textId="77777777" w:rsidR="00EB1771" w:rsidRPr="00EB1771" w:rsidRDefault="00EB1771" w:rsidP="00EB1771">
      <w:pPr>
        <w:spacing w:before="320" w:after="80" w:line="240" w:lineRule="auto"/>
        <w:outlineLvl w:val="2"/>
        <w:rPr>
          <w:rFonts w:ascii="Times New Roman" w:eastAsia="Times New Roman" w:hAnsi="Times New Roman" w:cs="Times New Roman"/>
          <w:b/>
          <w:bCs/>
          <w:sz w:val="27"/>
          <w:szCs w:val="27"/>
        </w:rPr>
      </w:pPr>
      <w:r w:rsidRPr="00EB1771">
        <w:rPr>
          <w:rFonts w:ascii="Arial" w:eastAsia="Times New Roman" w:hAnsi="Arial" w:cs="Arial"/>
          <w:color w:val="434343"/>
          <w:sz w:val="28"/>
          <w:szCs w:val="28"/>
        </w:rPr>
        <w:t>Reviewer 1:</w:t>
      </w:r>
    </w:p>
    <w:p w14:paraId="79B0D63A" w14:textId="77777777" w:rsidR="00EB1771" w:rsidRPr="00EB1771" w:rsidRDefault="00EB1771" w:rsidP="00EB1771">
      <w:pPr>
        <w:spacing w:after="0" w:line="240" w:lineRule="auto"/>
        <w:rPr>
          <w:rFonts w:ascii="Times New Roman" w:eastAsia="Times New Roman" w:hAnsi="Times New Roman" w:cs="Times New Roman"/>
          <w:sz w:val="24"/>
          <w:szCs w:val="24"/>
        </w:rPr>
      </w:pPr>
    </w:p>
    <w:p w14:paraId="101761CA" w14:textId="77777777" w:rsidR="00EB1771" w:rsidRPr="00EB1771" w:rsidRDefault="00EB1771" w:rsidP="00EB1771">
      <w:pPr>
        <w:spacing w:after="0" w:line="240" w:lineRule="auto"/>
        <w:rPr>
          <w:rFonts w:ascii="Times New Roman" w:eastAsia="Times New Roman" w:hAnsi="Times New Roman" w:cs="Times New Roman"/>
          <w:sz w:val="24"/>
          <w:szCs w:val="24"/>
        </w:rPr>
      </w:pPr>
      <w:r w:rsidRPr="00EB1771">
        <w:rPr>
          <w:rFonts w:ascii="Arial" w:eastAsia="Times New Roman" w:hAnsi="Arial" w:cs="Arial"/>
          <w:color w:val="000000"/>
        </w:rPr>
        <w:t>I have reviewed this manuscript from statistical methodology point of view and identified several major points as listed below. </w:t>
      </w:r>
    </w:p>
    <w:p w14:paraId="6C0F3974" w14:textId="77777777" w:rsidR="00EB1771" w:rsidRPr="00EB1771" w:rsidRDefault="00EB1771" w:rsidP="00EB1771">
      <w:pPr>
        <w:spacing w:after="0" w:line="240" w:lineRule="auto"/>
        <w:rPr>
          <w:rFonts w:ascii="Times New Roman" w:eastAsia="Times New Roman" w:hAnsi="Times New Roman" w:cs="Times New Roman"/>
          <w:sz w:val="24"/>
          <w:szCs w:val="24"/>
        </w:rPr>
      </w:pPr>
      <w:r w:rsidRPr="00EB1771">
        <w:rPr>
          <w:rFonts w:ascii="Times New Roman" w:eastAsia="Times New Roman" w:hAnsi="Times New Roman" w:cs="Times New Roman"/>
          <w:sz w:val="24"/>
          <w:szCs w:val="24"/>
        </w:rPr>
        <w:br/>
      </w:r>
    </w:p>
    <w:p w14:paraId="1F1C0463" w14:textId="77777777" w:rsidR="00EB1771" w:rsidRPr="00EB1771" w:rsidRDefault="00EB1771" w:rsidP="00EB1771">
      <w:pPr>
        <w:numPr>
          <w:ilvl w:val="0"/>
          <w:numId w:val="1"/>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Instead of defining outcomes as A and B, authors may </w:t>
      </w:r>
      <w:proofErr w:type="gramStart"/>
      <w:r w:rsidRPr="00EB1771">
        <w:rPr>
          <w:rFonts w:ascii="Arial" w:eastAsia="Times New Roman" w:hAnsi="Arial" w:cs="Arial"/>
          <w:color w:val="000000"/>
        </w:rPr>
        <w:t>labelled</w:t>
      </w:r>
      <w:proofErr w:type="gramEnd"/>
      <w:r w:rsidRPr="00EB1771">
        <w:rPr>
          <w:rFonts w:ascii="Arial" w:eastAsia="Times New Roman" w:hAnsi="Arial" w:cs="Arial"/>
          <w:color w:val="000000"/>
        </w:rPr>
        <w:t xml:space="preserve"> them as primary and secondary outcome as it is confusing.</w:t>
      </w:r>
    </w:p>
    <w:p w14:paraId="10E11D83" w14:textId="77777777" w:rsidR="00EB1771" w:rsidRPr="00EB1771" w:rsidRDefault="00EB1771" w:rsidP="00EB1771">
      <w:pPr>
        <w:spacing w:after="0" w:line="240" w:lineRule="auto"/>
        <w:rPr>
          <w:rFonts w:ascii="Times New Roman" w:eastAsia="Times New Roman" w:hAnsi="Times New Roman" w:cs="Times New Roman"/>
          <w:sz w:val="24"/>
          <w:szCs w:val="24"/>
        </w:rPr>
      </w:pPr>
    </w:p>
    <w:p w14:paraId="2735F25F" w14:textId="6057095A" w:rsidR="00EB1771" w:rsidRPr="00EB1771" w:rsidRDefault="003D500B" w:rsidP="00EB1771">
      <w:pPr>
        <w:spacing w:after="0" w:line="240" w:lineRule="auto"/>
        <w:ind w:left="720"/>
        <w:rPr>
          <w:rFonts w:ascii="Times New Roman" w:eastAsia="Times New Roman" w:hAnsi="Times New Roman" w:cs="Times New Roman"/>
          <w:sz w:val="24"/>
          <w:szCs w:val="24"/>
        </w:rPr>
      </w:pPr>
      <w:ins w:id="0" w:author="Christoffer Calov Jørgensen" w:date="2022-09-07T11:41:00Z">
        <w:r>
          <w:rPr>
            <w:rFonts w:ascii="Arial" w:eastAsia="Times New Roman" w:hAnsi="Arial" w:cs="Arial"/>
            <w:color w:val="000000"/>
          </w:rPr>
          <w:t xml:space="preserve">Author response: </w:t>
        </w:r>
      </w:ins>
      <w:r w:rsidR="00EB1771" w:rsidRPr="00EB1771">
        <w:rPr>
          <w:rFonts w:ascii="Arial" w:eastAsia="Times New Roman" w:hAnsi="Arial" w:cs="Arial"/>
          <w:color w:val="000000"/>
        </w:rPr>
        <w:t>We agree and have updated the text accordingly.</w:t>
      </w:r>
      <w:r w:rsidR="00EB1771" w:rsidRPr="00EB1771">
        <w:rPr>
          <w:rFonts w:ascii="Arial" w:eastAsia="Times New Roman" w:hAnsi="Arial" w:cs="Arial"/>
          <w:color w:val="000000"/>
        </w:rPr>
        <w:br/>
      </w:r>
      <w:r w:rsidR="00EB1771" w:rsidRPr="00EB1771">
        <w:rPr>
          <w:rFonts w:ascii="Arial" w:eastAsia="Times New Roman" w:hAnsi="Arial" w:cs="Arial"/>
          <w:color w:val="000000"/>
        </w:rPr>
        <w:br/>
      </w:r>
    </w:p>
    <w:p w14:paraId="5BA000CD" w14:textId="0699A312" w:rsidR="00EB1771" w:rsidRPr="00EB1771" w:rsidRDefault="00EB1771" w:rsidP="00EB1771">
      <w:pPr>
        <w:numPr>
          <w:ilvl w:val="0"/>
          <w:numId w:val="2"/>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There is a typo in writing number of samples for training set in the statistical analysis section. It is written as ’18.013’.</w:t>
      </w:r>
      <w:r w:rsidRPr="00EB1771">
        <w:rPr>
          <w:rFonts w:ascii="Arial" w:eastAsia="Times New Roman" w:hAnsi="Arial" w:cs="Arial"/>
          <w:color w:val="000000"/>
        </w:rPr>
        <w:br/>
      </w:r>
      <w:r w:rsidRPr="00EB1771">
        <w:rPr>
          <w:rFonts w:ascii="Arial" w:eastAsia="Times New Roman" w:hAnsi="Arial" w:cs="Arial"/>
          <w:color w:val="000000"/>
        </w:rPr>
        <w:br/>
      </w:r>
      <w:ins w:id="1" w:author="Christoffer Calov Jørgensen" w:date="2022-09-07T11:42:00Z">
        <w:r w:rsidR="003D500B">
          <w:rPr>
            <w:rFonts w:ascii="Arial" w:eastAsia="Times New Roman" w:hAnsi="Arial" w:cs="Arial"/>
            <w:color w:val="000000"/>
          </w:rPr>
          <w:t>Author response:</w:t>
        </w:r>
        <w:r w:rsidR="003D500B" w:rsidRPr="00EB1771">
          <w:rPr>
            <w:rFonts w:ascii="Arial" w:eastAsia="Times New Roman" w:hAnsi="Arial" w:cs="Arial"/>
            <w:color w:val="000000"/>
          </w:rPr>
          <w:t xml:space="preserve"> </w:t>
        </w:r>
        <w:r w:rsidR="003D500B">
          <w:rPr>
            <w:rFonts w:ascii="Arial" w:eastAsia="Times New Roman" w:hAnsi="Arial" w:cs="Arial"/>
            <w:color w:val="000000"/>
          </w:rPr>
          <w:t>Corrected.</w:t>
        </w:r>
      </w:ins>
      <w:r w:rsidRPr="00EB1771">
        <w:rPr>
          <w:rFonts w:ascii="Arial" w:eastAsia="Times New Roman" w:hAnsi="Arial" w:cs="Arial"/>
          <w:color w:val="000000"/>
        </w:rPr>
        <w:br/>
      </w:r>
      <w:r w:rsidRPr="00EB1771">
        <w:rPr>
          <w:rFonts w:ascii="Arial" w:eastAsia="Times New Roman" w:hAnsi="Arial" w:cs="Arial"/>
          <w:color w:val="000000"/>
        </w:rPr>
        <w:br/>
      </w:r>
    </w:p>
    <w:p w14:paraId="244B8D98" w14:textId="77777777" w:rsidR="00EB1771" w:rsidRPr="00EB1771" w:rsidRDefault="00EB1771" w:rsidP="00EB1771">
      <w:pPr>
        <w:numPr>
          <w:ilvl w:val="0"/>
          <w:numId w:val="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Recent theoretical developments (with software implementation) allow us to calculate minimum required sample size for model development and validation. For example, </w:t>
      </w:r>
      <w:hyperlink r:id="rId6" w:history="1">
        <w:r w:rsidRPr="00EB1771">
          <w:rPr>
            <w:rFonts w:ascii="Arial" w:eastAsia="Times New Roman" w:hAnsi="Arial" w:cs="Arial"/>
            <w:color w:val="1155CC"/>
            <w:u w:val="single"/>
          </w:rPr>
          <w:t>Riley et al (2020)</w:t>
        </w:r>
      </w:hyperlink>
      <w:r w:rsidRPr="00EB1771">
        <w:rPr>
          <w:rFonts w:ascii="Arial" w:eastAsia="Times New Roman" w:hAnsi="Arial" w:cs="Arial"/>
          <w:color w:val="000000"/>
        </w:rPr>
        <w:t xml:space="preserve"> demonstrated how one should calculate the minimum required sample size for developing a clinical prediction model.</w:t>
      </w:r>
      <w:r w:rsidRPr="00EB1771">
        <w:rPr>
          <w:rFonts w:ascii="Arial" w:eastAsia="Times New Roman" w:hAnsi="Arial" w:cs="Arial"/>
          <w:color w:val="000000"/>
        </w:rPr>
        <w:br/>
      </w:r>
      <w:r w:rsidRPr="00EB1771">
        <w:rPr>
          <w:rFonts w:ascii="Arial" w:eastAsia="Times New Roman" w:hAnsi="Arial" w:cs="Arial"/>
          <w:color w:val="000000"/>
        </w:rPr>
        <w:br/>
      </w:r>
      <w:commentRangeStart w:id="2"/>
      <w:r w:rsidRPr="00EB1771">
        <w:rPr>
          <w:rFonts w:ascii="Arial" w:eastAsia="Times New Roman" w:hAnsi="Arial" w:cs="Arial"/>
          <w:color w:val="000000"/>
        </w:rPr>
        <w:t xml:space="preserve">TP: </w:t>
      </w:r>
      <w:proofErr w:type="spellStart"/>
      <w:r w:rsidRPr="00EB1771">
        <w:rPr>
          <w:rFonts w:ascii="Arial" w:eastAsia="Times New Roman" w:hAnsi="Arial" w:cs="Arial"/>
          <w:color w:val="000000"/>
        </w:rPr>
        <w:t>Udfra</w:t>
      </w:r>
      <w:proofErr w:type="spellEnd"/>
      <w:r w:rsidRPr="00EB1771">
        <w:rPr>
          <w:rFonts w:ascii="Arial" w:eastAsia="Times New Roman" w:hAnsi="Arial" w:cs="Arial"/>
          <w:color w:val="000000"/>
        </w:rPr>
        <w:t xml:space="preserve"> 2021 </w:t>
      </w:r>
      <w:proofErr w:type="spellStart"/>
      <w:r w:rsidRPr="00EB1771">
        <w:rPr>
          <w:rFonts w:ascii="Arial" w:eastAsia="Times New Roman" w:hAnsi="Arial" w:cs="Arial"/>
          <w:color w:val="000000"/>
        </w:rPr>
        <w:t>artiklen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nedenfor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synes</w:t>
      </w:r>
      <w:proofErr w:type="spellEnd"/>
      <w:r w:rsidRPr="00EB1771">
        <w:rPr>
          <w:rFonts w:ascii="Arial" w:eastAsia="Times New Roman" w:hAnsi="Arial" w:cs="Arial"/>
          <w:color w:val="000000"/>
        </w:rPr>
        <w:t xml:space="preserve"> det at </w:t>
      </w:r>
      <w:proofErr w:type="spellStart"/>
      <w:r w:rsidRPr="00EB1771">
        <w:rPr>
          <w:rFonts w:ascii="Arial" w:eastAsia="Times New Roman" w:hAnsi="Arial" w:cs="Arial"/>
          <w:color w:val="000000"/>
        </w:rPr>
        <w:t>være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sunde</w:t>
      </w:r>
      <w:proofErr w:type="spellEnd"/>
      <w:r w:rsidRPr="00EB1771">
        <w:rPr>
          <w:rFonts w:ascii="Arial" w:eastAsia="Times New Roman" w:hAnsi="Arial" w:cs="Arial"/>
          <w:color w:val="000000"/>
        </w:rPr>
        <w:t xml:space="preserve"> men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helt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tidssvarende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metoder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at </w:t>
      </w:r>
      <w:proofErr w:type="spellStart"/>
      <w:r w:rsidRPr="00EB1771">
        <w:rPr>
          <w:rFonts w:ascii="Arial" w:eastAsia="Times New Roman" w:hAnsi="Arial" w:cs="Arial"/>
          <w:color w:val="000000"/>
        </w:rPr>
        <w:t>finde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ud</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af</w:t>
      </w:r>
      <w:proofErr w:type="spellEnd"/>
      <w:r w:rsidRPr="00EB1771">
        <w:rPr>
          <w:rFonts w:ascii="Arial" w:eastAsia="Times New Roman" w:hAnsi="Arial" w:cs="Arial"/>
          <w:color w:val="000000"/>
        </w:rPr>
        <w:t xml:space="preserve"> minimum sample size. </w:t>
      </w:r>
      <w:proofErr w:type="spellStart"/>
      <w:r w:rsidRPr="00EB1771">
        <w:rPr>
          <w:rFonts w:ascii="Arial" w:eastAsia="Times New Roman" w:hAnsi="Arial" w:cs="Arial"/>
          <w:color w:val="000000"/>
        </w:rPr>
        <w:t>Desuden</w:t>
      </w:r>
      <w:proofErr w:type="spellEnd"/>
      <w:r w:rsidRPr="00EB1771">
        <w:rPr>
          <w:rFonts w:ascii="Arial" w:eastAsia="Times New Roman" w:hAnsi="Arial" w:cs="Arial"/>
          <w:color w:val="000000"/>
        </w:rPr>
        <w:t xml:space="preserve"> er der jo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en</w:t>
      </w:r>
      <w:proofErr w:type="spellEnd"/>
      <w:r w:rsidRPr="00EB1771">
        <w:rPr>
          <w:rFonts w:ascii="Arial" w:eastAsia="Times New Roman" w:hAnsi="Arial" w:cs="Arial"/>
          <w:color w:val="000000"/>
        </w:rPr>
        <w:t xml:space="preserve"> fast </w:t>
      </w:r>
      <w:proofErr w:type="spellStart"/>
      <w:r w:rsidRPr="00EB1771">
        <w:rPr>
          <w:rFonts w:ascii="Arial" w:eastAsia="Times New Roman" w:hAnsi="Arial" w:cs="Arial"/>
          <w:color w:val="000000"/>
        </w:rPr>
        <w:t>grænse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de </w:t>
      </w:r>
      <w:proofErr w:type="spellStart"/>
      <w:r w:rsidRPr="00EB1771">
        <w:rPr>
          <w:rFonts w:ascii="Arial" w:eastAsia="Times New Roman" w:hAnsi="Arial" w:cs="Arial"/>
          <w:color w:val="000000"/>
        </w:rPr>
        <w:t>foreslår</w:t>
      </w:r>
      <w:proofErr w:type="spellEnd"/>
      <w:r w:rsidRPr="00EB1771">
        <w:rPr>
          <w:rFonts w:ascii="Arial" w:eastAsia="Times New Roman" w:hAnsi="Arial" w:cs="Arial"/>
          <w:color w:val="000000"/>
        </w:rPr>
        <w:t xml:space="preserve"> at </w:t>
      </w:r>
      <w:proofErr w:type="spellStart"/>
      <w:r w:rsidRPr="00EB1771">
        <w:rPr>
          <w:rFonts w:ascii="Arial" w:eastAsia="Times New Roman" w:hAnsi="Arial" w:cs="Arial"/>
          <w:color w:val="000000"/>
        </w:rPr>
        <w:t>træne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på</w:t>
      </w:r>
      <w:proofErr w:type="spellEnd"/>
      <w:r w:rsidRPr="00EB1771">
        <w:rPr>
          <w:rFonts w:ascii="Arial" w:eastAsia="Times New Roman" w:hAnsi="Arial" w:cs="Arial"/>
          <w:color w:val="000000"/>
        </w:rPr>
        <w:t xml:space="preserve"> “det hele”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opdele</w:t>
      </w:r>
      <w:proofErr w:type="spellEnd"/>
      <w:r w:rsidRPr="00EB1771">
        <w:rPr>
          <w:rFonts w:ascii="Arial" w:eastAsia="Times New Roman" w:hAnsi="Arial" w:cs="Arial"/>
          <w:color w:val="000000"/>
        </w:rPr>
        <w:t xml:space="preserve"> det, </w:t>
      </w:r>
      <w:proofErr w:type="spellStart"/>
      <w:r w:rsidRPr="00EB1771">
        <w:rPr>
          <w:rFonts w:ascii="Arial" w:eastAsia="Times New Roman" w:hAnsi="Arial" w:cs="Arial"/>
          <w:color w:val="000000"/>
        </w:rPr>
        <w:t>mens</w:t>
      </w:r>
      <w:proofErr w:type="spellEnd"/>
      <w:r w:rsidRPr="00EB1771">
        <w:rPr>
          <w:rFonts w:ascii="Arial" w:eastAsia="Times New Roman" w:hAnsi="Arial" w:cs="Arial"/>
          <w:color w:val="000000"/>
        </w:rPr>
        <w:t xml:space="preserve"> Cross Validation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er </w:t>
      </w:r>
      <w:proofErr w:type="spellStart"/>
      <w:r w:rsidRPr="00EB1771">
        <w:rPr>
          <w:rFonts w:ascii="Arial" w:eastAsia="Times New Roman" w:hAnsi="Arial" w:cs="Arial"/>
          <w:color w:val="000000"/>
        </w:rPr>
        <w:t>nævnt</w:t>
      </w:r>
      <w:proofErr w:type="spellEnd"/>
      <w:r w:rsidRPr="00EB1771">
        <w:rPr>
          <w:rFonts w:ascii="Arial" w:eastAsia="Times New Roman" w:hAnsi="Arial" w:cs="Arial"/>
          <w:color w:val="000000"/>
        </w:rPr>
        <w:t>!!!</w:t>
      </w:r>
      <w:r w:rsidRPr="00EB1771">
        <w:rPr>
          <w:rFonts w:ascii="Arial" w:eastAsia="Times New Roman" w:hAnsi="Arial" w:cs="Arial"/>
          <w:color w:val="000000"/>
        </w:rPr>
        <w:br/>
      </w:r>
      <w:proofErr w:type="spellStart"/>
      <w:r w:rsidRPr="00EB1771">
        <w:rPr>
          <w:rFonts w:ascii="Arial" w:eastAsia="Times New Roman" w:hAnsi="Arial" w:cs="Arial"/>
          <w:color w:val="000000"/>
        </w:rPr>
        <w:t>Så</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tror</w:t>
      </w:r>
      <w:proofErr w:type="spellEnd"/>
      <w:r w:rsidRPr="00EB1771">
        <w:rPr>
          <w:rFonts w:ascii="Arial" w:eastAsia="Times New Roman" w:hAnsi="Arial" w:cs="Arial"/>
          <w:color w:val="000000"/>
        </w:rPr>
        <w:t xml:space="preserve">, at vi </w:t>
      </w:r>
      <w:proofErr w:type="spellStart"/>
      <w:r w:rsidRPr="00EB1771">
        <w:rPr>
          <w:rFonts w:ascii="Arial" w:eastAsia="Times New Roman" w:hAnsi="Arial" w:cs="Arial"/>
          <w:color w:val="000000"/>
        </w:rPr>
        <w:t>skal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anderkende</w:t>
      </w:r>
      <w:proofErr w:type="spellEnd"/>
      <w:r w:rsidRPr="00EB1771">
        <w:rPr>
          <w:rFonts w:ascii="Arial" w:eastAsia="Times New Roman" w:hAnsi="Arial" w:cs="Arial"/>
          <w:color w:val="000000"/>
        </w:rPr>
        <w:t xml:space="preserve">, at der </w:t>
      </w:r>
      <w:proofErr w:type="spellStart"/>
      <w:r w:rsidRPr="00EB1771">
        <w:rPr>
          <w:rFonts w:ascii="Arial" w:eastAsia="Times New Roman" w:hAnsi="Arial" w:cs="Arial"/>
          <w:color w:val="000000"/>
        </w:rPr>
        <w:t>findes</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metoder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måske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citere</w:t>
      </w:r>
      <w:proofErr w:type="spellEnd"/>
      <w:r w:rsidRPr="00EB1771">
        <w:rPr>
          <w:rFonts w:ascii="Arial" w:eastAsia="Times New Roman" w:hAnsi="Arial" w:cs="Arial"/>
          <w:color w:val="000000"/>
        </w:rPr>
        <w:t xml:space="preserve"> Riley, </w:t>
      </w:r>
      <w:proofErr w:type="spellStart"/>
      <w:r w:rsidRPr="00EB1771">
        <w:rPr>
          <w:rFonts w:ascii="Arial" w:eastAsia="Times New Roman" w:hAnsi="Arial" w:cs="Arial"/>
          <w:color w:val="000000"/>
        </w:rPr>
        <w:t>hvis</w:t>
      </w:r>
      <w:proofErr w:type="spellEnd"/>
      <w:r w:rsidRPr="00EB1771">
        <w:rPr>
          <w:rFonts w:ascii="Arial" w:eastAsia="Times New Roman" w:hAnsi="Arial" w:cs="Arial"/>
          <w:color w:val="000000"/>
        </w:rPr>
        <w:t xml:space="preserve"> det er det, </w:t>
      </w:r>
      <w:proofErr w:type="spellStart"/>
      <w:r w:rsidRPr="00EB1771">
        <w:rPr>
          <w:rFonts w:ascii="Arial" w:eastAsia="Times New Roman" w:hAnsi="Arial" w:cs="Arial"/>
          <w:color w:val="000000"/>
        </w:rPr>
        <w:t>som</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han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ønsker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evt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putte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kommentar</w:t>
      </w:r>
      <w:proofErr w:type="spellEnd"/>
      <w:r w:rsidRPr="00EB1771">
        <w:rPr>
          <w:rFonts w:ascii="Arial" w:eastAsia="Times New Roman" w:hAnsi="Arial" w:cs="Arial"/>
          <w:color w:val="000000"/>
        </w:rPr>
        <w:t xml:space="preserve"> om sample size </w:t>
      </w:r>
      <w:proofErr w:type="spellStart"/>
      <w:r w:rsidRPr="00EB1771">
        <w:rPr>
          <w:rFonts w:ascii="Arial" w:eastAsia="Times New Roman" w:hAnsi="Arial" w:cs="Arial"/>
          <w:color w:val="000000"/>
        </w:rPr>
        <w:t>ind</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teksten</w:t>
      </w:r>
      <w:proofErr w:type="spellEnd"/>
      <w:r w:rsidRPr="00EB1771">
        <w:rPr>
          <w:rFonts w:ascii="Arial" w:eastAsia="Times New Roman" w:hAnsi="Arial" w:cs="Arial"/>
          <w:color w:val="000000"/>
        </w:rPr>
        <w:t xml:space="preserve">. Men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hører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meget</w:t>
      </w:r>
      <w:proofErr w:type="spellEnd"/>
      <w:r w:rsidRPr="00EB1771">
        <w:rPr>
          <w:rFonts w:ascii="Arial" w:eastAsia="Times New Roman" w:hAnsi="Arial" w:cs="Arial"/>
          <w:color w:val="000000"/>
        </w:rPr>
        <w:t xml:space="preserve"> gerne </w:t>
      </w:r>
      <w:proofErr w:type="spellStart"/>
      <w:r w:rsidRPr="00EB1771">
        <w:rPr>
          <w:rFonts w:ascii="Arial" w:eastAsia="Times New Roman" w:hAnsi="Arial" w:cs="Arial"/>
          <w:color w:val="000000"/>
        </w:rPr>
        <w:t>jer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mindst</w:t>
      </w:r>
      <w:proofErr w:type="spellEnd"/>
      <w:r w:rsidRPr="00EB1771">
        <w:rPr>
          <w:rFonts w:ascii="Arial" w:eastAsia="Times New Roman" w:hAnsi="Arial" w:cs="Arial"/>
          <w:color w:val="000000"/>
        </w:rPr>
        <w:t xml:space="preserve"> om der er </w:t>
      </w:r>
      <w:proofErr w:type="spellStart"/>
      <w:r w:rsidRPr="00EB1771">
        <w:rPr>
          <w:rFonts w:ascii="Arial" w:eastAsia="Times New Roman" w:hAnsi="Arial" w:cs="Arial"/>
          <w:color w:val="000000"/>
        </w:rPr>
        <w:t>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nem</w:t>
      </w:r>
      <w:proofErr w:type="spellEnd"/>
      <w:r w:rsidRPr="00EB1771">
        <w:rPr>
          <w:rFonts w:ascii="Arial" w:eastAsia="Times New Roman" w:hAnsi="Arial" w:cs="Arial"/>
          <w:color w:val="000000"/>
        </w:rPr>
        <w:t xml:space="preserve">) software </w:t>
      </w:r>
      <w:proofErr w:type="spellStart"/>
      <w:r w:rsidRPr="00EB1771">
        <w:rPr>
          <w:rFonts w:ascii="Arial" w:eastAsia="Times New Roman" w:hAnsi="Arial" w:cs="Arial"/>
          <w:color w:val="000000"/>
        </w:rPr>
        <w:t>implementering</w:t>
      </w:r>
      <w:proofErr w:type="spellEnd"/>
      <w:r w:rsidRPr="00EB1771">
        <w:rPr>
          <w:rFonts w:ascii="Arial" w:eastAsia="Times New Roman" w:hAnsi="Arial" w:cs="Arial"/>
          <w:color w:val="000000"/>
        </w:rPr>
        <w:t>, Christian?</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w:t>
      </w:r>
      <w:commentRangeEnd w:id="2"/>
      <w:r w:rsidR="00D37960">
        <w:rPr>
          <w:rStyle w:val="Kommentarhenvisning"/>
        </w:rPr>
        <w:commentReference w:id="2"/>
      </w:r>
      <w:r w:rsidRPr="00EB1771">
        <w:rPr>
          <w:rFonts w:ascii="Arial" w:eastAsia="Times New Roman" w:hAnsi="Arial" w:cs="Arial"/>
          <w:color w:val="000000"/>
        </w:rPr>
        <w:t xml:space="preserve">? </w:t>
      </w:r>
      <w:r w:rsidRPr="00EB1771">
        <w:rPr>
          <w:rFonts w:ascii="Arial" w:eastAsia="Times New Roman" w:hAnsi="Arial" w:cs="Arial"/>
          <w:color w:val="000000"/>
        </w:rPr>
        <w:br/>
        <w:t> </w:t>
      </w:r>
    </w:p>
    <w:p w14:paraId="0183C0E3" w14:textId="04FFC602" w:rsidR="00EB1771" w:rsidRPr="00EB1771" w:rsidRDefault="00EB1771" w:rsidP="00EB1771">
      <w:pPr>
        <w:numPr>
          <w:ilvl w:val="0"/>
          <w:numId w:val="4"/>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Similarly, </w:t>
      </w:r>
      <w:hyperlink r:id="rId11" w:history="1">
        <w:r w:rsidRPr="00EB1771">
          <w:rPr>
            <w:rFonts w:ascii="Arial" w:eastAsia="Times New Roman" w:hAnsi="Arial" w:cs="Arial"/>
            <w:color w:val="1155CC"/>
            <w:u w:val="single"/>
          </w:rPr>
          <w:t>Riley et al (2021)</w:t>
        </w:r>
      </w:hyperlink>
      <w:r w:rsidRPr="00EB1771">
        <w:rPr>
          <w:rFonts w:ascii="Arial" w:eastAsia="Times New Roman" w:hAnsi="Arial" w:cs="Arial"/>
          <w:color w:val="000000"/>
        </w:rPr>
        <w:t xml:space="preserve"> showed how minimum sample size could be calculated for external validation of a clinical prediction model with a binary outcome. This will provide an idea about how much sample size we need when developing and validating a prediction model.</w:t>
      </w:r>
      <w:r w:rsidRPr="00EB1771">
        <w:rPr>
          <w:rFonts w:ascii="Arial" w:eastAsia="Times New Roman" w:hAnsi="Arial" w:cs="Arial"/>
          <w:color w:val="000000"/>
        </w:rPr>
        <w:br/>
      </w:r>
      <w:r w:rsidRPr="00EB1771">
        <w:rPr>
          <w:rFonts w:ascii="Arial" w:eastAsia="Times New Roman" w:hAnsi="Arial" w:cs="Arial"/>
          <w:color w:val="000000"/>
        </w:rPr>
        <w:br/>
      </w:r>
      <w:commentRangeStart w:id="3"/>
      <w:proofErr w:type="spellStart"/>
      <w:r w:rsidRPr="00EB1771">
        <w:rPr>
          <w:rFonts w:ascii="Arial" w:eastAsia="Times New Roman" w:hAnsi="Arial" w:cs="Arial"/>
          <w:color w:val="000000"/>
        </w:rPr>
        <w:t>Potentielt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hvis</w:t>
      </w:r>
      <w:proofErr w:type="spellEnd"/>
      <w:r w:rsidRPr="00EB1771">
        <w:rPr>
          <w:rFonts w:ascii="Arial" w:eastAsia="Times New Roman" w:hAnsi="Arial" w:cs="Arial"/>
          <w:color w:val="000000"/>
        </w:rPr>
        <w:t xml:space="preserve"> vi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adopterer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ideen</w:t>
      </w:r>
      <w:proofErr w:type="spellEnd"/>
      <w:r w:rsidRPr="00EB1771">
        <w:rPr>
          <w:rFonts w:ascii="Arial" w:eastAsia="Times New Roman" w:hAnsi="Arial" w:cs="Arial"/>
          <w:color w:val="000000"/>
        </w:rPr>
        <w:t xml:space="preserve"> (TP):</w:t>
      </w:r>
      <w:commentRangeEnd w:id="3"/>
      <w:r w:rsidR="00D37960">
        <w:rPr>
          <w:rStyle w:val="Kommentarhenvisning"/>
        </w:rPr>
        <w:commentReference w:id="3"/>
      </w:r>
      <w:r w:rsidRPr="00EB1771">
        <w:rPr>
          <w:rFonts w:ascii="Arial" w:eastAsia="Times New Roman" w:hAnsi="Arial" w:cs="Arial"/>
          <w:color w:val="000000"/>
        </w:rPr>
        <w:t xml:space="preserve"> </w:t>
      </w:r>
      <w:ins w:id="4" w:author="Christoffer Calov Jørgensen" w:date="2022-09-07T14:33:00Z">
        <w:r w:rsidR="00D37960">
          <w:rPr>
            <w:rFonts w:ascii="Arial" w:eastAsia="Times New Roman" w:hAnsi="Arial" w:cs="Arial"/>
            <w:color w:val="000000"/>
          </w:rPr>
          <w:t xml:space="preserve">Thank you for drawing attention to the above paper. </w:t>
        </w:r>
      </w:ins>
      <w:r w:rsidRPr="00EB1771">
        <w:rPr>
          <w:rFonts w:ascii="Arial" w:eastAsia="Times New Roman" w:hAnsi="Arial" w:cs="Arial"/>
          <w:color w:val="000000"/>
        </w:rPr>
        <w:t xml:space="preserve">In principle there is no lower limit to the sample size, only it may (largely) impact the subsequent model performance. But since we do not train the model on all data, but retain an “unconsidered” portion (and </w:t>
      </w:r>
      <w:proofErr w:type="spellStart"/>
      <w:r w:rsidRPr="00EB1771">
        <w:rPr>
          <w:rFonts w:ascii="Arial" w:eastAsia="Times New Roman" w:hAnsi="Arial" w:cs="Arial"/>
          <w:color w:val="000000"/>
        </w:rPr>
        <w:t>optimise</w:t>
      </w:r>
      <w:proofErr w:type="spellEnd"/>
      <w:r w:rsidRPr="00EB1771">
        <w:rPr>
          <w:rFonts w:ascii="Arial" w:eastAsia="Times New Roman" w:hAnsi="Arial" w:cs="Arial"/>
          <w:color w:val="000000"/>
        </w:rPr>
        <w:t xml:space="preserve"> this usage through temporal cross validation) for testing model performance - </w:t>
      </w:r>
      <w:del w:id="5" w:author="Christoffer Calov Jørgensen" w:date="2022-09-07T14:34:00Z">
        <w:r w:rsidRPr="00EB1771" w:rsidDel="00D37960">
          <w:rPr>
            <w:rFonts w:ascii="Arial" w:eastAsia="Times New Roman" w:hAnsi="Arial" w:cs="Arial"/>
            <w:color w:val="000000"/>
          </w:rPr>
          <w:delText xml:space="preserve">and </w:delText>
        </w:r>
      </w:del>
      <w:ins w:id="6" w:author="Christoffer Calov Jørgensen" w:date="2022-09-07T14:34:00Z">
        <w:r w:rsidR="00D37960">
          <w:rPr>
            <w:rFonts w:ascii="Arial" w:eastAsia="Times New Roman" w:hAnsi="Arial" w:cs="Arial"/>
            <w:color w:val="000000"/>
          </w:rPr>
          <w:t>which</w:t>
        </w:r>
      </w:ins>
      <w:del w:id="7" w:author="Christoffer Calov Jørgensen" w:date="2022-09-07T14:34:00Z">
        <w:r w:rsidRPr="00EB1771" w:rsidDel="00D37960">
          <w:rPr>
            <w:rFonts w:ascii="Arial" w:eastAsia="Times New Roman" w:hAnsi="Arial" w:cs="Arial"/>
            <w:color w:val="000000"/>
          </w:rPr>
          <w:delText>it</w:delText>
        </w:r>
      </w:del>
      <w:r w:rsidRPr="00EB1771">
        <w:rPr>
          <w:rFonts w:ascii="Arial" w:eastAsia="Times New Roman" w:hAnsi="Arial" w:cs="Arial"/>
          <w:color w:val="000000"/>
        </w:rPr>
        <w:t xml:space="preserve"> is th</w:t>
      </w:r>
      <w:del w:id="8" w:author="Christoffer Calov Jørgensen" w:date="2022-09-07T14:34:00Z">
        <w:r w:rsidRPr="00EB1771" w:rsidDel="00D37960">
          <w:rPr>
            <w:rFonts w:ascii="Arial" w:eastAsia="Times New Roman" w:hAnsi="Arial" w:cs="Arial"/>
            <w:color w:val="000000"/>
          </w:rPr>
          <w:delText>is</w:delText>
        </w:r>
      </w:del>
      <w:ins w:id="9" w:author="Christoffer Calov Jørgensen" w:date="2022-09-07T14:34:00Z">
        <w:r w:rsidR="00D37960">
          <w:rPr>
            <w:rFonts w:ascii="Arial" w:eastAsia="Times New Roman" w:hAnsi="Arial" w:cs="Arial"/>
            <w:color w:val="000000"/>
          </w:rPr>
          <w:t>e</w:t>
        </w:r>
      </w:ins>
      <w:r w:rsidRPr="00EB1771">
        <w:rPr>
          <w:rFonts w:ascii="Arial" w:eastAsia="Times New Roman" w:hAnsi="Arial" w:cs="Arial"/>
          <w:color w:val="000000"/>
        </w:rPr>
        <w:t xml:space="preserve"> part we report - we </w:t>
      </w:r>
      <w:del w:id="10" w:author="Christoffer Calov Jørgensen" w:date="2022-09-07T14:34:00Z">
        <w:r w:rsidRPr="00EB1771" w:rsidDel="00D37960">
          <w:rPr>
            <w:rFonts w:ascii="Arial" w:eastAsia="Times New Roman" w:hAnsi="Arial" w:cs="Arial"/>
            <w:color w:val="000000"/>
          </w:rPr>
          <w:delText xml:space="preserve">feel </w:delText>
        </w:r>
      </w:del>
      <w:ins w:id="11" w:author="Christoffer Calov Jørgensen" w:date="2022-09-07T14:34:00Z">
        <w:r w:rsidR="00D37960">
          <w:rPr>
            <w:rFonts w:ascii="Arial" w:eastAsia="Times New Roman" w:hAnsi="Arial" w:cs="Arial"/>
            <w:color w:val="000000"/>
          </w:rPr>
          <w:t>believe</w:t>
        </w:r>
        <w:r w:rsidR="00D37960" w:rsidRPr="00EB1771">
          <w:rPr>
            <w:rFonts w:ascii="Arial" w:eastAsia="Times New Roman" w:hAnsi="Arial" w:cs="Arial"/>
            <w:color w:val="000000"/>
          </w:rPr>
          <w:t xml:space="preserve"> </w:t>
        </w:r>
      </w:ins>
      <w:r w:rsidRPr="00EB1771">
        <w:rPr>
          <w:rFonts w:ascii="Arial" w:eastAsia="Times New Roman" w:hAnsi="Arial" w:cs="Arial"/>
          <w:color w:val="000000"/>
        </w:rPr>
        <w:t xml:space="preserve">that </w:t>
      </w:r>
      <w:del w:id="12" w:author="Christoffer Calov Jørgensen" w:date="2022-09-07T14:35:00Z">
        <w:r w:rsidRPr="00EB1771" w:rsidDel="00D37960">
          <w:rPr>
            <w:rFonts w:ascii="Arial" w:eastAsia="Times New Roman" w:hAnsi="Arial" w:cs="Arial"/>
            <w:color w:val="000000"/>
          </w:rPr>
          <w:delText xml:space="preserve">we </w:delText>
        </w:r>
      </w:del>
      <w:ins w:id="13" w:author="Christoffer Calov Jørgensen" w:date="2022-09-07T14:35:00Z">
        <w:r w:rsidR="00D37960">
          <w:rPr>
            <w:rFonts w:ascii="Arial" w:eastAsia="Times New Roman" w:hAnsi="Arial" w:cs="Arial"/>
            <w:color w:val="000000"/>
          </w:rPr>
          <w:t xml:space="preserve">our study complies with </w:t>
        </w:r>
      </w:ins>
      <w:del w:id="14" w:author="Christoffer Calov Jørgensen" w:date="2022-09-07T14:35:00Z">
        <w:r w:rsidRPr="00EB1771" w:rsidDel="00D37960">
          <w:rPr>
            <w:rFonts w:ascii="Arial" w:eastAsia="Times New Roman" w:hAnsi="Arial" w:cs="Arial"/>
            <w:color w:val="000000"/>
          </w:rPr>
          <w:delText>have lived up to the</w:delText>
        </w:r>
      </w:del>
      <w:r w:rsidRPr="00EB1771">
        <w:rPr>
          <w:rFonts w:ascii="Arial" w:eastAsia="Times New Roman" w:hAnsi="Arial" w:cs="Arial"/>
          <w:color w:val="000000"/>
        </w:rPr>
        <w:t xml:space="preserve"> best practice</w:t>
      </w:r>
      <w:del w:id="15" w:author="Christoffer Calov Jørgensen" w:date="2022-09-07T14:35:00Z">
        <w:r w:rsidRPr="00EB1771" w:rsidDel="00D37960">
          <w:rPr>
            <w:rFonts w:ascii="Arial" w:eastAsia="Times New Roman" w:hAnsi="Arial" w:cs="Arial"/>
            <w:color w:val="000000"/>
          </w:rPr>
          <w:delText>s</w:delText>
        </w:r>
      </w:del>
      <w:r w:rsidRPr="00EB1771">
        <w:rPr>
          <w:rFonts w:ascii="Arial" w:eastAsia="Times New Roman" w:hAnsi="Arial" w:cs="Arial"/>
          <w:color w:val="000000"/>
        </w:rPr>
        <w:t xml:space="preserve"> of data modelling.</w:t>
      </w:r>
      <w:r w:rsidRPr="00EB1771">
        <w:rPr>
          <w:rFonts w:ascii="Arial" w:eastAsia="Times New Roman" w:hAnsi="Arial" w:cs="Arial"/>
          <w:color w:val="000000"/>
        </w:rPr>
        <w:br/>
      </w:r>
      <w:commentRangeStart w:id="16"/>
      <w:r w:rsidRPr="00EB1771">
        <w:rPr>
          <w:rFonts w:ascii="Arial" w:eastAsia="Times New Roman" w:hAnsi="Arial" w:cs="Arial"/>
          <w:color w:val="000000"/>
        </w:rPr>
        <w:t xml:space="preserve">However, </w:t>
      </w:r>
      <w:del w:id="17" w:author="Christoffer Calov Jørgensen" w:date="2022-09-07T11:49:00Z">
        <w:r w:rsidRPr="00EB1771" w:rsidDel="003D500B">
          <w:rPr>
            <w:rFonts w:ascii="Arial" w:eastAsia="Times New Roman" w:hAnsi="Arial" w:cs="Arial"/>
            <w:color w:val="000000"/>
          </w:rPr>
          <w:delText xml:space="preserve">looking </w:delText>
        </w:r>
      </w:del>
      <w:ins w:id="18" w:author="Christoffer Calov Jørgensen" w:date="2022-09-07T11:49:00Z">
        <w:r w:rsidR="003D500B">
          <w:rPr>
            <w:rFonts w:ascii="Arial" w:eastAsia="Times New Roman" w:hAnsi="Arial" w:cs="Arial"/>
            <w:color w:val="000000"/>
          </w:rPr>
          <w:t>after evaluating</w:t>
        </w:r>
      </w:ins>
      <w:del w:id="19" w:author="Christoffer Calov Jørgensen" w:date="2022-09-07T11:49:00Z">
        <w:r w:rsidRPr="00EB1771" w:rsidDel="003D500B">
          <w:rPr>
            <w:rFonts w:ascii="Arial" w:eastAsia="Times New Roman" w:hAnsi="Arial" w:cs="Arial"/>
            <w:color w:val="000000"/>
          </w:rPr>
          <w:delText>at</w:delText>
        </w:r>
      </w:del>
      <w:r w:rsidRPr="00EB1771">
        <w:rPr>
          <w:rFonts w:ascii="Arial" w:eastAsia="Times New Roman" w:hAnsi="Arial" w:cs="Arial"/>
          <w:color w:val="000000"/>
        </w:rPr>
        <w:t xml:space="preserve"> the recommendations given in Riley et al. </w:t>
      </w:r>
      <w:ins w:id="20" w:author="Christoffer Calov Jørgensen" w:date="2022-09-07T11:49:00Z">
        <w:r w:rsidR="003D500B">
          <w:rPr>
            <w:rFonts w:ascii="Arial" w:eastAsia="Times New Roman" w:hAnsi="Arial" w:cs="Arial"/>
            <w:color w:val="000000"/>
          </w:rPr>
          <w:t>th</w:t>
        </w:r>
      </w:ins>
      <w:ins w:id="21" w:author="Christoffer Calov Jørgensen" w:date="2022-09-07T11:50:00Z">
        <w:r w:rsidR="003D500B">
          <w:rPr>
            <w:rFonts w:ascii="Arial" w:eastAsia="Times New Roman" w:hAnsi="Arial" w:cs="Arial"/>
            <w:color w:val="000000"/>
          </w:rPr>
          <w:t xml:space="preserve">e inclusion of </w:t>
        </w:r>
        <w:proofErr w:type="spellStart"/>
        <w:r w:rsidR="003D500B">
          <w:rPr>
            <w:rFonts w:ascii="Arial" w:eastAsia="Times New Roman" w:hAnsi="Arial" w:cs="Arial"/>
            <w:color w:val="000000"/>
          </w:rPr>
          <w:t>xxxx</w:t>
        </w:r>
        <w:proofErr w:type="spellEnd"/>
        <w:r w:rsidR="003D500B">
          <w:rPr>
            <w:rFonts w:ascii="Arial" w:eastAsia="Times New Roman" w:hAnsi="Arial" w:cs="Arial"/>
            <w:color w:val="000000"/>
          </w:rPr>
          <w:t xml:space="preserve"> procedures with xx events confirm that </w:t>
        </w:r>
      </w:ins>
      <w:r w:rsidRPr="00EB1771">
        <w:rPr>
          <w:rFonts w:ascii="Arial" w:eastAsia="Times New Roman" w:hAnsi="Arial" w:cs="Arial"/>
          <w:color w:val="000000"/>
        </w:rPr>
        <w:t>we do indeed have enough data and live up to the standards given.</w:t>
      </w:r>
      <w:commentRangeEnd w:id="16"/>
      <w:ins w:id="22" w:author="Christoffer Calov Jørgensen" w:date="2022-09-07T11:50:00Z">
        <w:r w:rsidR="003D500B">
          <w:rPr>
            <w:rFonts w:ascii="Arial" w:eastAsia="Times New Roman" w:hAnsi="Arial" w:cs="Arial"/>
            <w:color w:val="000000"/>
          </w:rPr>
          <w:t xml:space="preserve"> We have included the above considerations and the provided re</w:t>
        </w:r>
      </w:ins>
      <w:ins w:id="23" w:author="Christoffer Calov Jørgensen" w:date="2022-09-07T14:32:00Z">
        <w:r w:rsidR="00D37960">
          <w:rPr>
            <w:rFonts w:ascii="Arial" w:eastAsia="Times New Roman" w:hAnsi="Arial" w:cs="Arial"/>
            <w:color w:val="000000"/>
          </w:rPr>
          <w:t xml:space="preserve">sults of </w:t>
        </w:r>
      </w:ins>
      <w:ins w:id="24" w:author="Christoffer Calov Jørgensen" w:date="2022-09-07T14:33:00Z">
        <w:r w:rsidR="00D37960">
          <w:rPr>
            <w:rFonts w:ascii="Arial" w:eastAsia="Times New Roman" w:hAnsi="Arial" w:cs="Arial"/>
            <w:color w:val="000000"/>
          </w:rPr>
          <w:t xml:space="preserve">the minimum sample size </w:t>
        </w:r>
      </w:ins>
      <w:ins w:id="25" w:author="Christoffer Calov Jørgensen" w:date="2022-09-07T14:36:00Z">
        <w:r w:rsidR="00D37960">
          <w:rPr>
            <w:rFonts w:ascii="Arial" w:eastAsia="Times New Roman" w:hAnsi="Arial" w:cs="Arial"/>
            <w:color w:val="000000"/>
          </w:rPr>
          <w:t xml:space="preserve">for validation </w:t>
        </w:r>
      </w:ins>
      <w:ins w:id="26" w:author="Christoffer Calov Jørgensen" w:date="2022-09-07T14:33:00Z">
        <w:r w:rsidR="00D37960">
          <w:rPr>
            <w:rFonts w:ascii="Arial" w:eastAsia="Times New Roman" w:hAnsi="Arial" w:cs="Arial"/>
            <w:color w:val="000000"/>
          </w:rPr>
          <w:t>in the methods section.</w:t>
        </w:r>
      </w:ins>
      <w:r w:rsidR="003D500B">
        <w:rPr>
          <w:rStyle w:val="Kommentarhenvisning"/>
        </w:rPr>
        <w:commentReference w:id="16"/>
      </w:r>
      <w:r w:rsidRPr="00EB1771">
        <w:rPr>
          <w:rFonts w:ascii="Arial" w:eastAsia="Times New Roman" w:hAnsi="Arial" w:cs="Arial"/>
          <w:color w:val="000000"/>
        </w:rPr>
        <w:br/>
      </w:r>
      <w:r w:rsidRPr="00EB1771">
        <w:rPr>
          <w:rFonts w:ascii="Arial" w:eastAsia="Times New Roman" w:hAnsi="Arial" w:cs="Arial"/>
          <w:color w:val="000000"/>
        </w:rPr>
        <w:br/>
      </w:r>
    </w:p>
    <w:p w14:paraId="368B6E93" w14:textId="0706BD80" w:rsidR="00EB1771" w:rsidRPr="00EB1771" w:rsidRDefault="00C96C7D" w:rsidP="00EB1771">
      <w:pPr>
        <w:numPr>
          <w:ilvl w:val="0"/>
          <w:numId w:val="5"/>
        </w:numPr>
        <w:spacing w:after="0" w:line="240" w:lineRule="auto"/>
        <w:textAlignment w:val="baseline"/>
        <w:rPr>
          <w:rFonts w:ascii="Arial" w:eastAsia="Times New Roman" w:hAnsi="Arial" w:cs="Arial"/>
          <w:color w:val="000000"/>
        </w:rPr>
      </w:pPr>
      <w:hyperlink r:id="rId12" w:history="1">
        <w:r w:rsidR="00EB1771" w:rsidRPr="00EB1771">
          <w:rPr>
            <w:rFonts w:ascii="Arial" w:eastAsia="Times New Roman" w:hAnsi="Arial" w:cs="Arial"/>
            <w:color w:val="1155CC"/>
            <w:u w:val="single"/>
          </w:rPr>
          <w:t>All machine-learning methods are data hungry</w:t>
        </w:r>
      </w:hyperlink>
      <w:r w:rsidR="00EB1771" w:rsidRPr="00EB1771">
        <w:rPr>
          <w:rFonts w:ascii="Arial" w:eastAsia="Times New Roman" w:hAnsi="Arial" w:cs="Arial"/>
          <w:color w:val="000000"/>
        </w:rPr>
        <w:t xml:space="preserve"> and should have been used when appropriate sample size is </w:t>
      </w:r>
      <w:proofErr w:type="gramStart"/>
      <w:r w:rsidR="00EB1771" w:rsidRPr="00EB1771">
        <w:rPr>
          <w:rFonts w:ascii="Arial" w:eastAsia="Times New Roman" w:hAnsi="Arial" w:cs="Arial"/>
          <w:color w:val="000000"/>
        </w:rPr>
        <w:t>available</w:t>
      </w:r>
      <w:proofErr w:type="gramEnd"/>
      <w:r w:rsidR="00EB1771" w:rsidRPr="00EB1771">
        <w:rPr>
          <w:rFonts w:ascii="Arial" w:eastAsia="Times New Roman" w:hAnsi="Arial" w:cs="Arial"/>
          <w:color w:val="000000"/>
        </w:rPr>
        <w:t xml:space="preserve"> so you need even more sample as these models test all </w:t>
      </w:r>
      <w:r w:rsidR="00EB1771" w:rsidRPr="00EB1771">
        <w:rPr>
          <w:rFonts w:ascii="Arial" w:eastAsia="Times New Roman" w:hAnsi="Arial" w:cs="Arial"/>
          <w:color w:val="000000"/>
        </w:rPr>
        <w:lastRenderedPageBreak/>
        <w:t>possible non-linear relationships.</w:t>
      </w:r>
      <w:r w:rsidR="00EB1771" w:rsidRPr="00EB1771">
        <w:rPr>
          <w:rFonts w:ascii="Arial" w:eastAsia="Times New Roman" w:hAnsi="Arial" w:cs="Arial"/>
          <w:color w:val="000000"/>
        </w:rPr>
        <w:br/>
      </w:r>
      <w:r w:rsidR="00EB1771" w:rsidRPr="00EB1771">
        <w:rPr>
          <w:rFonts w:ascii="Arial" w:eastAsia="Times New Roman" w:hAnsi="Arial" w:cs="Arial"/>
          <w:color w:val="000000"/>
        </w:rPr>
        <w:br/>
        <w:t>TP: The linked paper talks about stability, so possibly the worry is, that we “cherry picked” the model to show a good performance. I think that we should argue/show some stability numbers, and that since we also do the LR and see similar ROC shape simply below (also for the parsimonious models), we feel comfortable that this is not the case.</w:t>
      </w:r>
      <w:r w:rsidR="00EB1771" w:rsidRPr="00EB1771">
        <w:rPr>
          <w:rFonts w:ascii="Arial" w:eastAsia="Times New Roman" w:hAnsi="Arial" w:cs="Arial"/>
          <w:color w:val="000000"/>
        </w:rPr>
        <w:br/>
      </w:r>
      <w:r w:rsidR="00EB1771" w:rsidRPr="00EB1771">
        <w:rPr>
          <w:rFonts w:ascii="Arial" w:eastAsia="Times New Roman" w:hAnsi="Arial" w:cs="Arial"/>
          <w:color w:val="000000"/>
        </w:rPr>
        <w:br/>
      </w:r>
      <w:del w:id="27" w:author="Christoffer Calov Jørgensen" w:date="2022-09-07T14:40:00Z">
        <w:r w:rsidR="00EB1771" w:rsidRPr="00EB1771" w:rsidDel="00D37960">
          <w:rPr>
            <w:rFonts w:ascii="Arial" w:eastAsia="Times New Roman" w:hAnsi="Arial" w:cs="Arial"/>
            <w:color w:val="000000"/>
          </w:rPr>
          <w:delText>Forslag til svar</w:delText>
        </w:r>
      </w:del>
      <w:ins w:id="28" w:author="Christoffer Calov Jørgensen" w:date="2022-09-07T14:40:00Z">
        <w:r w:rsidR="00D37960">
          <w:rPr>
            <w:rFonts w:ascii="Arial" w:eastAsia="Times New Roman" w:hAnsi="Arial" w:cs="Arial"/>
            <w:color w:val="000000"/>
          </w:rPr>
          <w:t>Author response</w:t>
        </w:r>
      </w:ins>
      <w:r w:rsidR="00EB1771" w:rsidRPr="00EB1771">
        <w:rPr>
          <w:rFonts w:ascii="Arial" w:eastAsia="Times New Roman" w:hAnsi="Arial" w:cs="Arial"/>
          <w:color w:val="000000"/>
        </w:rPr>
        <w:t xml:space="preserve"> </w:t>
      </w:r>
      <w:del w:id="29" w:author="Christoffer Calov Jørgensen" w:date="2022-09-07T14:40:00Z">
        <w:r w:rsidR="00EB1771" w:rsidRPr="00EB1771" w:rsidDel="00D37960">
          <w:rPr>
            <w:rFonts w:ascii="Arial" w:eastAsia="Times New Roman" w:hAnsi="Arial" w:cs="Arial"/>
            <w:color w:val="000000"/>
          </w:rPr>
          <w:delText>(TP)</w:delText>
        </w:r>
      </w:del>
      <w:r w:rsidR="00EB1771" w:rsidRPr="00EB1771">
        <w:rPr>
          <w:rFonts w:ascii="Arial" w:eastAsia="Times New Roman" w:hAnsi="Arial" w:cs="Arial"/>
          <w:color w:val="000000"/>
        </w:rPr>
        <w:t xml:space="preserve">: </w:t>
      </w:r>
      <w:del w:id="30" w:author="Christoffer Calov Jørgensen" w:date="2022-09-07T14:41:00Z">
        <w:r w:rsidR="00EB1771" w:rsidRPr="00EB1771" w:rsidDel="00D37960">
          <w:rPr>
            <w:rFonts w:ascii="Arial" w:eastAsia="Times New Roman" w:hAnsi="Arial" w:cs="Arial"/>
            <w:color w:val="000000"/>
          </w:rPr>
          <w:delText xml:space="preserve">We </w:delText>
        </w:r>
      </w:del>
      <w:del w:id="31" w:author="Christoffer Calov Jørgensen" w:date="2022-09-07T14:40:00Z">
        <w:r w:rsidR="00EB1771" w:rsidRPr="00EB1771" w:rsidDel="00D37960">
          <w:rPr>
            <w:rFonts w:ascii="Arial" w:eastAsia="Times New Roman" w:hAnsi="Arial" w:cs="Arial"/>
            <w:color w:val="000000"/>
          </w:rPr>
          <w:delText>have</w:delText>
        </w:r>
      </w:del>
      <w:del w:id="32" w:author="Christoffer Calov Jørgensen" w:date="2022-09-07T14:41:00Z">
        <w:r w:rsidR="00EB1771" w:rsidRPr="00EB1771" w:rsidDel="00D37960">
          <w:rPr>
            <w:rFonts w:ascii="Arial" w:eastAsia="Times New Roman" w:hAnsi="Arial" w:cs="Arial"/>
            <w:color w:val="000000"/>
          </w:rPr>
          <w:delText xml:space="preserve"> linked </w:delText>
        </w:r>
      </w:del>
      <w:del w:id="33" w:author="Christoffer Calov Jørgensen" w:date="2022-09-07T14:40:00Z">
        <w:r w:rsidR="00EB1771" w:rsidRPr="00EB1771" w:rsidDel="00D37960">
          <w:rPr>
            <w:rFonts w:ascii="Arial" w:eastAsia="Times New Roman" w:hAnsi="Arial" w:cs="Arial"/>
            <w:color w:val="000000"/>
          </w:rPr>
          <w:delText>this question</w:delText>
        </w:r>
      </w:del>
      <w:del w:id="34" w:author="Christoffer Calov Jørgensen" w:date="2022-09-07T14:41:00Z">
        <w:r w:rsidR="00EB1771" w:rsidRPr="00EB1771" w:rsidDel="00D37960">
          <w:rPr>
            <w:rFonts w:ascii="Arial" w:eastAsia="Times New Roman" w:hAnsi="Arial" w:cs="Arial"/>
            <w:color w:val="000000"/>
          </w:rPr>
          <w:delText xml:space="preserve"> with the previous one, and given an answer trying to cover both remarks in one, as they are closely related.</w:delText>
        </w:r>
        <w:r w:rsidR="00EB1771" w:rsidRPr="00EB1771" w:rsidDel="00D37960">
          <w:rPr>
            <w:rFonts w:ascii="Arial" w:eastAsia="Times New Roman" w:hAnsi="Arial" w:cs="Arial"/>
            <w:color w:val="000000"/>
          </w:rPr>
          <w:br/>
        </w:r>
      </w:del>
      <w:ins w:id="35" w:author="Christoffer Calov Jørgensen" w:date="2022-09-07T14:41:00Z">
        <w:r w:rsidR="00D37960">
          <w:rPr>
            <w:rFonts w:ascii="Arial" w:eastAsia="Times New Roman" w:hAnsi="Arial" w:cs="Arial"/>
            <w:color w:val="000000"/>
          </w:rPr>
          <w:t>As this is closely related with 4. Please see our response above covering both points.</w:t>
        </w:r>
      </w:ins>
      <w:r w:rsidR="00EB1771" w:rsidRPr="00EB1771">
        <w:rPr>
          <w:rFonts w:ascii="Arial" w:eastAsia="Times New Roman" w:hAnsi="Arial" w:cs="Arial"/>
          <w:color w:val="000000"/>
        </w:rPr>
        <w:br/>
      </w:r>
    </w:p>
    <w:p w14:paraId="1E1DDA64" w14:textId="3E059833" w:rsidR="00EB1771" w:rsidRPr="00EB1771" w:rsidRDefault="00EB1771" w:rsidP="00EB1771">
      <w:pPr>
        <w:numPr>
          <w:ilvl w:val="0"/>
          <w:numId w:val="6"/>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There is a strong need that machine-learning techniques adhere to established methodological standards already defined in prediction model research. Fair and neutral evaluations and comparisons against these existing prediction model approaches must be done. Authors have predominately reported model discrimination measures (such as AUROC, precision, and sensitivity etc.) in this paper. However, it is widely recommended to report both model discrimination and calibration statistics (such as Brier score, calibration-in-the-large, calibration slope etc.) as model performance measures. Machine learning models are not exempted from calibration measures. See </w:t>
      </w:r>
      <w:hyperlink r:id="rId13" w:history="1">
        <w:r w:rsidRPr="00EB1771">
          <w:rPr>
            <w:rFonts w:ascii="Arial" w:eastAsia="Times New Roman" w:hAnsi="Arial" w:cs="Arial"/>
            <w:color w:val="1155CC"/>
            <w:u w:val="single"/>
          </w:rPr>
          <w:t>Riley et al</w:t>
        </w:r>
      </w:hyperlink>
      <w:r w:rsidRPr="00EB1771">
        <w:rPr>
          <w:rFonts w:ascii="Arial" w:eastAsia="Times New Roman" w:hAnsi="Arial" w:cs="Arial"/>
          <w:color w:val="000000"/>
        </w:rPr>
        <w:t xml:space="preserve"> paper published in BMJ in 2016. </w:t>
      </w:r>
      <w:r w:rsidRPr="00EB1771">
        <w:rPr>
          <w:rFonts w:ascii="Arial" w:eastAsia="Times New Roman" w:hAnsi="Arial" w:cs="Arial"/>
          <w:color w:val="000000"/>
        </w:rPr>
        <w:br/>
      </w:r>
      <w:r w:rsidRPr="00EB1771">
        <w:rPr>
          <w:rFonts w:ascii="Arial" w:eastAsia="Times New Roman" w:hAnsi="Arial" w:cs="Arial"/>
          <w:color w:val="000000"/>
        </w:rPr>
        <w:br/>
        <w:t xml:space="preserve">TP: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kiggede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på</w:t>
      </w:r>
      <w:proofErr w:type="spellEnd"/>
      <w:r w:rsidRPr="00EB1771">
        <w:rPr>
          <w:rFonts w:ascii="Arial" w:eastAsia="Times New Roman" w:hAnsi="Arial" w:cs="Arial"/>
          <w:color w:val="000000"/>
        </w:rPr>
        <w:t xml:space="preserve"> Riley 2016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fandt</w:t>
      </w:r>
      <w:proofErr w:type="spellEnd"/>
      <w:r w:rsidRPr="00EB1771">
        <w:rPr>
          <w:rFonts w:ascii="Arial" w:eastAsia="Times New Roman" w:hAnsi="Arial" w:cs="Arial"/>
          <w:color w:val="000000"/>
        </w:rPr>
        <w:t>:</w:t>
      </w:r>
      <w:r w:rsidRPr="00EB1771">
        <w:rPr>
          <w:rFonts w:ascii="Arial" w:eastAsia="Times New Roman" w:hAnsi="Arial" w:cs="Arial"/>
          <w:color w:val="000000"/>
        </w:rPr>
        <w:br/>
        <w:t xml:space="preserve">“Calibration examines the agreement between predicted and observed </w:t>
      </w:r>
      <w:proofErr w:type="gramStart"/>
      <w:r w:rsidRPr="00EB1771">
        <w:rPr>
          <w:rFonts w:ascii="Arial" w:eastAsia="Times New Roman" w:hAnsi="Arial" w:cs="Arial"/>
          <w:color w:val="000000"/>
        </w:rPr>
        <w:t>risks, and</w:t>
      </w:r>
      <w:proofErr w:type="gramEnd"/>
      <w:r w:rsidRPr="00EB1771">
        <w:rPr>
          <w:rFonts w:ascii="Arial" w:eastAsia="Times New Roman" w:hAnsi="Arial" w:cs="Arial"/>
          <w:color w:val="000000"/>
        </w:rPr>
        <w:t xml:space="preserve"> can be quantified by measures such as the calibration slope and the expected/observed (E/O) statistic (box 1)”</w:t>
      </w:r>
      <w:r w:rsidRPr="00EB1771">
        <w:rPr>
          <w:rFonts w:ascii="Arial" w:eastAsia="Times New Roman" w:hAnsi="Arial" w:cs="Arial"/>
          <w:color w:val="000000"/>
        </w:rPr>
        <w:br/>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tror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simpelthen</w:t>
      </w:r>
      <w:proofErr w:type="spellEnd"/>
      <w:r w:rsidRPr="00EB1771">
        <w:rPr>
          <w:rFonts w:ascii="Arial" w:eastAsia="Times New Roman" w:hAnsi="Arial" w:cs="Arial"/>
          <w:color w:val="000000"/>
        </w:rPr>
        <w:t xml:space="preserve"> de gerne </w:t>
      </w:r>
      <w:proofErr w:type="spellStart"/>
      <w:r w:rsidRPr="00EB1771">
        <w:rPr>
          <w:rFonts w:ascii="Arial" w:eastAsia="Times New Roman" w:hAnsi="Arial" w:cs="Arial"/>
          <w:color w:val="000000"/>
        </w:rPr>
        <w:t>vil</w:t>
      </w:r>
      <w:proofErr w:type="spellEnd"/>
      <w:r w:rsidRPr="00EB1771">
        <w:rPr>
          <w:rFonts w:ascii="Arial" w:eastAsia="Times New Roman" w:hAnsi="Arial" w:cs="Arial"/>
          <w:color w:val="000000"/>
        </w:rPr>
        <w:t xml:space="preserve"> se, at </w:t>
      </w:r>
      <w:proofErr w:type="spellStart"/>
      <w:r w:rsidRPr="00EB1771">
        <w:rPr>
          <w:rFonts w:ascii="Arial" w:eastAsia="Times New Roman" w:hAnsi="Arial" w:cs="Arial"/>
          <w:color w:val="000000"/>
        </w:rPr>
        <w:t>fordelingen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af</w:t>
      </w:r>
      <w:proofErr w:type="spellEnd"/>
      <w:r w:rsidRPr="00EB1771">
        <w:rPr>
          <w:rFonts w:ascii="Arial" w:eastAsia="Times New Roman" w:hAnsi="Arial" w:cs="Arial"/>
          <w:color w:val="000000"/>
        </w:rPr>
        <w:t xml:space="preserve"> scores er den </w:t>
      </w:r>
      <w:proofErr w:type="spellStart"/>
      <w:r w:rsidRPr="00EB1771">
        <w:rPr>
          <w:rFonts w:ascii="Arial" w:eastAsia="Times New Roman" w:hAnsi="Arial" w:cs="Arial"/>
          <w:color w:val="000000"/>
        </w:rPr>
        <w:t>samme</w:t>
      </w:r>
      <w:proofErr w:type="spellEnd"/>
      <w:r w:rsidRPr="00EB1771">
        <w:rPr>
          <w:rFonts w:ascii="Arial" w:eastAsia="Times New Roman" w:hAnsi="Arial" w:cs="Arial"/>
          <w:color w:val="000000"/>
        </w:rPr>
        <w:t xml:space="preserve"> i training/validation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test data. Dette </w:t>
      </w:r>
      <w:proofErr w:type="spellStart"/>
      <w:r w:rsidRPr="00EB1771">
        <w:rPr>
          <w:rFonts w:ascii="Arial" w:eastAsia="Times New Roman" w:hAnsi="Arial" w:cs="Arial"/>
          <w:color w:val="000000"/>
        </w:rPr>
        <w:t>mener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er et </w:t>
      </w:r>
      <w:proofErr w:type="spellStart"/>
      <w:r w:rsidRPr="00EB1771">
        <w:rPr>
          <w:rFonts w:ascii="Arial" w:eastAsia="Times New Roman" w:hAnsi="Arial" w:cs="Arial"/>
          <w:color w:val="000000"/>
        </w:rPr>
        <w:t>hårdt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krav</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idet</w:t>
      </w:r>
      <w:proofErr w:type="spellEnd"/>
      <w:r w:rsidRPr="00EB1771">
        <w:rPr>
          <w:rFonts w:ascii="Arial" w:eastAsia="Times New Roman" w:hAnsi="Arial" w:cs="Arial"/>
          <w:color w:val="000000"/>
        </w:rPr>
        <w:t xml:space="preserve"> “Weak overtraining is good” [Giles </w:t>
      </w:r>
      <w:proofErr w:type="spellStart"/>
      <w:r w:rsidRPr="00EB1771">
        <w:rPr>
          <w:rFonts w:ascii="Arial" w:eastAsia="Times New Roman" w:hAnsi="Arial" w:cs="Arial"/>
          <w:color w:val="000000"/>
        </w:rPr>
        <w:t>Louppes</w:t>
      </w:r>
      <w:proofErr w:type="spellEnd"/>
      <w:r w:rsidRPr="00EB1771">
        <w:rPr>
          <w:rFonts w:ascii="Arial" w:eastAsia="Times New Roman" w:hAnsi="Arial" w:cs="Arial"/>
          <w:color w:val="000000"/>
        </w:rPr>
        <w:t xml:space="preserve">], men lad </w:t>
      </w:r>
      <w:proofErr w:type="spellStart"/>
      <w:r w:rsidRPr="00EB1771">
        <w:rPr>
          <w:rFonts w:ascii="Arial" w:eastAsia="Times New Roman" w:hAnsi="Arial" w:cs="Arial"/>
          <w:color w:val="000000"/>
        </w:rPr>
        <w:t>os</w:t>
      </w:r>
      <w:proofErr w:type="spellEnd"/>
      <w:r w:rsidRPr="00EB1771">
        <w:rPr>
          <w:rFonts w:ascii="Arial" w:eastAsia="Times New Roman" w:hAnsi="Arial" w:cs="Arial"/>
          <w:color w:val="000000"/>
        </w:rPr>
        <w:t xml:space="preserve"> da bare </w:t>
      </w:r>
      <w:proofErr w:type="spellStart"/>
      <w:r w:rsidRPr="00EB1771">
        <w:rPr>
          <w:rFonts w:ascii="Arial" w:eastAsia="Times New Roman" w:hAnsi="Arial" w:cs="Arial"/>
          <w:color w:val="000000"/>
        </w:rPr>
        <w:t>gøre</w:t>
      </w:r>
      <w:proofErr w:type="spellEnd"/>
      <w:r w:rsidRPr="00EB1771">
        <w:rPr>
          <w:rFonts w:ascii="Arial" w:eastAsia="Times New Roman" w:hAnsi="Arial" w:cs="Arial"/>
          <w:color w:val="000000"/>
        </w:rPr>
        <w:t xml:space="preserve"> </w:t>
      </w:r>
      <w:commentRangeStart w:id="36"/>
      <w:r w:rsidRPr="00EB1771">
        <w:rPr>
          <w:rFonts w:ascii="Arial" w:eastAsia="Times New Roman" w:hAnsi="Arial" w:cs="Arial"/>
          <w:color w:val="000000"/>
        </w:rPr>
        <w:t>det</w:t>
      </w:r>
      <w:commentRangeEnd w:id="36"/>
      <w:r w:rsidR="00D37960">
        <w:rPr>
          <w:rStyle w:val="Kommentarhenvisning"/>
        </w:rPr>
        <w:commentReference w:id="36"/>
      </w:r>
      <w:r w:rsidRPr="00EB1771">
        <w:rPr>
          <w:rFonts w:ascii="Arial" w:eastAsia="Times New Roman" w:hAnsi="Arial" w:cs="Arial"/>
          <w:color w:val="000000"/>
        </w:rPr>
        <w:t>.</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 Mere </w:t>
      </w:r>
      <w:proofErr w:type="spellStart"/>
      <w:r w:rsidRPr="00EB1771">
        <w:rPr>
          <w:rFonts w:ascii="Arial" w:eastAsia="Times New Roman" w:hAnsi="Arial" w:cs="Arial"/>
          <w:color w:val="000000"/>
        </w:rPr>
        <w:t>af</w:t>
      </w:r>
      <w:proofErr w:type="spellEnd"/>
      <w:r w:rsidRPr="00EB1771">
        <w:rPr>
          <w:rFonts w:ascii="Arial" w:eastAsia="Times New Roman" w:hAnsi="Arial" w:cs="Arial"/>
          <w:color w:val="000000"/>
        </w:rPr>
        <w:t xml:space="preserve"> det </w:t>
      </w:r>
      <w:proofErr w:type="spellStart"/>
      <w:r w:rsidRPr="00EB1771">
        <w:rPr>
          <w:rFonts w:ascii="Arial" w:eastAsia="Times New Roman" w:hAnsi="Arial" w:cs="Arial"/>
          <w:color w:val="000000"/>
        </w:rPr>
        <w:t>samme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ovenfor</w:t>
      </w:r>
      <w:proofErr w:type="spellEnd"/>
      <w:r w:rsidRPr="00EB1771">
        <w:rPr>
          <w:rFonts w:ascii="Arial" w:eastAsia="Times New Roman" w:hAnsi="Arial" w:cs="Arial"/>
          <w:color w:val="000000"/>
        </w:rPr>
        <w:t>?]</w:t>
      </w:r>
      <w:ins w:id="37" w:author="Christoffer Calov Jørgensen" w:date="2022-09-07T14:43:00Z">
        <w:r w:rsidR="00D37960">
          <w:rPr>
            <w:rFonts w:ascii="Arial" w:eastAsia="Times New Roman" w:hAnsi="Arial" w:cs="Arial"/>
            <w:color w:val="000000"/>
          </w:rPr>
          <w:t xml:space="preserve"> Author response: In our opinion the arguments by Riley </w:t>
        </w:r>
      </w:ins>
      <w:ins w:id="38" w:author="Christoffer Calov Jørgensen" w:date="2022-09-07T14:44:00Z">
        <w:r w:rsidR="00D37960">
          <w:rPr>
            <w:rFonts w:ascii="Arial" w:eastAsia="Times New Roman" w:hAnsi="Arial" w:cs="Arial"/>
            <w:color w:val="000000"/>
          </w:rPr>
          <w:t xml:space="preserve">in the mentioned paper can be debated as some authors have argued the “weak overtraining is good” Ref: Gilles </w:t>
        </w:r>
        <w:proofErr w:type="spellStart"/>
        <w:r w:rsidR="00D37960">
          <w:rPr>
            <w:rFonts w:ascii="Arial" w:eastAsia="Times New Roman" w:hAnsi="Arial" w:cs="Arial"/>
            <w:color w:val="000000"/>
          </w:rPr>
          <w:t>Louppes</w:t>
        </w:r>
        <w:proofErr w:type="spellEnd"/>
        <w:r w:rsidR="00D37960">
          <w:rPr>
            <w:rFonts w:ascii="Arial" w:eastAsia="Times New Roman" w:hAnsi="Arial" w:cs="Arial"/>
            <w:color w:val="000000"/>
          </w:rPr>
          <w:t xml:space="preserve"> </w:t>
        </w:r>
        <w:proofErr w:type="spellStart"/>
        <w:r w:rsidR="00D37960">
          <w:rPr>
            <w:rFonts w:ascii="Arial" w:eastAsia="Times New Roman" w:hAnsi="Arial" w:cs="Arial"/>
            <w:color w:val="000000"/>
          </w:rPr>
          <w:t>xxxx</w:t>
        </w:r>
        <w:proofErr w:type="spellEnd"/>
        <w:r w:rsidR="00D37960">
          <w:rPr>
            <w:rFonts w:ascii="Arial" w:eastAsia="Times New Roman" w:hAnsi="Arial" w:cs="Arial"/>
            <w:color w:val="000000"/>
          </w:rPr>
          <w:t xml:space="preserve"> However</w:t>
        </w:r>
      </w:ins>
      <w:ins w:id="39" w:author="Christoffer Calov Jørgensen" w:date="2022-09-07T14:45:00Z">
        <w:r w:rsidR="00D37960">
          <w:rPr>
            <w:rFonts w:ascii="Arial" w:eastAsia="Times New Roman" w:hAnsi="Arial" w:cs="Arial"/>
            <w:color w:val="000000"/>
          </w:rPr>
          <w:t>,</w:t>
        </w:r>
      </w:ins>
      <w:ins w:id="40" w:author="Christoffer Calov Jørgensen" w:date="2022-09-07T14:44:00Z">
        <w:r w:rsidR="00D37960">
          <w:rPr>
            <w:rFonts w:ascii="Arial" w:eastAsia="Times New Roman" w:hAnsi="Arial" w:cs="Arial"/>
            <w:color w:val="000000"/>
          </w:rPr>
          <w:t xml:space="preserve"> we have added </w:t>
        </w:r>
      </w:ins>
      <w:ins w:id="41" w:author="Christoffer Calov Jørgensen" w:date="2022-09-07T14:45:00Z">
        <w:r w:rsidR="00D37960">
          <w:rPr>
            <w:rFonts w:ascii="Arial" w:eastAsia="Times New Roman" w:hAnsi="Arial" w:cs="Arial"/>
            <w:color w:val="000000"/>
          </w:rPr>
          <w:t>t</w:t>
        </w:r>
      </w:ins>
      <w:ins w:id="42" w:author="Christoffer Calov Jørgensen" w:date="2022-09-07T14:44:00Z">
        <w:r w:rsidR="00D37960">
          <w:rPr>
            <w:rFonts w:ascii="Arial" w:eastAsia="Times New Roman" w:hAnsi="Arial" w:cs="Arial"/>
            <w:color w:val="000000"/>
          </w:rPr>
          <w:t>he distribution of trainin</w:t>
        </w:r>
      </w:ins>
      <w:ins w:id="43" w:author="Christoffer Calov Jørgensen" w:date="2022-09-07T14:45:00Z">
        <w:r w:rsidR="00D37960">
          <w:rPr>
            <w:rFonts w:ascii="Arial" w:eastAsia="Times New Roman" w:hAnsi="Arial" w:cs="Arial"/>
            <w:color w:val="000000"/>
          </w:rPr>
          <w:t>g/validation and test data scores for interpretation in the appendix</w:t>
        </w:r>
      </w:ins>
      <w:ins w:id="44" w:author="Christoffer Calov Jørgensen" w:date="2022-09-07T14:46:00Z">
        <w:r w:rsidR="00D37960">
          <w:rPr>
            <w:rFonts w:ascii="Arial" w:eastAsia="Times New Roman" w:hAnsi="Arial" w:cs="Arial"/>
            <w:color w:val="000000"/>
          </w:rPr>
          <w:t>.</w:t>
        </w:r>
      </w:ins>
      <w:ins w:id="45" w:author="Christoffer Calov Jørgensen" w:date="2022-09-07T14:45:00Z">
        <w:r w:rsidR="00D37960">
          <w:rPr>
            <w:rFonts w:ascii="Arial" w:eastAsia="Times New Roman" w:hAnsi="Arial" w:cs="Arial"/>
            <w:color w:val="000000"/>
          </w:rPr>
          <w:t xml:space="preserve"> </w:t>
        </w:r>
      </w:ins>
      <w:r w:rsidRPr="00EB1771">
        <w:rPr>
          <w:rFonts w:ascii="Arial" w:eastAsia="Times New Roman" w:hAnsi="Arial" w:cs="Arial"/>
          <w:color w:val="000000"/>
        </w:rPr>
        <w:br/>
      </w:r>
      <w:r w:rsidRPr="00EB1771">
        <w:rPr>
          <w:rFonts w:ascii="Arial" w:eastAsia="Times New Roman" w:hAnsi="Arial" w:cs="Arial"/>
          <w:color w:val="000000"/>
        </w:rPr>
        <w:br/>
      </w:r>
    </w:p>
    <w:p w14:paraId="7A4FFD39" w14:textId="55B38A92" w:rsidR="00EB1771" w:rsidRPr="00EB1771" w:rsidRDefault="00EB1771" w:rsidP="00EB1771">
      <w:pPr>
        <w:numPr>
          <w:ilvl w:val="0"/>
          <w:numId w:val="7"/>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Prediction models based on machine learning are much more reliant on computers for implementation of the underlying model, which is often labelled as a black box. This inherent complexity behind machine learning obfuscates interpretation or face-value assessment of the prediction model algorithm. Therefore, the machine learning algorithms should be available to others for independent validation or to implement it into the clinical workflow. Therefore, authors should add analytic codes as a supplementary file.</w:t>
      </w:r>
      <w:r w:rsidRPr="00EB1771">
        <w:rPr>
          <w:rFonts w:ascii="Arial" w:eastAsia="Times New Roman" w:hAnsi="Arial" w:cs="Arial"/>
          <w:color w:val="000000"/>
        </w:rPr>
        <w:br/>
      </w:r>
      <w:r w:rsidRPr="00EB1771">
        <w:rPr>
          <w:rFonts w:ascii="Arial" w:eastAsia="Times New Roman" w:hAnsi="Arial" w:cs="Arial"/>
          <w:color w:val="000000"/>
        </w:rPr>
        <w:br/>
        <w:t xml:space="preserve">TP: </w:t>
      </w:r>
      <w:proofErr w:type="spellStart"/>
      <w:r w:rsidRPr="00EB1771">
        <w:rPr>
          <w:rFonts w:ascii="Arial" w:eastAsia="Times New Roman" w:hAnsi="Arial" w:cs="Arial"/>
          <w:color w:val="000000"/>
        </w:rPr>
        <w:t>Fint</w:t>
      </w:r>
      <w:proofErr w:type="spellEnd"/>
      <w:r w:rsidRPr="00EB1771">
        <w:rPr>
          <w:rFonts w:ascii="Arial" w:eastAsia="Times New Roman" w:hAnsi="Arial" w:cs="Arial"/>
          <w:color w:val="000000"/>
        </w:rPr>
        <w:t xml:space="preserve"> - </w:t>
      </w:r>
      <w:proofErr w:type="spellStart"/>
      <w:r w:rsidRPr="00EB1771">
        <w:rPr>
          <w:rFonts w:ascii="Arial" w:eastAsia="Times New Roman" w:hAnsi="Arial" w:cs="Arial"/>
          <w:color w:val="000000"/>
        </w:rPr>
        <w:t>eller</w:t>
      </w:r>
      <w:proofErr w:type="spellEnd"/>
      <w:r w:rsidRPr="00EB1771">
        <w:rPr>
          <w:rFonts w:ascii="Arial" w:eastAsia="Times New Roman" w:hAnsi="Arial" w:cs="Arial"/>
          <w:color w:val="000000"/>
        </w:rPr>
        <w:t xml:space="preserve"> link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GitHub </w:t>
      </w:r>
      <w:proofErr w:type="spellStart"/>
      <w:r w:rsidRPr="00EB1771">
        <w:rPr>
          <w:rFonts w:ascii="Arial" w:eastAsia="Times New Roman" w:hAnsi="Arial" w:cs="Arial"/>
          <w:color w:val="000000"/>
        </w:rPr>
        <w:t>vil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mene</w:t>
      </w:r>
      <w:proofErr w:type="spellEnd"/>
      <w:r w:rsidRPr="00EB1771">
        <w:rPr>
          <w:rFonts w:ascii="Arial" w:eastAsia="Times New Roman" w:hAnsi="Arial" w:cs="Arial"/>
          <w:color w:val="000000"/>
        </w:rPr>
        <w:t xml:space="preserve"> er mere </w:t>
      </w:r>
      <w:proofErr w:type="spellStart"/>
      <w:r w:rsidRPr="00EB1771">
        <w:rPr>
          <w:rFonts w:ascii="Arial" w:eastAsia="Times New Roman" w:hAnsi="Arial" w:cs="Arial"/>
          <w:color w:val="000000"/>
        </w:rPr>
        <w:t>professionelt</w:t>
      </w:r>
      <w:proofErr w:type="spellEnd"/>
      <w:r w:rsidRPr="00EB1771">
        <w:rPr>
          <w:rFonts w:ascii="Arial" w:eastAsia="Times New Roman" w:hAnsi="Arial" w:cs="Arial"/>
          <w:color w:val="000000"/>
        </w:rPr>
        <w:t xml:space="preserve">. Vi </w:t>
      </w:r>
      <w:proofErr w:type="spellStart"/>
      <w:r w:rsidRPr="00EB1771">
        <w:rPr>
          <w:rFonts w:ascii="Arial" w:eastAsia="Times New Roman" w:hAnsi="Arial" w:cs="Arial"/>
          <w:color w:val="000000"/>
        </w:rPr>
        <w:t>kan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også</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svare</w:t>
      </w:r>
      <w:proofErr w:type="spellEnd"/>
      <w:r w:rsidRPr="00EB1771">
        <w:rPr>
          <w:rFonts w:ascii="Arial" w:eastAsia="Times New Roman" w:hAnsi="Arial" w:cs="Arial"/>
          <w:color w:val="000000"/>
        </w:rPr>
        <w:t xml:space="preserve"> med </w:t>
      </w:r>
      <w:proofErr w:type="spellStart"/>
      <w:r w:rsidRPr="00EB1771">
        <w:rPr>
          <w:rFonts w:ascii="Arial" w:eastAsia="Times New Roman" w:hAnsi="Arial" w:cs="Arial"/>
          <w:color w:val="000000"/>
        </w:rPr>
        <w:t>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kommentar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omkring</w:t>
      </w:r>
      <w:proofErr w:type="spellEnd"/>
      <w:r w:rsidRPr="00EB1771">
        <w:rPr>
          <w:rFonts w:ascii="Arial" w:eastAsia="Times New Roman" w:hAnsi="Arial" w:cs="Arial"/>
          <w:color w:val="000000"/>
        </w:rPr>
        <w:t xml:space="preserve"> SHAP-</w:t>
      </w:r>
      <w:proofErr w:type="spellStart"/>
      <w:r w:rsidRPr="00EB1771">
        <w:rPr>
          <w:rFonts w:ascii="Arial" w:eastAsia="Times New Roman" w:hAnsi="Arial" w:cs="Arial"/>
          <w:color w:val="000000"/>
        </w:rPr>
        <w:t>værdier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at vi </w:t>
      </w:r>
      <w:proofErr w:type="spellStart"/>
      <w:r w:rsidRPr="00EB1771">
        <w:rPr>
          <w:rFonts w:ascii="Arial" w:eastAsia="Times New Roman" w:hAnsi="Arial" w:cs="Arial"/>
          <w:color w:val="000000"/>
        </w:rPr>
        <w:t>af</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samme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grund</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også</w:t>
      </w:r>
      <w:proofErr w:type="spellEnd"/>
      <w:r w:rsidRPr="00EB1771">
        <w:rPr>
          <w:rFonts w:ascii="Arial" w:eastAsia="Times New Roman" w:hAnsi="Arial" w:cs="Arial"/>
          <w:color w:val="000000"/>
        </w:rPr>
        <w:t xml:space="preserve"> laver </w:t>
      </w:r>
      <w:proofErr w:type="spellStart"/>
      <w:r w:rsidRPr="00EB1771">
        <w:rPr>
          <w:rFonts w:ascii="Arial" w:eastAsia="Times New Roman" w:hAnsi="Arial" w:cs="Arial"/>
          <w:color w:val="000000"/>
        </w:rPr>
        <w:t>en</w:t>
      </w:r>
      <w:proofErr w:type="spellEnd"/>
      <w:r w:rsidRPr="00EB1771">
        <w:rPr>
          <w:rFonts w:ascii="Arial" w:eastAsia="Times New Roman" w:hAnsi="Arial" w:cs="Arial"/>
          <w:color w:val="000000"/>
        </w:rPr>
        <w:t xml:space="preserve"> LR-model.</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  </w:t>
      </w:r>
      <w:ins w:id="46" w:author="Christoffer Calov Jørgensen" w:date="2022-09-07T14:46:00Z">
        <w:r w:rsidR="00D37960">
          <w:rPr>
            <w:rFonts w:ascii="Arial" w:eastAsia="Times New Roman" w:hAnsi="Arial" w:cs="Arial"/>
            <w:color w:val="000000"/>
          </w:rPr>
          <w:t xml:space="preserve">Author response: We agree with the reviewer that the underlying model is often a “black box”. However, </w:t>
        </w:r>
        <w:proofErr w:type="gramStart"/>
        <w:r w:rsidR="00D37960">
          <w:rPr>
            <w:rFonts w:ascii="Arial" w:eastAsia="Times New Roman" w:hAnsi="Arial" w:cs="Arial"/>
            <w:color w:val="000000"/>
          </w:rPr>
          <w:t>this is why</w:t>
        </w:r>
        <w:proofErr w:type="gramEnd"/>
        <w:r w:rsidR="00D37960">
          <w:rPr>
            <w:rFonts w:ascii="Arial" w:eastAsia="Times New Roman" w:hAnsi="Arial" w:cs="Arial"/>
            <w:color w:val="000000"/>
          </w:rPr>
          <w:t xml:space="preserve"> we present the </w:t>
        </w:r>
      </w:ins>
      <w:ins w:id="47" w:author="Christoffer Calov Jørgensen" w:date="2022-09-07T14:47:00Z">
        <w:r w:rsidR="00D37960">
          <w:rPr>
            <w:rFonts w:ascii="Arial" w:eastAsia="Times New Roman" w:hAnsi="Arial" w:cs="Arial"/>
            <w:color w:val="000000"/>
          </w:rPr>
          <w:t xml:space="preserve">detailed SHAP-Analysis evaluating the contribution of the individual variables on the risk-score. </w:t>
        </w:r>
      </w:ins>
      <w:ins w:id="48" w:author="Christoffer Calov Jørgensen" w:date="2022-09-07T14:48:00Z">
        <w:r w:rsidR="00D37960">
          <w:rPr>
            <w:rFonts w:ascii="Arial" w:eastAsia="Times New Roman" w:hAnsi="Arial" w:cs="Arial"/>
            <w:color w:val="000000"/>
          </w:rPr>
          <w:t>F</w:t>
        </w:r>
        <w:commentRangeStart w:id="49"/>
        <w:r w:rsidR="00D37960">
          <w:rPr>
            <w:rFonts w:ascii="Arial" w:eastAsia="Times New Roman" w:hAnsi="Arial" w:cs="Arial"/>
            <w:color w:val="000000"/>
          </w:rPr>
          <w:t>urthermore</w:t>
        </w:r>
      </w:ins>
      <w:ins w:id="50" w:author="Christoffer Calov Jørgensen" w:date="2022-09-07T14:49:00Z">
        <w:r w:rsidR="00D37960">
          <w:rPr>
            <w:rFonts w:ascii="Arial" w:eastAsia="Times New Roman" w:hAnsi="Arial" w:cs="Arial"/>
            <w:color w:val="000000"/>
          </w:rPr>
          <w:t>, as suggested by the reviewer</w:t>
        </w:r>
      </w:ins>
      <w:ins w:id="51" w:author="Christoffer Calov Jørgensen" w:date="2022-09-07T14:48:00Z">
        <w:r w:rsidR="00D37960">
          <w:rPr>
            <w:rFonts w:ascii="Arial" w:eastAsia="Times New Roman" w:hAnsi="Arial" w:cs="Arial"/>
            <w:color w:val="000000"/>
          </w:rPr>
          <w:t xml:space="preserve"> we have included a link to </w:t>
        </w:r>
        <w:proofErr w:type="spellStart"/>
        <w:r w:rsidR="00D37960">
          <w:rPr>
            <w:rFonts w:ascii="Arial" w:eastAsia="Times New Roman" w:hAnsi="Arial" w:cs="Arial"/>
            <w:color w:val="000000"/>
          </w:rPr>
          <w:t>GiTHub</w:t>
        </w:r>
        <w:proofErr w:type="spellEnd"/>
        <w:r w:rsidR="00D37960">
          <w:rPr>
            <w:rFonts w:ascii="Arial" w:eastAsia="Times New Roman" w:hAnsi="Arial" w:cs="Arial"/>
            <w:color w:val="000000"/>
          </w:rPr>
          <w:t xml:space="preserve"> </w:t>
        </w:r>
      </w:ins>
      <w:ins w:id="52" w:author="Christoffer Calov Jørgensen" w:date="2022-09-07T14:49:00Z">
        <w:r w:rsidR="00D37960">
          <w:rPr>
            <w:rFonts w:ascii="Arial" w:eastAsia="Times New Roman" w:hAnsi="Arial" w:cs="Arial"/>
            <w:color w:val="000000"/>
          </w:rPr>
          <w:t xml:space="preserve">in the methods section </w:t>
        </w:r>
      </w:ins>
      <w:ins w:id="53" w:author="Christoffer Calov Jørgensen" w:date="2022-09-07T14:48:00Z">
        <w:r w:rsidR="00D37960">
          <w:rPr>
            <w:rFonts w:ascii="Arial" w:eastAsia="Times New Roman" w:hAnsi="Arial" w:cs="Arial"/>
            <w:color w:val="000000"/>
          </w:rPr>
          <w:t>for supplying the analytical code.</w:t>
        </w:r>
      </w:ins>
      <w:r w:rsidRPr="00EB1771">
        <w:rPr>
          <w:rFonts w:ascii="Arial" w:eastAsia="Times New Roman" w:hAnsi="Arial" w:cs="Arial"/>
          <w:color w:val="000000"/>
        </w:rPr>
        <w:br/>
      </w:r>
      <w:commentRangeEnd w:id="49"/>
      <w:r w:rsidR="00D37960">
        <w:rPr>
          <w:rStyle w:val="Kommentarhenvisning"/>
        </w:rPr>
        <w:commentReference w:id="49"/>
      </w:r>
      <w:r w:rsidRPr="00EB1771">
        <w:rPr>
          <w:rFonts w:ascii="Arial" w:eastAsia="Times New Roman" w:hAnsi="Arial" w:cs="Arial"/>
          <w:color w:val="000000"/>
        </w:rPr>
        <w:br/>
      </w:r>
    </w:p>
    <w:p w14:paraId="69B27E2C" w14:textId="03460418" w:rsidR="00EB1771" w:rsidRPr="00EB1771" w:rsidRDefault="00EB1771" w:rsidP="00EB1771">
      <w:pPr>
        <w:numPr>
          <w:ilvl w:val="0"/>
          <w:numId w:val="8"/>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Prognostic models are typically evaluated with measures of accuracy that do not address clinical consequences. Decision-analytic techniques allow assessment of clinical outcomes but often require collection of additional information and may be cumbersome to apply to models that </w:t>
      </w:r>
      <w:r w:rsidRPr="00EB1771">
        <w:rPr>
          <w:rFonts w:ascii="Arial" w:eastAsia="Times New Roman" w:hAnsi="Arial" w:cs="Arial"/>
          <w:color w:val="000000"/>
        </w:rPr>
        <w:lastRenderedPageBreak/>
        <w:t xml:space="preserve">yield a continuous result. </w:t>
      </w:r>
      <w:hyperlink r:id="rId14" w:history="1">
        <w:r w:rsidRPr="00EB1771">
          <w:rPr>
            <w:rFonts w:ascii="Arial" w:eastAsia="Times New Roman" w:hAnsi="Arial" w:cs="Arial"/>
            <w:color w:val="1155CC"/>
            <w:u w:val="single"/>
          </w:rPr>
          <w:t>Decision curve analysis</w:t>
        </w:r>
      </w:hyperlink>
      <w:r w:rsidRPr="00EB1771">
        <w:rPr>
          <w:rFonts w:ascii="Arial" w:eastAsia="Times New Roman" w:hAnsi="Arial" w:cs="Arial"/>
          <w:color w:val="000000"/>
        </w:rPr>
        <w:t xml:space="preserve"> identified the range of threshold probabilities in which a model was of value, the magnitude of benefit, and which of several models was optimal. Decision curve analysis is a suitable method for evaluating alternative prognostic strategies that has advantages over other commonly used measures and techniques. Therefore, if useful, the decision curve analysis should be explored.</w:t>
      </w:r>
      <w:r w:rsidRPr="00EB1771">
        <w:rPr>
          <w:rFonts w:ascii="Arial" w:eastAsia="Times New Roman" w:hAnsi="Arial" w:cs="Arial"/>
          <w:color w:val="000000"/>
        </w:rPr>
        <w:br/>
      </w:r>
      <w:r w:rsidRPr="00EB1771">
        <w:rPr>
          <w:rFonts w:ascii="Arial" w:eastAsia="Times New Roman" w:hAnsi="Arial" w:cs="Arial"/>
          <w:color w:val="000000"/>
        </w:rPr>
        <w:br/>
        <w:t xml:space="preserve">TP: Clinical consequences?!? That the weaker patients </w:t>
      </w:r>
      <w:proofErr w:type="gramStart"/>
      <w:r w:rsidRPr="00EB1771">
        <w:rPr>
          <w:rFonts w:ascii="Arial" w:eastAsia="Times New Roman" w:hAnsi="Arial" w:cs="Arial"/>
          <w:color w:val="000000"/>
        </w:rPr>
        <w:t>gets</w:t>
      </w:r>
      <w:proofErr w:type="gramEnd"/>
      <w:r w:rsidRPr="00EB1771">
        <w:rPr>
          <w:rFonts w:ascii="Arial" w:eastAsia="Times New Roman" w:hAnsi="Arial" w:cs="Arial"/>
          <w:color w:val="000000"/>
        </w:rPr>
        <w:t xml:space="preserve"> are more intense care…?</w:t>
      </w:r>
      <w:r w:rsidRPr="00EB1771">
        <w:rPr>
          <w:rFonts w:ascii="Arial" w:eastAsia="Times New Roman" w:hAnsi="Arial" w:cs="Arial"/>
          <w:color w:val="000000"/>
        </w:rPr>
        <w:br/>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tror</w:t>
      </w:r>
      <w:proofErr w:type="spellEnd"/>
      <w:r w:rsidRPr="00EB1771">
        <w:rPr>
          <w:rFonts w:ascii="Arial" w:eastAsia="Times New Roman" w:hAnsi="Arial" w:cs="Arial"/>
          <w:color w:val="000000"/>
        </w:rPr>
        <w:t xml:space="preserve">, at referee </w:t>
      </w:r>
      <w:proofErr w:type="spellStart"/>
      <w:r w:rsidRPr="00EB1771">
        <w:rPr>
          <w:rFonts w:ascii="Arial" w:eastAsia="Times New Roman" w:hAnsi="Arial" w:cs="Arial"/>
          <w:color w:val="000000"/>
        </w:rPr>
        <w:t>mener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at</w:t>
      </w:r>
      <w:proofErr w:type="spellEnd"/>
      <w:r w:rsidRPr="00EB1771">
        <w:rPr>
          <w:rFonts w:ascii="Arial" w:eastAsia="Times New Roman" w:hAnsi="Arial" w:cs="Arial"/>
          <w:color w:val="000000"/>
        </w:rPr>
        <w:t xml:space="preserve"> man </w:t>
      </w:r>
      <w:proofErr w:type="spellStart"/>
      <w:r w:rsidRPr="00EB1771">
        <w:rPr>
          <w:rFonts w:ascii="Arial" w:eastAsia="Times New Roman" w:hAnsi="Arial" w:cs="Arial"/>
          <w:color w:val="000000"/>
        </w:rPr>
        <w:t>bør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finde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frem</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det </w:t>
      </w:r>
      <w:proofErr w:type="spellStart"/>
      <w:r w:rsidRPr="00EB1771">
        <w:rPr>
          <w:rFonts w:ascii="Arial" w:eastAsia="Times New Roman" w:hAnsi="Arial" w:cs="Arial"/>
          <w:color w:val="000000"/>
        </w:rPr>
        <w:t>sted</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på</w:t>
      </w:r>
      <w:proofErr w:type="spellEnd"/>
      <w:r w:rsidRPr="00EB1771">
        <w:rPr>
          <w:rFonts w:ascii="Arial" w:eastAsia="Times New Roman" w:hAnsi="Arial" w:cs="Arial"/>
          <w:color w:val="000000"/>
        </w:rPr>
        <w:t xml:space="preserve"> sin </w:t>
      </w:r>
      <w:proofErr w:type="spellStart"/>
      <w:r w:rsidRPr="00EB1771">
        <w:rPr>
          <w:rFonts w:ascii="Arial" w:eastAsia="Times New Roman" w:hAnsi="Arial" w:cs="Arial"/>
          <w:color w:val="000000"/>
        </w:rPr>
        <w:t>kurve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hvor</w:t>
      </w:r>
      <w:proofErr w:type="spellEnd"/>
      <w:r w:rsidRPr="00EB1771">
        <w:rPr>
          <w:rFonts w:ascii="Arial" w:eastAsia="Times New Roman" w:hAnsi="Arial" w:cs="Arial"/>
          <w:color w:val="000000"/>
        </w:rPr>
        <w:t xml:space="preserve"> et outcome (e.g. </w:t>
      </w:r>
      <w:proofErr w:type="spellStart"/>
      <w:r w:rsidRPr="00EB1771">
        <w:rPr>
          <w:rFonts w:ascii="Arial" w:eastAsia="Times New Roman" w:hAnsi="Arial" w:cs="Arial"/>
          <w:color w:val="000000"/>
        </w:rPr>
        <w:t>sparede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antal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sygedage</w:t>
      </w:r>
      <w:proofErr w:type="spellEnd"/>
      <w:r w:rsidRPr="00EB1771">
        <w:rPr>
          <w:rFonts w:ascii="Arial" w:eastAsia="Times New Roman" w:hAnsi="Arial" w:cs="Arial"/>
          <w:color w:val="000000"/>
        </w:rPr>
        <w:t xml:space="preserve">) er </w:t>
      </w:r>
      <w:proofErr w:type="spellStart"/>
      <w:r w:rsidRPr="00EB1771">
        <w:rPr>
          <w:rFonts w:ascii="Arial" w:eastAsia="Times New Roman" w:hAnsi="Arial" w:cs="Arial"/>
          <w:color w:val="000000"/>
        </w:rPr>
        <w:t>bedst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muligt</w:t>
      </w:r>
      <w:proofErr w:type="spellEnd"/>
      <w:r w:rsidRPr="00EB1771">
        <w:rPr>
          <w:rFonts w:ascii="Arial" w:eastAsia="Times New Roman" w:hAnsi="Arial" w:cs="Arial"/>
          <w:color w:val="000000"/>
        </w:rPr>
        <w:t xml:space="preserve">. Men </w:t>
      </w:r>
      <w:proofErr w:type="spellStart"/>
      <w:r w:rsidRPr="00EB1771">
        <w:rPr>
          <w:rFonts w:ascii="Arial" w:eastAsia="Times New Roman" w:hAnsi="Arial" w:cs="Arial"/>
          <w:color w:val="000000"/>
        </w:rPr>
        <w:t>i</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dette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tilfælde</w:t>
      </w:r>
      <w:proofErr w:type="spellEnd"/>
      <w:r w:rsidRPr="00EB1771">
        <w:rPr>
          <w:rFonts w:ascii="Arial" w:eastAsia="Times New Roman" w:hAnsi="Arial" w:cs="Arial"/>
          <w:color w:val="000000"/>
        </w:rPr>
        <w:t xml:space="preserve"> ligger de 20% fast, </w:t>
      </w:r>
      <w:proofErr w:type="spellStart"/>
      <w:r w:rsidRPr="00EB1771">
        <w:rPr>
          <w:rFonts w:ascii="Arial" w:eastAsia="Times New Roman" w:hAnsi="Arial" w:cs="Arial"/>
          <w:color w:val="000000"/>
        </w:rPr>
        <w:t>så</w:t>
      </w:r>
      <w:proofErr w:type="spellEnd"/>
      <w:r w:rsidRPr="00EB1771">
        <w:rPr>
          <w:rFonts w:ascii="Arial" w:eastAsia="Times New Roman" w:hAnsi="Arial" w:cs="Arial"/>
          <w:color w:val="000000"/>
        </w:rPr>
        <w:t xml:space="preserve"> det er </w:t>
      </w:r>
      <w:proofErr w:type="spellStart"/>
      <w:r w:rsidRPr="00EB1771">
        <w:rPr>
          <w:rFonts w:ascii="Arial" w:eastAsia="Times New Roman" w:hAnsi="Arial" w:cs="Arial"/>
          <w:color w:val="000000"/>
        </w:rPr>
        <w:t>ikke</w:t>
      </w:r>
      <w:proofErr w:type="spellEnd"/>
      <w:r w:rsidRPr="00EB1771">
        <w:rPr>
          <w:rFonts w:ascii="Arial" w:eastAsia="Times New Roman" w:hAnsi="Arial" w:cs="Arial"/>
          <w:color w:val="000000"/>
        </w:rPr>
        <w:t xml:space="preserve"> “useful”.</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 </w:t>
      </w:r>
      <w:ins w:id="54" w:author="Christoffer Calov Jørgensen" w:date="2022-09-07T14:51:00Z">
        <w:r w:rsidR="00D37960">
          <w:rPr>
            <w:rFonts w:ascii="Arial" w:eastAsia="Times New Roman" w:hAnsi="Arial" w:cs="Arial"/>
            <w:color w:val="000000"/>
          </w:rPr>
          <w:t>We agree with the reviewer that clinical relevance is of major importance in prognosti</w:t>
        </w:r>
      </w:ins>
      <w:ins w:id="55" w:author="Christoffer Calov Jørgensen" w:date="2022-09-07T14:52:00Z">
        <w:r w:rsidR="00D37960">
          <w:rPr>
            <w:rFonts w:ascii="Arial" w:eastAsia="Times New Roman" w:hAnsi="Arial" w:cs="Arial"/>
            <w:color w:val="000000"/>
          </w:rPr>
          <w:t>c</w:t>
        </w:r>
      </w:ins>
      <w:ins w:id="56" w:author="Christoffer Calov Jørgensen" w:date="2022-09-07T14:51:00Z">
        <w:r w:rsidR="00D37960">
          <w:rPr>
            <w:rFonts w:ascii="Arial" w:eastAsia="Times New Roman" w:hAnsi="Arial" w:cs="Arial"/>
            <w:color w:val="000000"/>
          </w:rPr>
          <w:t xml:space="preserve"> studies. </w:t>
        </w:r>
      </w:ins>
      <w:ins w:id="57" w:author="Christoffer Calov Jørgensen" w:date="2022-09-07T14:52:00Z">
        <w:r w:rsidR="00D37960">
          <w:rPr>
            <w:rFonts w:ascii="Arial" w:eastAsia="Times New Roman" w:hAnsi="Arial" w:cs="Arial"/>
            <w:color w:val="000000"/>
          </w:rPr>
          <w:t xml:space="preserve">However, </w:t>
        </w:r>
      </w:ins>
      <w:del w:id="58" w:author="Christoffer Calov Jørgensen" w:date="2022-09-07T14:52:00Z">
        <w:r w:rsidRPr="00EB1771" w:rsidDel="00D37960">
          <w:rPr>
            <w:rFonts w:ascii="Arial" w:eastAsia="Times New Roman" w:hAnsi="Arial" w:cs="Arial"/>
            <w:color w:val="000000"/>
          </w:rPr>
          <w:delText>I</w:delText>
        </w:r>
      </w:del>
      <w:ins w:id="59" w:author="Christoffer Calov Jørgensen" w:date="2022-09-07T14:52:00Z">
        <w:r w:rsidR="00D37960">
          <w:rPr>
            <w:rFonts w:ascii="Arial" w:eastAsia="Times New Roman" w:hAnsi="Arial" w:cs="Arial"/>
            <w:color w:val="000000"/>
          </w:rPr>
          <w:t xml:space="preserve">as described in our paper, </w:t>
        </w:r>
      </w:ins>
      <w:del w:id="60" w:author="Christoffer Calov Jørgensen" w:date="2022-09-07T14:52:00Z">
        <w:r w:rsidRPr="00EB1771" w:rsidDel="00D37960">
          <w:rPr>
            <w:rFonts w:ascii="Arial" w:eastAsia="Times New Roman" w:hAnsi="Arial" w:cs="Arial"/>
            <w:color w:val="000000"/>
          </w:rPr>
          <w:delText>n this case</w:delText>
        </w:r>
      </w:del>
      <w:r w:rsidRPr="00EB1771">
        <w:rPr>
          <w:rFonts w:ascii="Arial" w:eastAsia="Times New Roman" w:hAnsi="Arial" w:cs="Arial"/>
          <w:color w:val="000000"/>
        </w:rPr>
        <w:t xml:space="preserve">, </w:t>
      </w:r>
      <w:ins w:id="61" w:author="Christoffer Calov Jørgensen" w:date="2022-09-07T14:55:00Z">
        <w:r w:rsidR="00D37960">
          <w:rPr>
            <w:rFonts w:ascii="Arial" w:eastAsia="Times New Roman" w:hAnsi="Arial" w:cs="Arial"/>
            <w:color w:val="000000"/>
          </w:rPr>
          <w:t xml:space="preserve">we consider </w:t>
        </w:r>
      </w:ins>
      <w:r w:rsidRPr="00EB1771">
        <w:rPr>
          <w:rFonts w:ascii="Arial" w:eastAsia="Times New Roman" w:hAnsi="Arial" w:cs="Arial"/>
          <w:color w:val="000000"/>
        </w:rPr>
        <w:t xml:space="preserve">the clinical capacity for “augmented treatment” </w:t>
      </w:r>
      <w:del w:id="62" w:author="Christoffer Calov Jørgensen" w:date="2022-09-07T14:55:00Z">
        <w:r w:rsidRPr="00EB1771" w:rsidDel="00D37960">
          <w:rPr>
            <w:rFonts w:ascii="Arial" w:eastAsia="Times New Roman" w:hAnsi="Arial" w:cs="Arial"/>
            <w:color w:val="000000"/>
          </w:rPr>
          <w:delText>is</w:delText>
        </w:r>
      </w:del>
      <w:ins w:id="63" w:author="Christoffer Calov Jørgensen" w:date="2022-09-07T14:55:00Z">
        <w:r w:rsidR="00D37960">
          <w:rPr>
            <w:rFonts w:ascii="Arial" w:eastAsia="Times New Roman" w:hAnsi="Arial" w:cs="Arial"/>
            <w:color w:val="000000"/>
          </w:rPr>
          <w:t>to be about</w:t>
        </w:r>
      </w:ins>
      <w:r w:rsidRPr="00EB1771">
        <w:rPr>
          <w:rFonts w:ascii="Arial" w:eastAsia="Times New Roman" w:hAnsi="Arial" w:cs="Arial"/>
          <w:color w:val="000000"/>
        </w:rPr>
        <w:t xml:space="preserve"> 20% [page </w:t>
      </w:r>
      <w:del w:id="64" w:author="Christoffer Calov Jørgensen" w:date="2022-09-07T14:54:00Z">
        <w:r w:rsidRPr="00EB1771" w:rsidDel="00D37960">
          <w:rPr>
            <w:rFonts w:ascii="Arial" w:eastAsia="Times New Roman" w:hAnsi="Arial" w:cs="Arial"/>
            <w:color w:val="000000"/>
          </w:rPr>
          <w:delText>X</w:delText>
        </w:r>
      </w:del>
      <w:ins w:id="65" w:author="Christoffer Calov Jørgensen" w:date="2022-09-07T14:54:00Z">
        <w:r w:rsidR="00D37960">
          <w:rPr>
            <w:rFonts w:ascii="Arial" w:eastAsia="Times New Roman" w:hAnsi="Arial" w:cs="Arial"/>
            <w:color w:val="000000"/>
          </w:rPr>
          <w:t>14</w:t>
        </w:r>
      </w:ins>
      <w:r w:rsidRPr="00EB1771">
        <w:rPr>
          <w:rFonts w:ascii="Arial" w:eastAsia="Times New Roman" w:hAnsi="Arial" w:cs="Arial"/>
          <w:color w:val="000000"/>
        </w:rPr>
        <w:t xml:space="preserve">, line </w:t>
      </w:r>
      <w:del w:id="66" w:author="Christoffer Calov Jørgensen" w:date="2022-09-07T14:54:00Z">
        <w:r w:rsidRPr="00EB1771" w:rsidDel="00D37960">
          <w:rPr>
            <w:rFonts w:ascii="Arial" w:eastAsia="Times New Roman" w:hAnsi="Arial" w:cs="Arial"/>
            <w:color w:val="000000"/>
          </w:rPr>
          <w:delText>Y</w:delText>
        </w:r>
      </w:del>
      <w:ins w:id="67" w:author="Christoffer Calov Jørgensen" w:date="2022-09-07T14:54:00Z">
        <w:r w:rsidR="00D37960">
          <w:rPr>
            <w:rFonts w:ascii="Arial" w:eastAsia="Times New Roman" w:hAnsi="Arial" w:cs="Arial"/>
            <w:color w:val="000000"/>
          </w:rPr>
          <w:t>39-45</w:t>
        </w:r>
      </w:ins>
      <w:r w:rsidRPr="00EB1771">
        <w:rPr>
          <w:rFonts w:ascii="Arial" w:eastAsia="Times New Roman" w:hAnsi="Arial" w:cs="Arial"/>
          <w:color w:val="000000"/>
        </w:rPr>
        <w:t xml:space="preserve">], </w:t>
      </w:r>
      <w:del w:id="68" w:author="Christoffer Calov Jørgensen" w:date="2022-09-07T14:55:00Z">
        <w:r w:rsidRPr="00EB1771" w:rsidDel="00D37960">
          <w:rPr>
            <w:rFonts w:ascii="Arial" w:eastAsia="Times New Roman" w:hAnsi="Arial" w:cs="Arial"/>
            <w:color w:val="000000"/>
          </w:rPr>
          <w:delText>and so</w:delText>
        </w:r>
      </w:del>
      <w:ins w:id="69" w:author="Christoffer Calov Jørgensen" w:date="2022-09-07T14:55:00Z">
        <w:r w:rsidR="00D37960">
          <w:rPr>
            <w:rFonts w:ascii="Arial" w:eastAsia="Times New Roman" w:hAnsi="Arial" w:cs="Arial"/>
            <w:color w:val="000000"/>
          </w:rPr>
          <w:t>why</w:t>
        </w:r>
      </w:ins>
      <w:r w:rsidRPr="00EB1771">
        <w:rPr>
          <w:rFonts w:ascii="Arial" w:eastAsia="Times New Roman" w:hAnsi="Arial" w:cs="Arial"/>
          <w:color w:val="000000"/>
        </w:rPr>
        <w:t xml:space="preserve"> decision curve analysis does not really apply</w:t>
      </w:r>
      <w:del w:id="70" w:author="Christoffer Calov Jørgensen" w:date="2022-09-07T14:55:00Z">
        <w:r w:rsidRPr="00EB1771" w:rsidDel="00D37960">
          <w:rPr>
            <w:rFonts w:ascii="Arial" w:eastAsia="Times New Roman" w:hAnsi="Arial" w:cs="Arial"/>
            <w:color w:val="000000"/>
          </w:rPr>
          <w:delText xml:space="preserve"> here</w:delText>
        </w:r>
      </w:del>
      <w:r w:rsidRPr="00EB1771">
        <w:rPr>
          <w:rFonts w:ascii="Arial" w:eastAsia="Times New Roman" w:hAnsi="Arial" w:cs="Arial"/>
          <w:color w:val="000000"/>
        </w:rPr>
        <w:t>. We also comment on the robustness of the conclusions for other capacity values</w:t>
      </w:r>
      <w:ins w:id="71" w:author="Christoffer Calov Jørgensen" w:date="2022-09-07T14:56:00Z">
        <w:r w:rsidR="00477A57">
          <w:rPr>
            <w:rFonts w:ascii="Arial" w:eastAsia="Times New Roman" w:hAnsi="Arial" w:cs="Arial"/>
            <w:color w:val="000000"/>
          </w:rPr>
          <w:t xml:space="preserve"> using thresholds of 25 and 30%</w:t>
        </w:r>
      </w:ins>
      <w:r w:rsidRPr="00EB1771">
        <w:rPr>
          <w:rFonts w:ascii="Arial" w:eastAsia="Times New Roman" w:hAnsi="Arial" w:cs="Arial"/>
          <w:color w:val="000000"/>
        </w:rPr>
        <w:t xml:space="preserve"> [</w:t>
      </w:r>
      <w:del w:id="72" w:author="Christoffer Calov Jørgensen" w:date="2022-09-07T14:56:00Z">
        <w:r w:rsidRPr="00EB1771" w:rsidDel="00477A57">
          <w:rPr>
            <w:rFonts w:ascii="Arial" w:eastAsia="Times New Roman" w:hAnsi="Arial" w:cs="Arial"/>
            <w:color w:val="000000"/>
          </w:rPr>
          <w:delText>page X, line Y</w:delText>
        </w:r>
      </w:del>
      <w:ins w:id="73" w:author="Christoffer Calov Jørgensen" w:date="2022-09-07T14:56:00Z">
        <w:r w:rsidR="00477A57">
          <w:rPr>
            <w:rFonts w:ascii="Arial" w:eastAsia="Times New Roman" w:hAnsi="Arial" w:cs="Arial"/>
            <w:color w:val="000000"/>
          </w:rPr>
          <w:t>Supplemental material Table 3</w:t>
        </w:r>
      </w:ins>
      <w:ins w:id="74" w:author="Christoffer Calov Jørgensen" w:date="2022-09-07T14:57:00Z">
        <w:r w:rsidR="00477A57">
          <w:rPr>
            <w:rFonts w:ascii="Arial" w:eastAsia="Times New Roman" w:hAnsi="Arial" w:cs="Arial"/>
            <w:color w:val="000000"/>
          </w:rPr>
          <w:t xml:space="preserve"> and 4</w:t>
        </w:r>
      </w:ins>
      <w:r w:rsidRPr="00EB1771">
        <w:rPr>
          <w:rFonts w:ascii="Arial" w:eastAsia="Times New Roman" w:hAnsi="Arial" w:cs="Arial"/>
          <w:color w:val="000000"/>
        </w:rPr>
        <w:t>], in line with your suggestions.</w:t>
      </w:r>
      <w:r w:rsidRPr="00EB1771">
        <w:rPr>
          <w:rFonts w:ascii="Arial" w:eastAsia="Times New Roman" w:hAnsi="Arial" w:cs="Arial"/>
          <w:color w:val="000000"/>
        </w:rPr>
        <w:br/>
      </w:r>
      <w:r w:rsidRPr="00EB1771">
        <w:rPr>
          <w:rFonts w:ascii="Arial" w:eastAsia="Times New Roman" w:hAnsi="Arial" w:cs="Arial"/>
          <w:color w:val="000000"/>
        </w:rPr>
        <w:br/>
      </w:r>
    </w:p>
    <w:p w14:paraId="7F9F5198" w14:textId="77777777" w:rsidR="00EB1771" w:rsidRPr="00EB1771" w:rsidRDefault="00EB1771" w:rsidP="00EB1771">
      <w:pPr>
        <w:numPr>
          <w:ilvl w:val="0"/>
          <w:numId w:val="9"/>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Authors mentioned that cases of missing values in the logistic regression model were handled by imputing missing values with the median of present values. It is not the recommended approach in the literature as multiple imputation should have been used to handle missing data in logistic regression.</w:t>
      </w:r>
      <w:r w:rsidRPr="00EB1771">
        <w:rPr>
          <w:rFonts w:ascii="Arial" w:eastAsia="Times New Roman" w:hAnsi="Arial" w:cs="Arial"/>
          <w:color w:val="000000"/>
        </w:rPr>
        <w:br/>
      </w:r>
      <w:r w:rsidRPr="00EB1771">
        <w:rPr>
          <w:rFonts w:ascii="Arial" w:eastAsia="Times New Roman" w:hAnsi="Arial" w:cs="Arial"/>
          <w:color w:val="000000"/>
        </w:rPr>
        <w:br/>
        <w:t xml:space="preserve">TP: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tror</w:t>
      </w:r>
      <w:proofErr w:type="spellEnd"/>
      <w:r w:rsidRPr="00EB1771">
        <w:rPr>
          <w:rFonts w:ascii="Arial" w:eastAsia="Times New Roman" w:hAnsi="Arial" w:cs="Arial"/>
          <w:color w:val="000000"/>
        </w:rPr>
        <w:t xml:space="preserve">, at det der </w:t>
      </w:r>
      <w:proofErr w:type="spellStart"/>
      <w:r w:rsidRPr="00EB1771">
        <w:rPr>
          <w:rFonts w:ascii="Arial" w:eastAsia="Times New Roman" w:hAnsi="Arial" w:cs="Arial"/>
          <w:color w:val="000000"/>
        </w:rPr>
        <w:t>menes</w:t>
      </w:r>
      <w:proofErr w:type="spellEnd"/>
      <w:r w:rsidRPr="00EB1771">
        <w:rPr>
          <w:rFonts w:ascii="Arial" w:eastAsia="Times New Roman" w:hAnsi="Arial" w:cs="Arial"/>
          <w:color w:val="000000"/>
        </w:rPr>
        <w:t xml:space="preserve"> med “multiple imputations” er at </w:t>
      </w:r>
      <w:proofErr w:type="spellStart"/>
      <w:r w:rsidRPr="00EB1771">
        <w:rPr>
          <w:rFonts w:ascii="Arial" w:eastAsia="Times New Roman" w:hAnsi="Arial" w:cs="Arial"/>
          <w:color w:val="000000"/>
        </w:rPr>
        <w:t>følge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PDF’en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stedet</w:t>
      </w:r>
      <w:proofErr w:type="spellEnd"/>
      <w:r w:rsidRPr="00EB1771">
        <w:rPr>
          <w:rFonts w:ascii="Arial" w:eastAsia="Times New Roman" w:hAnsi="Arial" w:cs="Arial"/>
          <w:color w:val="000000"/>
        </w:rPr>
        <w:t xml:space="preserve"> for at </w:t>
      </w:r>
      <w:proofErr w:type="spellStart"/>
      <w:r w:rsidRPr="00EB1771">
        <w:rPr>
          <w:rFonts w:ascii="Arial" w:eastAsia="Times New Roman" w:hAnsi="Arial" w:cs="Arial"/>
          <w:color w:val="000000"/>
        </w:rPr>
        <w:t>bruge</w:t>
      </w:r>
      <w:proofErr w:type="spellEnd"/>
      <w:r w:rsidRPr="00EB1771">
        <w:rPr>
          <w:rFonts w:ascii="Arial" w:eastAsia="Times New Roman" w:hAnsi="Arial" w:cs="Arial"/>
          <w:color w:val="000000"/>
        </w:rPr>
        <w:t xml:space="preserve"> median)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gøre</w:t>
      </w:r>
      <w:proofErr w:type="spellEnd"/>
      <w:r w:rsidRPr="00EB1771">
        <w:rPr>
          <w:rFonts w:ascii="Arial" w:eastAsia="Times New Roman" w:hAnsi="Arial" w:cs="Arial"/>
          <w:color w:val="000000"/>
        </w:rPr>
        <w:t xml:space="preserve"> det mange </w:t>
      </w:r>
      <w:proofErr w:type="spellStart"/>
      <w:r w:rsidRPr="00EB1771">
        <w:rPr>
          <w:rFonts w:ascii="Arial" w:eastAsia="Times New Roman" w:hAnsi="Arial" w:cs="Arial"/>
          <w:color w:val="000000"/>
        </w:rPr>
        <w:t>gange</w:t>
      </w:r>
      <w:proofErr w:type="spellEnd"/>
      <w:r w:rsidRPr="00EB1771">
        <w:rPr>
          <w:rFonts w:ascii="Arial" w:eastAsia="Times New Roman" w:hAnsi="Arial" w:cs="Arial"/>
          <w:color w:val="000000"/>
        </w:rPr>
        <w:t xml:space="preserve"> for at teste, </w:t>
      </w:r>
      <w:proofErr w:type="spellStart"/>
      <w:r w:rsidRPr="00EB1771">
        <w:rPr>
          <w:rFonts w:ascii="Arial" w:eastAsia="Times New Roman" w:hAnsi="Arial" w:cs="Arial"/>
          <w:color w:val="000000"/>
        </w:rPr>
        <w:t>hvor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stor</w:t>
      </w:r>
      <w:proofErr w:type="spellEnd"/>
      <w:r w:rsidRPr="00EB1771">
        <w:rPr>
          <w:rFonts w:ascii="Arial" w:eastAsia="Times New Roman" w:hAnsi="Arial" w:cs="Arial"/>
          <w:color w:val="000000"/>
        </w:rPr>
        <w:t xml:space="preserve"> variation </w:t>
      </w:r>
      <w:proofErr w:type="spellStart"/>
      <w:r w:rsidRPr="00EB1771">
        <w:rPr>
          <w:rFonts w:ascii="Arial" w:eastAsia="Times New Roman" w:hAnsi="Arial" w:cs="Arial"/>
          <w:color w:val="000000"/>
        </w:rPr>
        <w:t>i</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resultatet</w:t>
      </w:r>
      <w:proofErr w:type="spellEnd"/>
      <w:r w:rsidRPr="00EB1771">
        <w:rPr>
          <w:rFonts w:ascii="Arial" w:eastAsia="Times New Roman" w:hAnsi="Arial" w:cs="Arial"/>
          <w:color w:val="000000"/>
        </w:rPr>
        <w:t xml:space="preserve"> man </w:t>
      </w:r>
      <w:proofErr w:type="spellStart"/>
      <w:r w:rsidRPr="00EB1771">
        <w:rPr>
          <w:rFonts w:ascii="Arial" w:eastAsia="Times New Roman" w:hAnsi="Arial" w:cs="Arial"/>
          <w:color w:val="000000"/>
        </w:rPr>
        <w:t>får</w:t>
      </w:r>
      <w:proofErr w:type="spellEnd"/>
      <w:r w:rsidRPr="00EB1771">
        <w:rPr>
          <w:rFonts w:ascii="Arial" w:eastAsia="Times New Roman" w:hAnsi="Arial" w:cs="Arial"/>
          <w:color w:val="000000"/>
        </w:rPr>
        <w:t xml:space="preserve">. Det </w:t>
      </w:r>
      <w:proofErr w:type="spellStart"/>
      <w:r w:rsidRPr="00EB1771">
        <w:rPr>
          <w:rFonts w:ascii="Arial" w:eastAsia="Times New Roman" w:hAnsi="Arial" w:cs="Arial"/>
          <w:color w:val="000000"/>
        </w:rPr>
        <w:t>kan</w:t>
      </w:r>
      <w:proofErr w:type="spellEnd"/>
      <w:r w:rsidRPr="00EB1771">
        <w:rPr>
          <w:rFonts w:ascii="Arial" w:eastAsia="Times New Roman" w:hAnsi="Arial" w:cs="Arial"/>
          <w:color w:val="000000"/>
        </w:rPr>
        <w:t xml:space="preserve"> vi </w:t>
      </w:r>
      <w:proofErr w:type="spellStart"/>
      <w:r w:rsidRPr="00EB1771">
        <w:rPr>
          <w:rFonts w:ascii="Arial" w:eastAsia="Times New Roman" w:hAnsi="Arial" w:cs="Arial"/>
          <w:color w:val="000000"/>
        </w:rPr>
        <w:t>godt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gøre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vil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faktisk</w:t>
      </w:r>
      <w:proofErr w:type="spellEnd"/>
      <w:r w:rsidRPr="00EB1771">
        <w:rPr>
          <w:rFonts w:ascii="Arial" w:eastAsia="Times New Roman" w:hAnsi="Arial" w:cs="Arial"/>
          <w:color w:val="000000"/>
        </w:rPr>
        <w:t xml:space="preserve"> give referee ret </w:t>
      </w:r>
      <w:proofErr w:type="spellStart"/>
      <w:r w:rsidRPr="00EB1771">
        <w:rPr>
          <w:rFonts w:ascii="Arial" w:eastAsia="Times New Roman" w:hAnsi="Arial" w:cs="Arial"/>
          <w:color w:val="000000"/>
        </w:rPr>
        <w:t>i</w:t>
      </w:r>
      <w:proofErr w:type="spellEnd"/>
      <w:r w:rsidRPr="00EB1771">
        <w:rPr>
          <w:rFonts w:ascii="Arial" w:eastAsia="Times New Roman" w:hAnsi="Arial" w:cs="Arial"/>
          <w:color w:val="000000"/>
        </w:rPr>
        <w:t xml:space="preserve">, at </w:t>
      </w:r>
      <w:proofErr w:type="spellStart"/>
      <w:r w:rsidRPr="00EB1771">
        <w:rPr>
          <w:rFonts w:ascii="Arial" w:eastAsia="Times New Roman" w:hAnsi="Arial" w:cs="Arial"/>
          <w:color w:val="000000"/>
        </w:rPr>
        <w:t>dette</w:t>
      </w:r>
      <w:proofErr w:type="spellEnd"/>
      <w:r w:rsidRPr="00EB1771">
        <w:rPr>
          <w:rFonts w:ascii="Arial" w:eastAsia="Times New Roman" w:hAnsi="Arial" w:cs="Arial"/>
          <w:color w:val="000000"/>
        </w:rPr>
        <w:t xml:space="preserve"> er </w:t>
      </w:r>
      <w:proofErr w:type="spellStart"/>
      <w:r w:rsidRPr="00EB1771">
        <w:rPr>
          <w:rFonts w:ascii="Arial" w:eastAsia="Times New Roman" w:hAnsi="Arial" w:cs="Arial"/>
          <w:color w:val="000000"/>
        </w:rPr>
        <w:t>rimeligt</w:t>
      </w:r>
      <w:proofErr w:type="spellEnd"/>
      <w:r w:rsidRPr="00EB1771">
        <w:rPr>
          <w:rFonts w:ascii="Arial" w:eastAsia="Times New Roman" w:hAnsi="Arial" w:cs="Arial"/>
          <w:color w:val="000000"/>
        </w:rPr>
        <w:t>.</w:t>
      </w:r>
      <w:r w:rsidRPr="00EB1771">
        <w:rPr>
          <w:rFonts w:ascii="Arial" w:eastAsia="Times New Roman" w:hAnsi="Arial" w:cs="Arial"/>
          <w:color w:val="000000"/>
        </w:rPr>
        <w:br/>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fandt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også</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følgende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som</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synes</w:t>
      </w:r>
      <w:proofErr w:type="spellEnd"/>
      <w:r w:rsidRPr="00EB1771">
        <w:rPr>
          <w:rFonts w:ascii="Arial" w:eastAsia="Times New Roman" w:hAnsi="Arial" w:cs="Arial"/>
          <w:color w:val="000000"/>
        </w:rPr>
        <w:t xml:space="preserve"> at </w:t>
      </w:r>
      <w:proofErr w:type="spellStart"/>
      <w:r w:rsidRPr="00EB1771">
        <w:rPr>
          <w:rFonts w:ascii="Arial" w:eastAsia="Times New Roman" w:hAnsi="Arial" w:cs="Arial"/>
          <w:color w:val="000000"/>
        </w:rPr>
        <w:t>underbygge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ideen</w:t>
      </w:r>
      <w:proofErr w:type="spellEnd"/>
      <w:r w:rsidRPr="00EB1771">
        <w:rPr>
          <w:rFonts w:ascii="Arial" w:eastAsia="Times New Roman" w:hAnsi="Arial" w:cs="Arial"/>
          <w:color w:val="000000"/>
        </w:rPr>
        <w:t xml:space="preserve"> (men Robin’s rule?!?):</w:t>
      </w:r>
      <w:r w:rsidRPr="00EB1771">
        <w:rPr>
          <w:rFonts w:ascii="Arial" w:eastAsia="Times New Roman" w:hAnsi="Arial" w:cs="Arial"/>
          <w:color w:val="000000"/>
        </w:rPr>
        <w:br/>
      </w:r>
      <w:r w:rsidRPr="00EB1771">
        <w:rPr>
          <w:rFonts w:ascii="Arial" w:eastAsia="Times New Roman" w:hAnsi="Arial" w:cs="Arial"/>
          <w:color w:val="000000"/>
        </w:rPr>
        <w:br/>
        <w:t>https://www.bmj.com/content/338/bmj.b2393#:~:text=Multiple%20imputation%20is%20a%20general,obtained%20from%20each%20of%20them.</w:t>
      </w:r>
      <w:r w:rsidRPr="00EB1771">
        <w:rPr>
          <w:rFonts w:ascii="Arial" w:eastAsia="Times New Roman" w:hAnsi="Arial" w:cs="Arial"/>
          <w:color w:val="000000"/>
        </w:rPr>
        <w:br/>
      </w:r>
      <w:r w:rsidRPr="00EB1771">
        <w:rPr>
          <w:rFonts w:ascii="Arial" w:eastAsia="Times New Roman" w:hAnsi="Arial" w:cs="Arial"/>
          <w:color w:val="333333"/>
          <w:sz w:val="24"/>
          <w:szCs w:val="24"/>
        </w:rPr>
        <w:t xml:space="preserve">The first stage is to create multiple copies of the dataset, with the missing values replaced by imputed values. These are sampled from their predictive distribution based on the observed data—thus multiple imputation is based on a </w:t>
      </w:r>
      <w:proofErr w:type="spellStart"/>
      <w:r w:rsidRPr="00EB1771">
        <w:rPr>
          <w:rFonts w:ascii="Arial" w:eastAsia="Times New Roman" w:hAnsi="Arial" w:cs="Arial"/>
          <w:color w:val="333333"/>
          <w:sz w:val="24"/>
          <w:szCs w:val="24"/>
        </w:rPr>
        <w:t>bayesian</w:t>
      </w:r>
      <w:proofErr w:type="spellEnd"/>
      <w:r w:rsidRPr="00EB1771">
        <w:rPr>
          <w:rFonts w:ascii="Arial" w:eastAsia="Times New Roman" w:hAnsi="Arial" w:cs="Arial"/>
          <w:color w:val="333333"/>
          <w:sz w:val="24"/>
          <w:szCs w:val="24"/>
        </w:rPr>
        <w:t xml:space="preserve"> approach. The imputation procedure must fully account for all uncertainty in predicting the missing values by injecting appropriate variability into the multiple imputed values; we can never know the true values of the missing data.</w:t>
      </w:r>
      <w:r w:rsidRPr="00EB1771">
        <w:rPr>
          <w:rFonts w:ascii="Arial" w:eastAsia="Times New Roman" w:hAnsi="Arial" w:cs="Arial"/>
          <w:color w:val="333333"/>
          <w:sz w:val="24"/>
          <w:szCs w:val="24"/>
        </w:rPr>
        <w:br/>
        <w:t>The second stage is to use standard statistical methods to fit the model of interest to each of the imputed datasets. Estimated associations in each of the imputed datasets will differ because of the variation introduced in the imputation of the missing values, and they are only useful when averaged together to give overall estimated associations. Standard errors are calculated using Rubin’s rules,</w:t>
      </w:r>
      <w:hyperlink r:id="rId15" w:anchor="ref-16" w:history="1">
        <w:r w:rsidRPr="00EB1771">
          <w:rPr>
            <w:rFonts w:ascii="Arial" w:eastAsia="Times New Roman" w:hAnsi="Arial" w:cs="Arial"/>
            <w:b/>
            <w:bCs/>
            <w:color w:val="2A6EBB"/>
            <w:sz w:val="15"/>
            <w:szCs w:val="15"/>
            <w:u w:val="single"/>
          </w:rPr>
          <w:t>16</w:t>
        </w:r>
      </w:hyperlink>
      <w:r w:rsidRPr="00EB1771">
        <w:rPr>
          <w:rFonts w:ascii="Arial" w:eastAsia="Times New Roman" w:hAnsi="Arial" w:cs="Arial"/>
          <w:color w:val="333333"/>
          <w:sz w:val="24"/>
          <w:szCs w:val="24"/>
        </w:rPr>
        <w:t xml:space="preserve"> which take account of the variability in results between the imputed datasets, reflecting the uncertainty associated with the missing values. Valid inferences are obtained because we are averaging over the distribution of the missing data given the observed data.</w:t>
      </w:r>
    </w:p>
    <w:p w14:paraId="1E0A3ED7" w14:textId="65E8D8E4" w:rsidR="00EB1771" w:rsidRPr="00EB1771" w:rsidRDefault="00EB1771" w:rsidP="00EB1771">
      <w:pPr>
        <w:spacing w:after="0" w:line="240" w:lineRule="auto"/>
        <w:ind w:left="720"/>
        <w:rPr>
          <w:rFonts w:ascii="Times New Roman" w:eastAsia="Times New Roman" w:hAnsi="Times New Roman" w:cs="Times New Roman"/>
          <w:sz w:val="24"/>
          <w:szCs w:val="24"/>
        </w:rPr>
      </w:pP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 </w:t>
      </w:r>
      <w:ins w:id="75" w:author="Christoffer Calov Jørgensen" w:date="2022-09-07T14:58:00Z">
        <w:r w:rsidR="00477A57">
          <w:rPr>
            <w:rFonts w:ascii="Arial" w:eastAsia="Times New Roman" w:hAnsi="Arial" w:cs="Arial"/>
            <w:color w:val="000000"/>
          </w:rPr>
          <w:t xml:space="preserve">Author response: </w:t>
        </w:r>
      </w:ins>
      <w:r w:rsidRPr="00EB1771">
        <w:rPr>
          <w:rFonts w:ascii="Arial" w:eastAsia="Times New Roman" w:hAnsi="Arial" w:cs="Arial"/>
          <w:color w:val="000000"/>
        </w:rPr>
        <w:t>Thank you for pointing this out. We have</w:t>
      </w:r>
      <w:ins w:id="76" w:author="Christoffer Calov Jørgensen" w:date="2022-09-07T19:43:00Z">
        <w:r w:rsidR="00845CF9">
          <w:rPr>
            <w:rFonts w:ascii="Arial" w:eastAsia="Times New Roman" w:hAnsi="Arial" w:cs="Arial"/>
            <w:color w:val="000000"/>
          </w:rPr>
          <w:t xml:space="preserve"> now</w:t>
        </w:r>
      </w:ins>
      <w:r w:rsidRPr="00EB1771">
        <w:rPr>
          <w:rFonts w:ascii="Arial" w:eastAsia="Times New Roman" w:hAnsi="Arial" w:cs="Arial"/>
          <w:color w:val="000000"/>
        </w:rPr>
        <w:t xml:space="preserve"> </w:t>
      </w:r>
      <w:del w:id="77" w:author="Christoffer Calov Jørgensen" w:date="2022-09-07T15:01:00Z">
        <w:r w:rsidRPr="00EB1771" w:rsidDel="00477A57">
          <w:rPr>
            <w:rFonts w:ascii="Arial" w:eastAsia="Times New Roman" w:hAnsi="Arial" w:cs="Arial"/>
            <w:color w:val="000000"/>
          </w:rPr>
          <w:delText xml:space="preserve">adapted </w:delText>
        </w:r>
      </w:del>
      <w:ins w:id="78" w:author="Christoffer Calov Jørgensen" w:date="2022-09-07T15:01:00Z">
        <w:r w:rsidR="00477A57">
          <w:rPr>
            <w:rFonts w:ascii="Arial" w:eastAsia="Times New Roman" w:hAnsi="Arial" w:cs="Arial"/>
            <w:color w:val="000000"/>
          </w:rPr>
          <w:t>included</w:t>
        </w:r>
        <w:r w:rsidR="00477A57" w:rsidRPr="00EB1771">
          <w:rPr>
            <w:rFonts w:ascii="Arial" w:eastAsia="Times New Roman" w:hAnsi="Arial" w:cs="Arial"/>
            <w:color w:val="000000"/>
          </w:rPr>
          <w:t xml:space="preserve"> </w:t>
        </w:r>
      </w:ins>
      <w:r w:rsidRPr="00EB1771">
        <w:rPr>
          <w:rFonts w:ascii="Arial" w:eastAsia="Times New Roman" w:hAnsi="Arial" w:cs="Arial"/>
          <w:color w:val="000000"/>
        </w:rPr>
        <w:t>the multiple imputations</w:t>
      </w:r>
      <w:ins w:id="79" w:author="Christoffer Calov Jørgensen" w:date="2022-09-07T19:44:00Z">
        <w:r w:rsidR="00845CF9">
          <w:rPr>
            <w:rFonts w:ascii="Arial" w:eastAsia="Times New Roman" w:hAnsi="Arial" w:cs="Arial"/>
            <w:color w:val="000000"/>
          </w:rPr>
          <w:t xml:space="preserve"> method as suggested</w:t>
        </w:r>
      </w:ins>
      <w:r w:rsidRPr="00EB1771">
        <w:rPr>
          <w:rFonts w:ascii="Arial" w:eastAsia="Times New Roman" w:hAnsi="Arial" w:cs="Arial"/>
          <w:color w:val="000000"/>
        </w:rPr>
        <w:t>,</w:t>
      </w:r>
      <w:del w:id="80" w:author="Christoffer Calov Jørgensen" w:date="2022-09-07T15:01:00Z">
        <w:r w:rsidRPr="00EB1771" w:rsidDel="00477A57">
          <w:rPr>
            <w:rFonts w:ascii="Arial" w:eastAsia="Times New Roman" w:hAnsi="Arial" w:cs="Arial"/>
            <w:color w:val="000000"/>
          </w:rPr>
          <w:delText xml:space="preserve"> described it in the updated tex</w:delText>
        </w:r>
      </w:del>
      <w:del w:id="81" w:author="Christoffer Calov Jørgensen" w:date="2022-09-07T19:43:00Z">
        <w:r w:rsidRPr="00EB1771" w:rsidDel="00845CF9">
          <w:rPr>
            <w:rFonts w:ascii="Arial" w:eastAsia="Times New Roman" w:hAnsi="Arial" w:cs="Arial"/>
            <w:color w:val="000000"/>
          </w:rPr>
          <w:delText>t</w:delText>
        </w:r>
      </w:del>
      <w:r w:rsidRPr="00EB1771">
        <w:rPr>
          <w:rFonts w:ascii="Arial" w:eastAsia="Times New Roman" w:hAnsi="Arial" w:cs="Arial"/>
          <w:color w:val="000000"/>
        </w:rPr>
        <w:t xml:space="preserve">, </w:t>
      </w:r>
      <w:del w:id="82" w:author="Christoffer Calov Jørgensen" w:date="2022-09-07T15:01:00Z">
        <w:r w:rsidRPr="00EB1771" w:rsidDel="00477A57">
          <w:rPr>
            <w:rFonts w:ascii="Arial" w:eastAsia="Times New Roman" w:hAnsi="Arial" w:cs="Arial"/>
            <w:color w:val="000000"/>
          </w:rPr>
          <w:delText>and find very</w:delText>
        </w:r>
      </w:del>
      <w:ins w:id="83" w:author="Christoffer Calov Jørgensen" w:date="2022-09-07T15:01:00Z">
        <w:r w:rsidR="00477A57">
          <w:rPr>
            <w:rFonts w:ascii="Arial" w:eastAsia="Times New Roman" w:hAnsi="Arial" w:cs="Arial"/>
            <w:color w:val="000000"/>
          </w:rPr>
          <w:t>but with</w:t>
        </w:r>
      </w:ins>
      <w:r w:rsidRPr="00EB1771">
        <w:rPr>
          <w:rFonts w:ascii="Arial" w:eastAsia="Times New Roman" w:hAnsi="Arial" w:cs="Arial"/>
          <w:color w:val="000000"/>
        </w:rPr>
        <w:t xml:space="preserve"> little variation - </w:t>
      </w:r>
      <w:del w:id="84" w:author="Christoffer Calov Jørgensen" w:date="2022-09-07T15:01:00Z">
        <w:r w:rsidRPr="00EB1771" w:rsidDel="00477A57">
          <w:rPr>
            <w:rFonts w:ascii="Arial" w:eastAsia="Times New Roman" w:hAnsi="Arial" w:cs="Arial"/>
            <w:color w:val="000000"/>
          </w:rPr>
          <w:delText>which is why we in the first place didn’t give special attention to this part, as our</w:delText>
        </w:r>
      </w:del>
      <w:ins w:id="85" w:author="Christoffer Calov Jørgensen" w:date="2022-09-07T15:01:00Z">
        <w:r w:rsidR="00477A57">
          <w:rPr>
            <w:rFonts w:ascii="Arial" w:eastAsia="Times New Roman" w:hAnsi="Arial" w:cs="Arial"/>
            <w:color w:val="000000"/>
          </w:rPr>
          <w:t>probably due to most</w:t>
        </w:r>
      </w:ins>
      <w:r w:rsidRPr="00EB1771">
        <w:rPr>
          <w:rFonts w:ascii="Arial" w:eastAsia="Times New Roman" w:hAnsi="Arial" w:cs="Arial"/>
          <w:color w:val="000000"/>
        </w:rPr>
        <w:t xml:space="preserve"> main variables </w:t>
      </w:r>
      <w:ins w:id="86" w:author="Christoffer Calov Jørgensen" w:date="2022-09-07T15:01:00Z">
        <w:r w:rsidR="00477A57">
          <w:rPr>
            <w:rFonts w:ascii="Arial" w:eastAsia="Times New Roman" w:hAnsi="Arial" w:cs="Arial"/>
            <w:color w:val="000000"/>
          </w:rPr>
          <w:t xml:space="preserve">being without </w:t>
        </w:r>
      </w:ins>
      <w:del w:id="87" w:author="Christoffer Calov Jørgensen" w:date="2022-09-07T15:01:00Z">
        <w:r w:rsidRPr="00EB1771" w:rsidDel="00477A57">
          <w:rPr>
            <w:rFonts w:ascii="Arial" w:eastAsia="Times New Roman" w:hAnsi="Arial" w:cs="Arial"/>
            <w:color w:val="000000"/>
          </w:rPr>
          <w:delText>are almost never</w:delText>
        </w:r>
      </w:del>
      <w:r w:rsidRPr="00EB1771">
        <w:rPr>
          <w:rFonts w:ascii="Arial" w:eastAsia="Times New Roman" w:hAnsi="Arial" w:cs="Arial"/>
          <w:color w:val="000000"/>
        </w:rPr>
        <w:t xml:space="preserve"> missing</w:t>
      </w:r>
      <w:ins w:id="88" w:author="Christoffer Calov Jørgensen" w:date="2022-09-07T15:01:00Z">
        <w:r w:rsidR="00477A57">
          <w:rPr>
            <w:rFonts w:ascii="Arial" w:eastAsia="Times New Roman" w:hAnsi="Arial" w:cs="Arial"/>
            <w:color w:val="000000"/>
          </w:rPr>
          <w:t xml:space="preserve"> data</w:t>
        </w:r>
      </w:ins>
      <w:r w:rsidRPr="00EB1771">
        <w:rPr>
          <w:rFonts w:ascii="Arial" w:eastAsia="Times New Roman" w:hAnsi="Arial" w:cs="Arial"/>
          <w:color w:val="000000"/>
        </w:rPr>
        <w:t>.</w:t>
      </w:r>
    </w:p>
    <w:p w14:paraId="0A197315" w14:textId="77777777" w:rsidR="00EB1771" w:rsidRPr="00EB1771" w:rsidRDefault="00EB1771" w:rsidP="00EB1771">
      <w:pPr>
        <w:spacing w:after="0" w:line="240" w:lineRule="auto"/>
        <w:rPr>
          <w:rFonts w:ascii="Times New Roman" w:eastAsia="Times New Roman" w:hAnsi="Times New Roman" w:cs="Times New Roman"/>
          <w:sz w:val="24"/>
          <w:szCs w:val="24"/>
        </w:rPr>
      </w:pPr>
    </w:p>
    <w:p w14:paraId="0D60B038" w14:textId="77777777" w:rsidR="00EB1771" w:rsidRPr="00EB1771" w:rsidRDefault="00EB1771" w:rsidP="00EB1771">
      <w:pPr>
        <w:spacing w:after="0" w:line="240" w:lineRule="auto"/>
        <w:ind w:left="720"/>
        <w:rPr>
          <w:rFonts w:ascii="Times New Roman" w:eastAsia="Times New Roman" w:hAnsi="Times New Roman" w:cs="Times New Roman"/>
          <w:sz w:val="24"/>
          <w:szCs w:val="24"/>
        </w:rPr>
      </w:pPr>
      <w:commentRangeStart w:id="89"/>
      <w:r w:rsidRPr="00EB1771">
        <w:rPr>
          <w:rFonts w:ascii="Arial" w:eastAsia="Times New Roman" w:hAnsi="Arial" w:cs="Arial"/>
          <w:color w:val="000000"/>
        </w:rPr>
        <w:t>TODO: Adapt Multiple Imputations!</w:t>
      </w:r>
      <w:r w:rsidRPr="00EB1771">
        <w:rPr>
          <w:rFonts w:ascii="Arial" w:eastAsia="Times New Roman" w:hAnsi="Arial" w:cs="Arial"/>
          <w:color w:val="000000"/>
        </w:rPr>
        <w:br/>
      </w:r>
      <w:commentRangeEnd w:id="89"/>
      <w:r w:rsidR="00477A57">
        <w:rPr>
          <w:rStyle w:val="Kommentarhenvisning"/>
        </w:rPr>
        <w:commentReference w:id="89"/>
      </w:r>
      <w:r w:rsidRPr="00EB1771">
        <w:rPr>
          <w:rFonts w:ascii="Arial" w:eastAsia="Times New Roman" w:hAnsi="Arial" w:cs="Arial"/>
          <w:color w:val="000000"/>
        </w:rPr>
        <w:br/>
      </w:r>
    </w:p>
    <w:p w14:paraId="515501AD" w14:textId="4C849E2D" w:rsidR="00EB1771" w:rsidRPr="00EB1771" w:rsidRDefault="00EB1771" w:rsidP="00EB1771">
      <w:pPr>
        <w:numPr>
          <w:ilvl w:val="0"/>
          <w:numId w:val="10"/>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What do you mean by the sentence that all variables were then </w:t>
      </w:r>
      <w:proofErr w:type="spellStart"/>
      <w:r w:rsidRPr="00EB1771">
        <w:rPr>
          <w:rFonts w:ascii="Arial" w:eastAsia="Times New Roman" w:hAnsi="Arial" w:cs="Arial"/>
          <w:color w:val="000000"/>
        </w:rPr>
        <w:t>normalised</w:t>
      </w:r>
      <w:proofErr w:type="spellEnd"/>
      <w:r w:rsidRPr="00EB1771">
        <w:rPr>
          <w:rFonts w:ascii="Arial" w:eastAsia="Times New Roman" w:hAnsi="Arial" w:cs="Arial"/>
          <w:color w:val="000000"/>
        </w:rPr>
        <w:t>? Pleas elaborate.</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w:t>
      </w:r>
      <w:ins w:id="90" w:author="Christoffer Calov Jørgensen" w:date="2022-09-07T19:30:00Z">
        <w:r w:rsidR="00621E9F">
          <w:rPr>
            <w:rFonts w:ascii="Arial" w:eastAsia="Times New Roman" w:hAnsi="Arial" w:cs="Arial"/>
            <w:color w:val="000000"/>
          </w:rPr>
          <w:t xml:space="preserve"> Author response</w:t>
        </w:r>
      </w:ins>
      <w:r w:rsidRPr="00EB1771">
        <w:rPr>
          <w:rFonts w:ascii="Arial" w:eastAsia="Times New Roman" w:hAnsi="Arial" w:cs="Arial"/>
          <w:color w:val="000000"/>
        </w:rPr>
        <w:t xml:space="preserve">: The </w:t>
      </w:r>
      <w:proofErr w:type="spellStart"/>
      <w:r w:rsidRPr="00EB1771">
        <w:rPr>
          <w:rFonts w:ascii="Arial" w:eastAsia="Times New Roman" w:hAnsi="Arial" w:cs="Arial"/>
          <w:color w:val="000000"/>
        </w:rPr>
        <w:t>normalisation</w:t>
      </w:r>
      <w:proofErr w:type="spellEnd"/>
      <w:r w:rsidRPr="00EB1771">
        <w:rPr>
          <w:rFonts w:ascii="Arial" w:eastAsia="Times New Roman" w:hAnsi="Arial" w:cs="Arial"/>
          <w:color w:val="000000"/>
        </w:rPr>
        <w:t xml:space="preserve"> procedure is described in [page X, line Y] and has been</w:t>
      </w:r>
      <w:commentRangeStart w:id="91"/>
      <w:r w:rsidRPr="00EB1771">
        <w:rPr>
          <w:rFonts w:ascii="Arial" w:eastAsia="Times New Roman" w:hAnsi="Arial" w:cs="Arial"/>
          <w:color w:val="000000"/>
        </w:rPr>
        <w:t xml:space="preserve"> slightly updated for clarity</w:t>
      </w:r>
      <w:commentRangeEnd w:id="91"/>
      <w:r w:rsidR="00621E9F">
        <w:rPr>
          <w:rStyle w:val="Kommentarhenvisning"/>
        </w:rPr>
        <w:commentReference w:id="91"/>
      </w:r>
      <w:r w:rsidRPr="00EB1771">
        <w:rPr>
          <w:rFonts w:ascii="Arial" w:eastAsia="Times New Roman" w:hAnsi="Arial" w:cs="Arial"/>
          <w:color w:val="000000"/>
        </w:rPr>
        <w:t xml:space="preserve">. Essentially, it is a Robust Scalar </w:t>
      </w:r>
      <w:proofErr w:type="spellStart"/>
      <w:r w:rsidRPr="00EB1771">
        <w:rPr>
          <w:rFonts w:ascii="Arial" w:eastAsia="Times New Roman" w:hAnsi="Arial" w:cs="Arial"/>
          <w:color w:val="000000"/>
        </w:rPr>
        <w:t>normalisation</w:t>
      </w:r>
      <w:proofErr w:type="spellEnd"/>
      <w:r w:rsidRPr="00EB1771">
        <w:rPr>
          <w:rFonts w:ascii="Arial" w:eastAsia="Times New Roman" w:hAnsi="Arial" w:cs="Arial"/>
          <w:color w:val="000000"/>
        </w:rPr>
        <w:t>, moving all averages to zero, and scaling all Standard Deviations to be unity. This improves the performance of the Logistic Regression (the BDT is invariant), which points to some variables getting an improved distribution for the LR to extract information.</w:t>
      </w:r>
      <w:r w:rsidRPr="00EB1771">
        <w:rPr>
          <w:rFonts w:ascii="Arial" w:eastAsia="Times New Roman" w:hAnsi="Arial" w:cs="Arial"/>
          <w:color w:val="000000"/>
        </w:rPr>
        <w:br/>
      </w:r>
      <w:r w:rsidRPr="00EB1771">
        <w:rPr>
          <w:rFonts w:ascii="Arial" w:eastAsia="Times New Roman" w:hAnsi="Arial" w:cs="Arial"/>
          <w:color w:val="000000"/>
        </w:rPr>
        <w:br/>
      </w:r>
    </w:p>
    <w:p w14:paraId="452E1F91" w14:textId="3F9F204F" w:rsidR="00EB1771" w:rsidRPr="00EB1771" w:rsidRDefault="00EB1771" w:rsidP="00EB1771">
      <w:pPr>
        <w:numPr>
          <w:ilvl w:val="0"/>
          <w:numId w:val="11"/>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I really do not understand the logic of constructing a model based only on age (Age), and a machine-learning model based on all variables except for age to explore the influence of increasing age. </w:t>
      </w:r>
      <w:proofErr w:type="gramStart"/>
      <w:r w:rsidRPr="00EB1771">
        <w:rPr>
          <w:rFonts w:ascii="Arial" w:eastAsia="Times New Roman" w:hAnsi="Arial" w:cs="Arial"/>
          <w:color w:val="000000"/>
        </w:rPr>
        <w:t>You</w:t>
      </w:r>
      <w:proofErr w:type="gramEnd"/>
      <w:r w:rsidRPr="00EB1771">
        <w:rPr>
          <w:rFonts w:ascii="Arial" w:eastAsia="Times New Roman" w:hAnsi="Arial" w:cs="Arial"/>
          <w:color w:val="000000"/>
        </w:rPr>
        <w:t xml:space="preserve"> main multivariable model with age variable can provide the required information. I really hate to fit all possible scenarios rather prefer to fit clinically hypotheses driven models.</w:t>
      </w:r>
      <w:r w:rsidRPr="00EB1771">
        <w:rPr>
          <w:rFonts w:ascii="Arial" w:eastAsia="Times New Roman" w:hAnsi="Arial" w:cs="Arial"/>
          <w:color w:val="000000"/>
        </w:rPr>
        <w:br/>
      </w:r>
      <w:r w:rsidRPr="00EB1771">
        <w:rPr>
          <w:rFonts w:ascii="Arial" w:eastAsia="Times New Roman" w:hAnsi="Arial" w:cs="Arial"/>
          <w:color w:val="000000"/>
        </w:rPr>
        <w:br/>
      </w:r>
      <w:del w:id="92" w:author="Christoffer Calov Jørgensen" w:date="2022-09-07T15:36:00Z">
        <w:r w:rsidRPr="00EB1771" w:rsidDel="00FF6AE9">
          <w:rPr>
            <w:rFonts w:ascii="Arial" w:eastAsia="Times New Roman" w:hAnsi="Arial" w:cs="Arial"/>
            <w:color w:val="000000"/>
          </w:rPr>
          <w:delText>Forslag til svar (TP)</w:delText>
        </w:r>
      </w:del>
      <w:ins w:id="93" w:author="Christoffer Calov Jørgensen" w:date="2022-09-07T15:36:00Z">
        <w:r w:rsidR="00FF6AE9">
          <w:rPr>
            <w:rFonts w:ascii="Arial" w:eastAsia="Times New Roman" w:hAnsi="Arial" w:cs="Arial"/>
            <w:color w:val="000000"/>
          </w:rPr>
          <w:t xml:space="preserve"> Author response</w:t>
        </w:r>
      </w:ins>
      <w:r w:rsidRPr="00EB1771">
        <w:rPr>
          <w:rFonts w:ascii="Arial" w:eastAsia="Times New Roman" w:hAnsi="Arial" w:cs="Arial"/>
          <w:color w:val="000000"/>
        </w:rPr>
        <w:t>: We agree</w:t>
      </w:r>
      <w:ins w:id="94" w:author="Christoffer Calov Jørgensen" w:date="2022-09-07T15:32:00Z">
        <w:r w:rsidR="00FF6AE9">
          <w:rPr>
            <w:rFonts w:ascii="Arial" w:eastAsia="Times New Roman" w:hAnsi="Arial" w:cs="Arial"/>
            <w:color w:val="000000"/>
          </w:rPr>
          <w:t xml:space="preserve"> with the reviewer</w:t>
        </w:r>
      </w:ins>
      <w:r w:rsidRPr="00EB1771">
        <w:rPr>
          <w:rFonts w:ascii="Arial" w:eastAsia="Times New Roman" w:hAnsi="Arial" w:cs="Arial"/>
          <w:color w:val="000000"/>
        </w:rPr>
        <w:t xml:space="preserve"> and have moved these two models to the supplementary</w:t>
      </w:r>
      <w:ins w:id="95" w:author="Christoffer Calov Jørgensen" w:date="2022-09-07T15:32:00Z">
        <w:r w:rsidR="00FF6AE9">
          <w:rPr>
            <w:rFonts w:ascii="Arial" w:eastAsia="Times New Roman" w:hAnsi="Arial" w:cs="Arial"/>
            <w:color w:val="000000"/>
          </w:rPr>
          <w:t xml:space="preserve"> materia</w:t>
        </w:r>
      </w:ins>
      <w:ins w:id="96" w:author="Christoffer Calov Jørgensen" w:date="2022-09-07T15:33:00Z">
        <w:r w:rsidR="00FF6AE9">
          <w:rPr>
            <w:rFonts w:ascii="Arial" w:eastAsia="Times New Roman" w:hAnsi="Arial" w:cs="Arial"/>
            <w:color w:val="000000"/>
          </w:rPr>
          <w:t>l table 2</w:t>
        </w:r>
      </w:ins>
      <w:ins w:id="97" w:author="Christoffer Calov Jørgensen" w:date="2022-09-07T15:36:00Z">
        <w:r w:rsidR="00FF6AE9">
          <w:rPr>
            <w:rFonts w:ascii="Arial" w:eastAsia="Times New Roman" w:hAnsi="Arial" w:cs="Arial"/>
            <w:color w:val="000000"/>
          </w:rPr>
          <w:t xml:space="preserve"> and removed the curves from </w:t>
        </w:r>
        <w:commentRangeStart w:id="98"/>
        <w:r w:rsidR="00FF6AE9">
          <w:rPr>
            <w:rFonts w:ascii="Arial" w:eastAsia="Times New Roman" w:hAnsi="Arial" w:cs="Arial"/>
            <w:color w:val="000000"/>
          </w:rPr>
          <w:t xml:space="preserve">figure </w:t>
        </w:r>
        <w:commentRangeEnd w:id="98"/>
        <w:r w:rsidR="00FF6AE9">
          <w:rPr>
            <w:rStyle w:val="Kommentarhenvisning"/>
          </w:rPr>
          <w:commentReference w:id="98"/>
        </w:r>
      </w:ins>
      <w:ins w:id="99" w:author="Christoffer Calov Jørgensen" w:date="2022-09-07T15:37:00Z">
        <w:r w:rsidR="00FF6AE9">
          <w:rPr>
            <w:rFonts w:ascii="Arial" w:eastAsia="Times New Roman" w:hAnsi="Arial" w:cs="Arial"/>
            <w:color w:val="000000"/>
          </w:rPr>
          <w:t>1 and supplemental material 4</w:t>
        </w:r>
      </w:ins>
      <w:r w:rsidRPr="00EB1771">
        <w:rPr>
          <w:rFonts w:ascii="Arial" w:eastAsia="Times New Roman" w:hAnsi="Arial" w:cs="Arial"/>
          <w:color w:val="000000"/>
        </w:rPr>
        <w:t>.</w:t>
      </w:r>
      <w:ins w:id="100" w:author="Christoffer Calov Jørgensen" w:date="2022-09-07T15:33:00Z">
        <w:r w:rsidR="00FF6AE9">
          <w:rPr>
            <w:rFonts w:ascii="Arial" w:eastAsia="Times New Roman" w:hAnsi="Arial" w:cs="Arial"/>
            <w:color w:val="000000"/>
          </w:rPr>
          <w:t xml:space="preserve"> However, we believe that these two models </w:t>
        </w:r>
      </w:ins>
      <w:ins w:id="101" w:author="Christoffer Calov Jørgensen" w:date="2022-09-07T15:39:00Z">
        <w:r w:rsidR="00FF6AE9">
          <w:rPr>
            <w:rFonts w:ascii="Arial" w:eastAsia="Times New Roman" w:hAnsi="Arial" w:cs="Arial"/>
            <w:color w:val="000000"/>
          </w:rPr>
          <w:t>illustrate</w:t>
        </w:r>
      </w:ins>
      <w:ins w:id="102" w:author="Christoffer Calov Jørgensen" w:date="2022-09-07T15:34:00Z">
        <w:r w:rsidR="00FF6AE9">
          <w:rPr>
            <w:rFonts w:ascii="Arial" w:eastAsia="Times New Roman" w:hAnsi="Arial" w:cs="Arial"/>
            <w:color w:val="000000"/>
          </w:rPr>
          <w:t xml:space="preserve"> that age by itself is a </w:t>
        </w:r>
      </w:ins>
      <w:ins w:id="103" w:author="Christoffer Calov Jørgensen" w:date="2022-09-07T15:39:00Z">
        <w:r w:rsidR="00FF6AE9">
          <w:rPr>
            <w:rFonts w:ascii="Arial" w:eastAsia="Times New Roman" w:hAnsi="Arial" w:cs="Arial"/>
            <w:color w:val="000000"/>
          </w:rPr>
          <w:t>poor risk criterion</w:t>
        </w:r>
      </w:ins>
      <w:ins w:id="104" w:author="Christoffer Calov Jørgensen" w:date="2022-09-07T15:35:00Z">
        <w:r w:rsidR="00FF6AE9">
          <w:rPr>
            <w:rFonts w:ascii="Arial" w:eastAsia="Times New Roman" w:hAnsi="Arial" w:cs="Arial"/>
            <w:color w:val="000000"/>
          </w:rPr>
          <w:t xml:space="preserve"> in a</w:t>
        </w:r>
      </w:ins>
      <w:ins w:id="105" w:author="Christoffer Calov Jørgensen" w:date="2022-09-07T15:39:00Z">
        <w:r w:rsidR="00FF6AE9">
          <w:rPr>
            <w:rFonts w:ascii="Arial" w:eastAsia="Times New Roman" w:hAnsi="Arial" w:cs="Arial"/>
            <w:color w:val="000000"/>
          </w:rPr>
          <w:t>n</w:t>
        </w:r>
      </w:ins>
      <w:ins w:id="106" w:author="Christoffer Calov Jørgensen" w:date="2022-09-07T15:35:00Z">
        <w:r w:rsidR="00FF6AE9">
          <w:rPr>
            <w:rFonts w:ascii="Arial" w:eastAsia="Times New Roman" w:hAnsi="Arial" w:cs="Arial"/>
            <w:color w:val="000000"/>
          </w:rPr>
          <w:t xml:space="preserve"> easily understandable way. Consequently</w:t>
        </w:r>
      </w:ins>
      <w:ins w:id="107" w:author="Christoffer Calov Jørgensen" w:date="2022-09-07T15:36:00Z">
        <w:r w:rsidR="00FF6AE9">
          <w:rPr>
            <w:rFonts w:ascii="Arial" w:eastAsia="Times New Roman" w:hAnsi="Arial" w:cs="Arial"/>
            <w:color w:val="000000"/>
          </w:rPr>
          <w:t>,</w:t>
        </w:r>
      </w:ins>
      <w:ins w:id="108" w:author="Christoffer Calov Jørgensen" w:date="2022-09-07T15:35:00Z">
        <w:r w:rsidR="00FF6AE9">
          <w:rPr>
            <w:rFonts w:ascii="Arial" w:eastAsia="Times New Roman" w:hAnsi="Arial" w:cs="Arial"/>
            <w:color w:val="000000"/>
          </w:rPr>
          <w:t xml:space="preserve"> we have kept our comments on the results of these models in </w:t>
        </w:r>
      </w:ins>
      <w:ins w:id="109" w:author="Christoffer Calov Jørgensen" w:date="2022-09-07T15:36:00Z">
        <w:r w:rsidR="00FF6AE9">
          <w:rPr>
            <w:rFonts w:ascii="Arial" w:eastAsia="Times New Roman" w:hAnsi="Arial" w:cs="Arial"/>
            <w:color w:val="000000"/>
          </w:rPr>
          <w:t>the results and discussion. We hope this is acceptable.</w:t>
        </w:r>
      </w:ins>
      <w:r w:rsidRPr="00EB1771">
        <w:rPr>
          <w:rFonts w:ascii="Arial" w:eastAsia="Times New Roman" w:hAnsi="Arial" w:cs="Arial"/>
          <w:color w:val="000000"/>
        </w:rPr>
        <w:t xml:space="preserve"> </w:t>
      </w:r>
      <w:del w:id="110" w:author="Christoffer Calov Jørgensen" w:date="2022-09-07T15:36:00Z">
        <w:r w:rsidRPr="00EB1771" w:rsidDel="00FF6AE9">
          <w:rPr>
            <w:rFonts w:ascii="Arial" w:eastAsia="Times New Roman" w:hAnsi="Arial" w:cs="Arial"/>
            <w:color w:val="000000"/>
          </w:rPr>
          <w:delText xml:space="preserve">The Age-only model was to illustrate to the reader the importance of age, while the All-but-Age model was to measure the extend to which age could be omitted, and see if cases of young patients were found. But as you point out, these are not needed in the main paper. </w:delText>
        </w:r>
      </w:del>
      <w:r w:rsidRPr="00EB1771">
        <w:rPr>
          <w:rFonts w:ascii="Arial" w:eastAsia="Times New Roman" w:hAnsi="Arial" w:cs="Arial"/>
          <w:color w:val="000000"/>
        </w:rPr>
        <w:br/>
      </w:r>
      <w:r w:rsidRPr="00EB1771">
        <w:rPr>
          <w:rFonts w:ascii="Arial" w:eastAsia="Times New Roman" w:hAnsi="Arial" w:cs="Arial"/>
          <w:color w:val="000000"/>
        </w:rPr>
        <w:br/>
      </w:r>
      <w:commentRangeStart w:id="111"/>
      <w:r w:rsidRPr="00EB1771">
        <w:rPr>
          <w:rFonts w:ascii="Arial" w:eastAsia="Times New Roman" w:hAnsi="Arial" w:cs="Arial"/>
          <w:color w:val="000000"/>
        </w:rPr>
        <w:t>TODO: Quickly check if any “young” patients were given high risk scores by the All-but-Age model.</w:t>
      </w:r>
      <w:commentRangeEnd w:id="111"/>
      <w:r w:rsidR="00FF6AE9">
        <w:rPr>
          <w:rStyle w:val="Kommentarhenvisning"/>
        </w:rPr>
        <w:commentReference w:id="111"/>
      </w:r>
      <w:r w:rsidRPr="00EB1771">
        <w:rPr>
          <w:rFonts w:ascii="Arial" w:eastAsia="Times New Roman" w:hAnsi="Arial" w:cs="Arial"/>
          <w:color w:val="000000"/>
        </w:rPr>
        <w:br/>
      </w:r>
      <w:r w:rsidRPr="00EB1771">
        <w:rPr>
          <w:rFonts w:ascii="Arial" w:eastAsia="Times New Roman" w:hAnsi="Arial" w:cs="Arial"/>
          <w:color w:val="000000"/>
        </w:rPr>
        <w:br/>
      </w:r>
    </w:p>
    <w:p w14:paraId="157DCFBA" w14:textId="55D102C7" w:rsidR="00EB1771" w:rsidRPr="00EB1771" w:rsidRDefault="00EB1771" w:rsidP="00EB1771">
      <w:pPr>
        <w:numPr>
          <w:ilvl w:val="0"/>
          <w:numId w:val="12"/>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Table 1 should have been </w:t>
      </w:r>
      <w:proofErr w:type="spellStart"/>
      <w:r w:rsidRPr="00EB1771">
        <w:rPr>
          <w:rFonts w:ascii="Arial" w:eastAsia="Times New Roman" w:hAnsi="Arial" w:cs="Arial"/>
          <w:color w:val="000000"/>
        </w:rPr>
        <w:t>organised</w:t>
      </w:r>
      <w:proofErr w:type="spellEnd"/>
      <w:r w:rsidRPr="00EB1771">
        <w:rPr>
          <w:rFonts w:ascii="Arial" w:eastAsia="Times New Roman" w:hAnsi="Arial" w:cs="Arial"/>
          <w:color w:val="000000"/>
        </w:rPr>
        <w:t xml:space="preserve"> according to the training and test data.</w:t>
      </w:r>
      <w:r w:rsidRPr="00EB1771">
        <w:rPr>
          <w:rFonts w:ascii="Arial" w:eastAsia="Times New Roman" w:hAnsi="Arial" w:cs="Arial"/>
          <w:color w:val="000000"/>
        </w:rPr>
        <w:br/>
      </w:r>
      <w:r w:rsidRPr="00EB1771">
        <w:rPr>
          <w:rFonts w:ascii="Arial" w:eastAsia="Times New Roman" w:hAnsi="Arial" w:cs="Arial"/>
          <w:color w:val="000000"/>
        </w:rPr>
        <w:br/>
      </w:r>
      <w:commentRangeStart w:id="112"/>
      <w:r w:rsidRPr="00EB1771">
        <w:rPr>
          <w:rFonts w:ascii="Arial" w:eastAsia="Times New Roman" w:hAnsi="Arial" w:cs="Arial"/>
          <w:color w:val="000000"/>
        </w:rPr>
        <w:t xml:space="preserve">TP: Det </w:t>
      </w:r>
      <w:proofErr w:type="spellStart"/>
      <w:r w:rsidRPr="00EB1771">
        <w:rPr>
          <w:rFonts w:ascii="Arial" w:eastAsia="Times New Roman" w:hAnsi="Arial" w:cs="Arial"/>
          <w:color w:val="000000"/>
        </w:rPr>
        <w:t>skulle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være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at fixe :-)</w:t>
      </w:r>
      <w:commentRangeEnd w:id="112"/>
      <w:r w:rsidR="00FF6AE9">
        <w:rPr>
          <w:rStyle w:val="Kommentarhenvisning"/>
        </w:rPr>
        <w:commentReference w:id="112"/>
      </w:r>
      <w:r w:rsidRPr="00EB1771">
        <w:rPr>
          <w:rFonts w:ascii="Arial" w:eastAsia="Times New Roman" w:hAnsi="Arial" w:cs="Arial"/>
          <w:color w:val="000000"/>
        </w:rPr>
        <w:br/>
      </w:r>
      <w:r w:rsidRPr="00EB1771">
        <w:rPr>
          <w:rFonts w:ascii="Arial" w:eastAsia="Times New Roman" w:hAnsi="Arial" w:cs="Arial"/>
          <w:color w:val="000000"/>
        </w:rPr>
        <w:br/>
      </w:r>
      <w:del w:id="113" w:author="Christoffer Calov Jørgensen" w:date="2022-09-07T15:38:00Z">
        <w:r w:rsidRPr="00EB1771" w:rsidDel="00FF6AE9">
          <w:rPr>
            <w:rFonts w:ascii="Arial" w:eastAsia="Times New Roman" w:hAnsi="Arial" w:cs="Arial"/>
            <w:color w:val="000000"/>
          </w:rPr>
          <w:delText>Forslag til svar (TP)</w:delText>
        </w:r>
      </w:del>
      <w:ins w:id="114" w:author="Christoffer Calov Jørgensen" w:date="2022-09-07T15:38:00Z">
        <w:r w:rsidR="00FF6AE9">
          <w:rPr>
            <w:rFonts w:ascii="Arial" w:eastAsia="Times New Roman" w:hAnsi="Arial" w:cs="Arial"/>
            <w:color w:val="000000"/>
          </w:rPr>
          <w:t xml:space="preserve">Author </w:t>
        </w:r>
        <w:proofErr w:type="spellStart"/>
        <w:r w:rsidR="00FF6AE9">
          <w:rPr>
            <w:rFonts w:ascii="Arial" w:eastAsia="Times New Roman" w:hAnsi="Arial" w:cs="Arial"/>
            <w:color w:val="000000"/>
          </w:rPr>
          <w:t>repsonse</w:t>
        </w:r>
      </w:ins>
      <w:proofErr w:type="spellEnd"/>
      <w:r w:rsidRPr="00EB1771">
        <w:rPr>
          <w:rFonts w:ascii="Arial" w:eastAsia="Times New Roman" w:hAnsi="Arial" w:cs="Arial"/>
          <w:color w:val="000000"/>
        </w:rPr>
        <w:t xml:space="preserve">: </w:t>
      </w:r>
      <w:del w:id="115" w:author="Christoffer Calov Jørgensen" w:date="2022-09-07T15:38:00Z">
        <w:r w:rsidRPr="00EB1771" w:rsidDel="00FF6AE9">
          <w:rPr>
            <w:rFonts w:ascii="Arial" w:eastAsia="Times New Roman" w:hAnsi="Arial" w:cs="Arial"/>
            <w:color w:val="000000"/>
          </w:rPr>
          <w:delText>We have now done so.</w:delText>
        </w:r>
      </w:del>
      <w:ins w:id="116" w:author="Christoffer Calov Jørgensen" w:date="2022-09-07T15:38:00Z">
        <w:r w:rsidR="00FF6AE9">
          <w:rPr>
            <w:rFonts w:ascii="Arial" w:eastAsia="Times New Roman" w:hAnsi="Arial" w:cs="Arial"/>
            <w:color w:val="000000"/>
          </w:rPr>
          <w:t>Done</w:t>
        </w:r>
      </w:ins>
      <w:ins w:id="117" w:author="Christoffer Calov Jørgensen" w:date="2022-09-07T15:39:00Z">
        <w:r w:rsidR="00FF6AE9">
          <w:rPr>
            <w:rFonts w:ascii="Arial" w:eastAsia="Times New Roman" w:hAnsi="Arial" w:cs="Arial"/>
            <w:color w:val="000000"/>
          </w:rPr>
          <w:t>.</w:t>
        </w:r>
      </w:ins>
    </w:p>
    <w:p w14:paraId="1696C214" w14:textId="77777777" w:rsidR="00EB1771" w:rsidRPr="00EB1771" w:rsidRDefault="00EB1771" w:rsidP="00EB1771">
      <w:pPr>
        <w:spacing w:after="240" w:line="240" w:lineRule="auto"/>
        <w:rPr>
          <w:rFonts w:ascii="Times New Roman" w:eastAsia="Times New Roman" w:hAnsi="Times New Roman" w:cs="Times New Roman"/>
          <w:sz w:val="24"/>
          <w:szCs w:val="24"/>
        </w:rPr>
      </w:pPr>
    </w:p>
    <w:p w14:paraId="30A032E3" w14:textId="77777777" w:rsidR="00EB1771" w:rsidRPr="00EB1771" w:rsidRDefault="00EB1771" w:rsidP="00EB1771">
      <w:pPr>
        <w:spacing w:before="320" w:after="80" w:line="240" w:lineRule="auto"/>
        <w:outlineLvl w:val="2"/>
        <w:rPr>
          <w:rFonts w:ascii="Times New Roman" w:eastAsia="Times New Roman" w:hAnsi="Times New Roman" w:cs="Times New Roman"/>
          <w:b/>
          <w:bCs/>
          <w:sz w:val="27"/>
          <w:szCs w:val="27"/>
        </w:rPr>
      </w:pPr>
      <w:r w:rsidRPr="00EB1771">
        <w:rPr>
          <w:rFonts w:ascii="Arial" w:eastAsia="Times New Roman" w:hAnsi="Arial" w:cs="Arial"/>
          <w:color w:val="434343"/>
          <w:sz w:val="28"/>
          <w:szCs w:val="28"/>
        </w:rPr>
        <w:t>Reviewer 2:</w:t>
      </w:r>
    </w:p>
    <w:p w14:paraId="0CCCFC18" w14:textId="77777777" w:rsidR="00EB1771" w:rsidRPr="00EB1771" w:rsidRDefault="00EB1771" w:rsidP="00EB1771">
      <w:pPr>
        <w:spacing w:after="0" w:line="240" w:lineRule="auto"/>
        <w:rPr>
          <w:rFonts w:ascii="Times New Roman" w:eastAsia="Times New Roman" w:hAnsi="Times New Roman" w:cs="Times New Roman"/>
          <w:sz w:val="24"/>
          <w:szCs w:val="24"/>
        </w:rPr>
      </w:pPr>
    </w:p>
    <w:p w14:paraId="2EEFDF17" w14:textId="77777777" w:rsidR="00EB1771" w:rsidRPr="00EB1771" w:rsidRDefault="00EB1771" w:rsidP="00EB1771">
      <w:pPr>
        <w:spacing w:after="0" w:line="240" w:lineRule="auto"/>
        <w:rPr>
          <w:rFonts w:ascii="Times New Roman" w:eastAsia="Times New Roman" w:hAnsi="Times New Roman" w:cs="Times New Roman"/>
          <w:sz w:val="24"/>
          <w:szCs w:val="24"/>
        </w:rPr>
      </w:pPr>
      <w:r w:rsidRPr="00EB1771">
        <w:rPr>
          <w:rFonts w:ascii="Arial" w:eastAsia="Times New Roman" w:hAnsi="Arial" w:cs="Arial"/>
          <w:color w:val="000000"/>
        </w:rPr>
        <w:t>There are some revisions that need to be addressed as follows:</w:t>
      </w:r>
      <w:r w:rsidRPr="00EB1771">
        <w:rPr>
          <w:rFonts w:ascii="Arial" w:eastAsia="Times New Roman" w:hAnsi="Arial" w:cs="Arial"/>
          <w:color w:val="000000"/>
        </w:rPr>
        <w:br/>
      </w:r>
      <w:r w:rsidRPr="00EB1771">
        <w:rPr>
          <w:rFonts w:ascii="Arial" w:eastAsia="Times New Roman" w:hAnsi="Arial" w:cs="Arial"/>
          <w:color w:val="000000"/>
        </w:rPr>
        <w:br/>
        <w:t xml:space="preserve">TP: </w:t>
      </w:r>
      <w:proofErr w:type="spellStart"/>
      <w:r w:rsidRPr="00EB1771">
        <w:rPr>
          <w:rFonts w:ascii="Arial" w:eastAsia="Times New Roman" w:hAnsi="Arial" w:cs="Arial"/>
          <w:color w:val="000000"/>
        </w:rPr>
        <w:t>Helt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generelt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så</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tror</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jeg</w:t>
      </w:r>
      <w:proofErr w:type="spellEnd"/>
      <w:r w:rsidRPr="00EB1771">
        <w:rPr>
          <w:rFonts w:ascii="Arial" w:eastAsia="Times New Roman" w:hAnsi="Arial" w:cs="Arial"/>
          <w:color w:val="000000"/>
        </w:rPr>
        <w:t xml:space="preserve">, at Reviewer 2 har </w:t>
      </w:r>
      <w:proofErr w:type="spellStart"/>
      <w:r w:rsidRPr="00EB1771">
        <w:rPr>
          <w:rFonts w:ascii="Arial" w:eastAsia="Times New Roman" w:hAnsi="Arial" w:cs="Arial"/>
          <w:color w:val="000000"/>
        </w:rPr>
        <w:t>skimmet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vores</w:t>
      </w:r>
      <w:proofErr w:type="spellEnd"/>
      <w:r w:rsidRPr="00EB1771">
        <w:rPr>
          <w:rFonts w:ascii="Arial" w:eastAsia="Times New Roman" w:hAnsi="Arial" w:cs="Arial"/>
          <w:color w:val="000000"/>
        </w:rPr>
        <w:t xml:space="preserve"> paper </w:t>
      </w:r>
      <w:proofErr w:type="spellStart"/>
      <w:r w:rsidRPr="00EB1771">
        <w:rPr>
          <w:rFonts w:ascii="Arial" w:eastAsia="Times New Roman" w:hAnsi="Arial" w:cs="Arial"/>
          <w:color w:val="000000"/>
        </w:rPr>
        <w:t>og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så</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givet</w:t>
      </w:r>
      <w:proofErr w:type="spellEnd"/>
      <w:r w:rsidRPr="00EB1771">
        <w:rPr>
          <w:rFonts w:ascii="Arial" w:eastAsia="Times New Roman" w:hAnsi="Arial" w:cs="Arial"/>
          <w:color w:val="000000"/>
        </w:rPr>
        <w:t xml:space="preserve"> det et </w:t>
      </w:r>
      <w:proofErr w:type="spellStart"/>
      <w:r w:rsidRPr="00EB1771">
        <w:rPr>
          <w:rFonts w:ascii="Arial" w:eastAsia="Times New Roman" w:hAnsi="Arial" w:cs="Arial"/>
          <w:color w:val="000000"/>
        </w:rPr>
        <w:t>sæt</w:t>
      </w:r>
      <w:proofErr w:type="spellEnd"/>
      <w:r w:rsidRPr="00EB1771">
        <w:rPr>
          <w:rFonts w:ascii="Arial" w:eastAsia="Times New Roman" w:hAnsi="Arial" w:cs="Arial"/>
          <w:color w:val="000000"/>
        </w:rPr>
        <w:t xml:space="preserve"> standard </w:t>
      </w:r>
      <w:proofErr w:type="spellStart"/>
      <w:r w:rsidRPr="00EB1771">
        <w:rPr>
          <w:rFonts w:ascii="Arial" w:eastAsia="Times New Roman" w:hAnsi="Arial" w:cs="Arial"/>
          <w:color w:val="000000"/>
        </w:rPr>
        <w:t>statistiske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spørgsmål</w:t>
      </w:r>
      <w:proofErr w:type="spellEnd"/>
      <w:r w:rsidRPr="00EB1771">
        <w:rPr>
          <w:rFonts w:ascii="Arial" w:eastAsia="Times New Roman" w:hAnsi="Arial" w:cs="Arial"/>
          <w:color w:val="000000"/>
        </w:rPr>
        <w:t xml:space="preserve">. Det er </w:t>
      </w:r>
      <w:proofErr w:type="spellStart"/>
      <w:r w:rsidRPr="00EB1771">
        <w:rPr>
          <w:rFonts w:ascii="Arial" w:eastAsia="Times New Roman" w:hAnsi="Arial" w:cs="Arial"/>
          <w:color w:val="000000"/>
        </w:rPr>
        <w:t>måske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hans</w:t>
      </w:r>
      <w:proofErr w:type="spellEnd"/>
      <w:r w:rsidRPr="00EB1771">
        <w:rPr>
          <w:rFonts w:ascii="Arial" w:eastAsia="Times New Roman" w:hAnsi="Arial" w:cs="Arial"/>
          <w:color w:val="000000"/>
        </w:rPr>
        <w:t xml:space="preserve"> “business </w:t>
      </w:r>
      <w:proofErr w:type="gramStart"/>
      <w:r w:rsidRPr="00EB1771">
        <w:rPr>
          <w:rFonts w:ascii="Arial" w:eastAsia="Times New Roman" w:hAnsi="Arial" w:cs="Arial"/>
          <w:color w:val="000000"/>
        </w:rPr>
        <w:t>model”...</w:t>
      </w:r>
      <w:proofErr w:type="gramEnd"/>
      <w:r w:rsidRPr="00EB1771">
        <w:rPr>
          <w:rFonts w:ascii="Arial" w:eastAsia="Times New Roman" w:hAnsi="Arial" w:cs="Arial"/>
          <w:color w:val="000000"/>
        </w:rPr>
        <w:t xml:space="preserve"> men vi </w:t>
      </w:r>
      <w:proofErr w:type="spellStart"/>
      <w:r w:rsidRPr="00EB1771">
        <w:rPr>
          <w:rFonts w:ascii="Arial" w:eastAsia="Times New Roman" w:hAnsi="Arial" w:cs="Arial"/>
          <w:color w:val="000000"/>
        </w:rPr>
        <w:t>kan</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heldigvis</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svare</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nemt</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på</w:t>
      </w:r>
      <w:proofErr w:type="spellEnd"/>
      <w:r w:rsidRPr="00EB1771">
        <w:rPr>
          <w:rFonts w:ascii="Arial" w:eastAsia="Times New Roman" w:hAnsi="Arial" w:cs="Arial"/>
          <w:color w:val="000000"/>
        </w:rPr>
        <w:t xml:space="preserve"> det </w:t>
      </w:r>
      <w:proofErr w:type="spellStart"/>
      <w:r w:rsidRPr="00EB1771">
        <w:rPr>
          <w:rFonts w:ascii="Arial" w:eastAsia="Times New Roman" w:hAnsi="Arial" w:cs="Arial"/>
          <w:color w:val="000000"/>
        </w:rPr>
        <w:t>meste</w:t>
      </w:r>
      <w:proofErr w:type="spellEnd"/>
      <w:r w:rsidRPr="00EB1771">
        <w:rPr>
          <w:rFonts w:ascii="Arial" w:eastAsia="Times New Roman" w:hAnsi="Arial" w:cs="Arial"/>
          <w:color w:val="000000"/>
        </w:rPr>
        <w:t>!</w:t>
      </w:r>
    </w:p>
    <w:p w14:paraId="434E3BF0" w14:textId="77777777" w:rsidR="00EB1771" w:rsidRPr="00EB1771" w:rsidRDefault="00EB1771" w:rsidP="00EB1771">
      <w:pPr>
        <w:spacing w:after="0" w:line="240" w:lineRule="auto"/>
        <w:rPr>
          <w:rFonts w:ascii="Times New Roman" w:eastAsia="Times New Roman" w:hAnsi="Times New Roman" w:cs="Times New Roman"/>
          <w:sz w:val="24"/>
          <w:szCs w:val="24"/>
        </w:rPr>
      </w:pPr>
      <w:r w:rsidRPr="00EB1771">
        <w:rPr>
          <w:rFonts w:ascii="Times New Roman" w:eastAsia="Times New Roman" w:hAnsi="Times New Roman" w:cs="Times New Roman"/>
          <w:sz w:val="24"/>
          <w:szCs w:val="24"/>
        </w:rPr>
        <w:br/>
      </w:r>
    </w:p>
    <w:p w14:paraId="2B5E4413" w14:textId="369AB05C"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Dataset information provided by the authors is not enough. The authors need to mention every detail of the dataset used in this study.</w:t>
      </w:r>
      <w:r w:rsidRPr="00EB1771">
        <w:rPr>
          <w:rFonts w:ascii="Arial" w:eastAsia="Times New Roman" w:hAnsi="Arial" w:cs="Arial"/>
          <w:color w:val="000000"/>
        </w:rPr>
        <w:br/>
      </w:r>
      <w:r w:rsidRPr="00EB1771">
        <w:rPr>
          <w:rFonts w:ascii="Arial" w:eastAsia="Times New Roman" w:hAnsi="Arial" w:cs="Arial"/>
          <w:color w:val="000000"/>
        </w:rPr>
        <w:br/>
      </w:r>
      <w:ins w:id="118" w:author="Christoffer Calov Jørgensen" w:date="2022-09-07T15:40:00Z">
        <w:r w:rsidR="00FF6AE9">
          <w:rPr>
            <w:rFonts w:ascii="Arial" w:eastAsia="Times New Roman" w:hAnsi="Arial" w:cs="Arial"/>
            <w:color w:val="000000"/>
          </w:rPr>
          <w:t>Author response:</w:t>
        </w:r>
      </w:ins>
      <w:ins w:id="119" w:author="Christoffer Calov Jørgensen" w:date="2022-09-07T19:38:00Z">
        <w:r w:rsidR="00621E9F">
          <w:rPr>
            <w:rFonts w:ascii="Arial" w:eastAsia="Times New Roman" w:hAnsi="Arial" w:cs="Arial"/>
            <w:color w:val="000000"/>
          </w:rPr>
          <w:t xml:space="preserve"> We have provided information on </w:t>
        </w:r>
      </w:ins>
      <w:ins w:id="120" w:author="Christoffer Calov Jørgensen" w:date="2022-09-07T19:39:00Z">
        <w:r w:rsidR="00621E9F">
          <w:rPr>
            <w:rFonts w:ascii="Arial" w:eastAsia="Times New Roman" w:hAnsi="Arial" w:cs="Arial"/>
            <w:color w:val="000000"/>
          </w:rPr>
          <w:t xml:space="preserve">the sources and method for </w:t>
        </w:r>
      </w:ins>
      <w:proofErr w:type="spellStart"/>
      <w:ins w:id="121" w:author="Christoffer Calov Jørgensen" w:date="2022-09-07T19:38:00Z">
        <w:r w:rsidR="00621E9F">
          <w:rPr>
            <w:rFonts w:ascii="Arial" w:eastAsia="Times New Roman" w:hAnsi="Arial" w:cs="Arial"/>
            <w:color w:val="000000"/>
          </w:rPr>
          <w:lastRenderedPageBreak/>
          <w:t>datacollection</w:t>
        </w:r>
        <w:proofErr w:type="spellEnd"/>
        <w:r w:rsidR="00621E9F">
          <w:rPr>
            <w:rFonts w:ascii="Arial" w:eastAsia="Times New Roman" w:hAnsi="Arial" w:cs="Arial"/>
            <w:color w:val="000000"/>
          </w:rPr>
          <w:t xml:space="preserve"> on page</w:t>
        </w:r>
      </w:ins>
      <w:ins w:id="122" w:author="Christoffer Calov Jørgensen" w:date="2022-09-07T19:39:00Z">
        <w:r w:rsidR="00621E9F">
          <w:rPr>
            <w:rFonts w:ascii="Arial" w:eastAsia="Times New Roman" w:hAnsi="Arial" w:cs="Arial"/>
            <w:color w:val="000000"/>
          </w:rPr>
          <w:t xml:space="preserve"> 7 L19-30. Details on the i</w:t>
        </w:r>
      </w:ins>
      <w:ins w:id="123" w:author="Christoffer Calov Jørgensen" w:date="2022-09-07T19:40:00Z">
        <w:r w:rsidR="00621E9F">
          <w:rPr>
            <w:rFonts w:ascii="Arial" w:eastAsia="Times New Roman" w:hAnsi="Arial" w:cs="Arial"/>
            <w:color w:val="000000"/>
          </w:rPr>
          <w:t>ndividual variables are found in table 1 and Supplemental Material table 1. We do not believe that a more detailed descr</w:t>
        </w:r>
      </w:ins>
      <w:ins w:id="124" w:author="Christoffer Calov Jørgensen" w:date="2022-09-07T19:41:00Z">
        <w:r w:rsidR="00621E9F">
          <w:rPr>
            <w:rFonts w:ascii="Arial" w:eastAsia="Times New Roman" w:hAnsi="Arial" w:cs="Arial"/>
            <w:color w:val="000000"/>
          </w:rPr>
          <w:t xml:space="preserve">iption of the Danish National </w:t>
        </w:r>
        <w:r w:rsidR="00845CF9">
          <w:rPr>
            <w:rFonts w:ascii="Arial" w:eastAsia="Times New Roman" w:hAnsi="Arial" w:cs="Arial"/>
            <w:color w:val="000000"/>
          </w:rPr>
          <w:t>Database</w:t>
        </w:r>
        <w:r w:rsidR="00621E9F">
          <w:rPr>
            <w:rFonts w:ascii="Arial" w:eastAsia="Times New Roman" w:hAnsi="Arial" w:cs="Arial"/>
            <w:color w:val="000000"/>
          </w:rPr>
          <w:t xml:space="preserve"> on Reimbu</w:t>
        </w:r>
        <w:r w:rsidR="00845CF9">
          <w:rPr>
            <w:rFonts w:ascii="Arial" w:eastAsia="Times New Roman" w:hAnsi="Arial" w:cs="Arial"/>
            <w:color w:val="000000"/>
          </w:rPr>
          <w:t>r</w:t>
        </w:r>
        <w:r w:rsidR="00621E9F">
          <w:rPr>
            <w:rFonts w:ascii="Arial" w:eastAsia="Times New Roman" w:hAnsi="Arial" w:cs="Arial"/>
            <w:color w:val="000000"/>
          </w:rPr>
          <w:t>sed Prescriptions</w:t>
        </w:r>
        <w:r w:rsidR="00845CF9">
          <w:rPr>
            <w:rFonts w:ascii="Arial" w:eastAsia="Times New Roman" w:hAnsi="Arial" w:cs="Arial"/>
            <w:color w:val="000000"/>
          </w:rPr>
          <w:t xml:space="preserve"> (DNDRP)</w:t>
        </w:r>
      </w:ins>
      <w:ins w:id="125" w:author="Christoffer Calov Jørgensen" w:date="2022-09-07T19:42:00Z">
        <w:r w:rsidR="00845CF9">
          <w:rPr>
            <w:rFonts w:ascii="Arial" w:eastAsia="Times New Roman" w:hAnsi="Arial" w:cs="Arial"/>
            <w:color w:val="000000"/>
          </w:rPr>
          <w:t xml:space="preserve"> is suitable for our paper and it can be found in the mentioned reference. We have also elaborated on which variables were in</w:t>
        </w:r>
      </w:ins>
      <w:ins w:id="126" w:author="Christoffer Calov Jørgensen" w:date="2022-09-07T19:43:00Z">
        <w:r w:rsidR="00845CF9">
          <w:rPr>
            <w:rFonts w:ascii="Arial" w:eastAsia="Times New Roman" w:hAnsi="Arial" w:cs="Arial"/>
            <w:color w:val="000000"/>
          </w:rPr>
          <w:t>cluded in machine-learning model on page 9 as suggested by reviewer 1.</w:t>
        </w:r>
      </w:ins>
      <w:ins w:id="127" w:author="Christoffer Calov Jørgensen" w:date="2022-09-07T19:41:00Z">
        <w:r w:rsidR="00621E9F">
          <w:rPr>
            <w:rFonts w:ascii="Arial" w:eastAsia="Times New Roman" w:hAnsi="Arial" w:cs="Arial"/>
            <w:color w:val="000000"/>
          </w:rPr>
          <w:t xml:space="preserve"> </w:t>
        </w:r>
      </w:ins>
      <w:ins w:id="128" w:author="Christoffer Calov Jørgensen" w:date="2022-09-07T19:46:00Z">
        <w:r w:rsidR="00845CF9">
          <w:rPr>
            <w:rFonts w:ascii="Arial" w:eastAsia="Times New Roman" w:hAnsi="Arial" w:cs="Arial"/>
            <w:color w:val="000000"/>
          </w:rPr>
          <w:t>We hope this is acceptable.</w:t>
        </w:r>
      </w:ins>
      <w:del w:id="129" w:author="Christoffer Calov Jørgensen" w:date="2022-09-07T19:38:00Z">
        <w:r w:rsidRPr="00EB1771" w:rsidDel="00621E9F">
          <w:rPr>
            <w:rFonts w:ascii="Arial" w:eastAsia="Times New Roman" w:hAnsi="Arial" w:cs="Arial"/>
            <w:color w:val="000000"/>
          </w:rPr>
          <w:delText>TP: Det ville være dejligt, hvis han var mere specifik om, hvad der mangler. Christoffer, vil du kigge på den?</w:delText>
        </w:r>
        <w:r w:rsidRPr="00EB1771" w:rsidDel="00621E9F">
          <w:rPr>
            <w:rFonts w:ascii="Arial" w:eastAsia="Times New Roman" w:hAnsi="Arial" w:cs="Arial"/>
            <w:color w:val="000000"/>
          </w:rPr>
          <w:br/>
        </w:r>
      </w:del>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w:t>
      </w:r>
      <w:r w:rsidRPr="00EB1771">
        <w:rPr>
          <w:rFonts w:ascii="Arial" w:eastAsia="Times New Roman" w:hAnsi="Arial" w:cs="Arial"/>
          <w:color w:val="000000"/>
        </w:rPr>
        <w:br/>
      </w:r>
      <w:r w:rsidRPr="00EB1771">
        <w:rPr>
          <w:rFonts w:ascii="Arial" w:eastAsia="Times New Roman" w:hAnsi="Arial" w:cs="Arial"/>
          <w:color w:val="000000"/>
        </w:rPr>
        <w:br/>
      </w:r>
    </w:p>
    <w:p w14:paraId="5A66573B" w14:textId="7B0CF8FB"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 xml:space="preserve">Are there any Null or </w:t>
      </w:r>
      <w:proofErr w:type="spellStart"/>
      <w:r w:rsidRPr="00EB1771">
        <w:rPr>
          <w:rFonts w:ascii="Arial" w:eastAsia="Times New Roman" w:hAnsi="Arial" w:cs="Arial"/>
          <w:color w:val="000000"/>
        </w:rPr>
        <w:t>NaN</w:t>
      </w:r>
      <w:proofErr w:type="spellEnd"/>
      <w:r w:rsidRPr="00EB1771">
        <w:rPr>
          <w:rFonts w:ascii="Arial" w:eastAsia="Times New Roman" w:hAnsi="Arial" w:cs="Arial"/>
          <w:color w:val="000000"/>
        </w:rPr>
        <w:t xml:space="preserve"> values present in the dataset? If yes, how do authors deal with that values?</w:t>
      </w:r>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xml:space="preserve"> (TP)</w:t>
      </w:r>
      <w:ins w:id="130" w:author="Christoffer Calov Jørgensen" w:date="2022-09-07T21:15:00Z">
        <w:r w:rsidR="00C96C7D">
          <w:rPr>
            <w:rFonts w:ascii="Arial" w:eastAsia="Times New Roman" w:hAnsi="Arial" w:cs="Arial"/>
            <w:color w:val="000000"/>
          </w:rPr>
          <w:t>Author response</w:t>
        </w:r>
      </w:ins>
      <w:r w:rsidRPr="00EB1771">
        <w:rPr>
          <w:rFonts w:ascii="Arial" w:eastAsia="Times New Roman" w:hAnsi="Arial" w:cs="Arial"/>
          <w:color w:val="000000"/>
        </w:rPr>
        <w:t>: There are indeed though they are rare, and we have made imputations for these originally using the median value. Their impact happens to be small, which was found by applying Multiple Imputations (</w:t>
      </w:r>
      <w:proofErr w:type="gramStart"/>
      <w:r w:rsidRPr="00EB1771">
        <w:rPr>
          <w:rFonts w:ascii="Arial" w:eastAsia="Times New Roman" w:hAnsi="Arial" w:cs="Arial"/>
          <w:color w:val="000000"/>
        </w:rPr>
        <w:t>i.e.</w:t>
      </w:r>
      <w:proofErr w:type="gramEnd"/>
      <w:r w:rsidRPr="00EB1771">
        <w:rPr>
          <w:rFonts w:ascii="Arial" w:eastAsia="Times New Roman" w:hAnsi="Arial" w:cs="Arial"/>
          <w:color w:val="000000"/>
        </w:rPr>
        <w:t xml:space="preserve"> from the variable PDFs) and seeing the impact of repeating this </w:t>
      </w:r>
      <w:proofErr w:type="spellStart"/>
      <w:r w:rsidRPr="00EB1771">
        <w:rPr>
          <w:rFonts w:ascii="Arial" w:eastAsia="Times New Roman" w:hAnsi="Arial" w:cs="Arial"/>
          <w:color w:val="000000"/>
        </w:rPr>
        <w:t>randomised</w:t>
      </w:r>
      <w:proofErr w:type="spellEnd"/>
      <w:r w:rsidRPr="00EB1771">
        <w:rPr>
          <w:rFonts w:ascii="Arial" w:eastAsia="Times New Roman" w:hAnsi="Arial" w:cs="Arial"/>
          <w:color w:val="000000"/>
        </w:rPr>
        <w:t xml:space="preserve"> process</w:t>
      </w:r>
      <w:ins w:id="131" w:author="Christoffer Calov Jørgensen" w:date="2022-09-07T21:15:00Z">
        <w:r w:rsidR="00C96C7D">
          <w:rPr>
            <w:rFonts w:ascii="Arial" w:eastAsia="Times New Roman" w:hAnsi="Arial" w:cs="Arial"/>
            <w:color w:val="000000"/>
          </w:rPr>
          <w:t>, as suggested by reviewer 1</w:t>
        </w:r>
      </w:ins>
      <w:r w:rsidRPr="00EB1771">
        <w:rPr>
          <w:rFonts w:ascii="Arial" w:eastAsia="Times New Roman" w:hAnsi="Arial" w:cs="Arial"/>
          <w:color w:val="000000"/>
        </w:rPr>
        <w:t>.</w:t>
      </w:r>
      <w:r w:rsidRPr="00EB1771">
        <w:rPr>
          <w:rFonts w:ascii="Arial" w:eastAsia="Times New Roman" w:hAnsi="Arial" w:cs="Arial"/>
          <w:color w:val="000000"/>
        </w:rPr>
        <w:br/>
      </w:r>
      <w:r w:rsidRPr="00EB1771">
        <w:rPr>
          <w:rFonts w:ascii="Arial" w:eastAsia="Times New Roman" w:hAnsi="Arial" w:cs="Arial"/>
          <w:color w:val="000000"/>
        </w:rPr>
        <w:br/>
        <w:t xml:space="preserve">TODO: Check if we explicitly write the fraction of </w:t>
      </w:r>
      <w:proofErr w:type="spellStart"/>
      <w:r w:rsidRPr="00EB1771">
        <w:rPr>
          <w:rFonts w:ascii="Arial" w:eastAsia="Times New Roman" w:hAnsi="Arial" w:cs="Arial"/>
          <w:color w:val="000000"/>
        </w:rPr>
        <w:t>NaN</w:t>
      </w:r>
      <w:proofErr w:type="spellEnd"/>
      <w:r w:rsidRPr="00EB1771">
        <w:rPr>
          <w:rFonts w:ascii="Arial" w:eastAsia="Times New Roman" w:hAnsi="Arial" w:cs="Arial"/>
          <w:color w:val="000000"/>
        </w:rPr>
        <w:t xml:space="preserve"> values, and specify their nature/type/variable.</w:t>
      </w:r>
      <w:r w:rsidRPr="00EB1771">
        <w:rPr>
          <w:rFonts w:ascii="Arial" w:eastAsia="Times New Roman" w:hAnsi="Arial" w:cs="Arial"/>
          <w:color w:val="000000"/>
        </w:rPr>
        <w:br/>
      </w:r>
      <w:r w:rsidRPr="00EB1771">
        <w:rPr>
          <w:rFonts w:ascii="Arial" w:eastAsia="Times New Roman" w:hAnsi="Arial" w:cs="Arial"/>
          <w:color w:val="000000"/>
        </w:rPr>
        <w:br/>
      </w:r>
    </w:p>
    <w:p w14:paraId="232D5378" w14:textId="7FE5FA77"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What kind of pre-processing techniques are used for this dataset before using machine learning models?</w:t>
      </w:r>
      <w:r w:rsidRPr="00EB1771">
        <w:rPr>
          <w:rFonts w:ascii="Arial" w:eastAsia="Times New Roman" w:hAnsi="Arial" w:cs="Arial"/>
          <w:color w:val="000000"/>
        </w:rPr>
        <w:br/>
      </w:r>
      <w:r w:rsidRPr="00EB1771">
        <w:rPr>
          <w:rFonts w:ascii="Arial" w:eastAsia="Times New Roman" w:hAnsi="Arial" w:cs="Arial"/>
          <w:color w:val="000000"/>
        </w:rPr>
        <w:br/>
      </w:r>
      <w:del w:id="132" w:author="Christoffer Calov Jørgensen" w:date="2022-09-07T15:40:00Z">
        <w:r w:rsidRPr="00EB1771" w:rsidDel="00FF6AE9">
          <w:rPr>
            <w:rFonts w:ascii="Arial" w:eastAsia="Times New Roman" w:hAnsi="Arial" w:cs="Arial"/>
            <w:color w:val="000000"/>
          </w:rPr>
          <w:delText>Forslag til svar (TP)</w:delText>
        </w:r>
      </w:del>
      <w:ins w:id="133" w:author="Christoffer Calov Jørgensen" w:date="2022-09-07T15:40:00Z">
        <w:r w:rsidR="00FF6AE9">
          <w:rPr>
            <w:rFonts w:ascii="Arial" w:eastAsia="Times New Roman" w:hAnsi="Arial" w:cs="Arial"/>
            <w:color w:val="000000"/>
          </w:rPr>
          <w:t>Author response</w:t>
        </w:r>
      </w:ins>
      <w:r w:rsidRPr="00EB1771">
        <w:rPr>
          <w:rFonts w:ascii="Arial" w:eastAsia="Times New Roman" w:hAnsi="Arial" w:cs="Arial"/>
          <w:color w:val="000000"/>
        </w:rPr>
        <w:t xml:space="preserve">: The variables were all </w:t>
      </w:r>
      <w:proofErr w:type="spellStart"/>
      <w:r w:rsidRPr="00EB1771">
        <w:rPr>
          <w:rFonts w:ascii="Arial" w:eastAsia="Times New Roman" w:hAnsi="Arial" w:cs="Arial"/>
          <w:color w:val="000000"/>
        </w:rPr>
        <w:t>normalised</w:t>
      </w:r>
      <w:proofErr w:type="spellEnd"/>
      <w:r w:rsidRPr="00EB1771">
        <w:rPr>
          <w:rFonts w:ascii="Arial" w:eastAsia="Times New Roman" w:hAnsi="Arial" w:cs="Arial"/>
          <w:color w:val="000000"/>
        </w:rPr>
        <w:t xml:space="preserve"> using a Robust Scalar method, yielding a mean of zero and a Standard Deviation of unity, which improves the Logistic Regression, pointing to some variables getting an improved distribution for the LR to extract information.</w:t>
      </w:r>
      <w:del w:id="134" w:author="Christoffer Calov Jørgensen" w:date="2022-09-07T15:41:00Z">
        <w:r w:rsidRPr="00EB1771" w:rsidDel="00FF6AE9">
          <w:rPr>
            <w:rFonts w:ascii="Arial" w:eastAsia="Times New Roman" w:hAnsi="Arial" w:cs="Arial"/>
            <w:color w:val="000000"/>
          </w:rPr>
          <w:delText>.</w:delText>
        </w:r>
      </w:del>
      <w:r w:rsidRPr="00EB1771">
        <w:rPr>
          <w:rFonts w:ascii="Arial" w:eastAsia="Times New Roman" w:hAnsi="Arial" w:cs="Arial"/>
          <w:color w:val="000000"/>
        </w:rPr>
        <w:br/>
      </w:r>
      <w:r w:rsidRPr="00EB1771">
        <w:rPr>
          <w:rFonts w:ascii="Arial" w:eastAsia="Times New Roman" w:hAnsi="Arial" w:cs="Arial"/>
          <w:color w:val="000000"/>
        </w:rPr>
        <w:br/>
      </w:r>
    </w:p>
    <w:p w14:paraId="1CE7DEB0" w14:textId="322CF061"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What kind of dataset was used in this study? How many features were considered?</w:t>
      </w:r>
      <w:r w:rsidRPr="00EB1771">
        <w:rPr>
          <w:rFonts w:ascii="Arial" w:eastAsia="Times New Roman" w:hAnsi="Arial" w:cs="Arial"/>
          <w:color w:val="000000"/>
        </w:rPr>
        <w:br/>
      </w:r>
      <w:r w:rsidRPr="00EB1771">
        <w:rPr>
          <w:rFonts w:ascii="Arial" w:eastAsia="Times New Roman" w:hAnsi="Arial" w:cs="Arial"/>
          <w:color w:val="000000"/>
        </w:rPr>
        <w:br/>
        <w:t>TP: Did he read the text? Are we not specific enough?</w:t>
      </w:r>
      <w:r w:rsidRPr="00EB1771">
        <w:rPr>
          <w:rFonts w:ascii="Arial" w:eastAsia="Times New Roman" w:hAnsi="Arial" w:cs="Arial"/>
          <w:color w:val="000000"/>
        </w:rPr>
        <w:br/>
      </w:r>
      <w:r w:rsidRPr="00EB1771">
        <w:rPr>
          <w:rFonts w:ascii="Arial" w:eastAsia="Times New Roman" w:hAnsi="Arial" w:cs="Arial"/>
          <w:color w:val="000000"/>
        </w:rPr>
        <w:br/>
      </w:r>
      <w:ins w:id="135" w:author="Christoffer Calov Jørgensen" w:date="2022-09-07T15:41:00Z">
        <w:r w:rsidR="00FF6AE9">
          <w:rPr>
            <w:rFonts w:ascii="Arial" w:eastAsia="Times New Roman" w:hAnsi="Arial" w:cs="Arial"/>
            <w:color w:val="000000"/>
          </w:rPr>
          <w:t>Author response</w:t>
        </w:r>
      </w:ins>
      <w:del w:id="136" w:author="Christoffer Calov Jørgensen" w:date="2022-09-07T15:41:00Z">
        <w:r w:rsidRPr="00EB1771" w:rsidDel="00FF6AE9">
          <w:rPr>
            <w:rFonts w:ascii="Arial" w:eastAsia="Times New Roman" w:hAnsi="Arial" w:cs="Arial"/>
            <w:color w:val="000000"/>
          </w:rPr>
          <w:delText>Forslag til svar (TP)</w:delText>
        </w:r>
      </w:del>
      <w:r w:rsidRPr="00EB1771">
        <w:rPr>
          <w:rFonts w:ascii="Arial" w:eastAsia="Times New Roman" w:hAnsi="Arial" w:cs="Arial"/>
          <w:color w:val="000000"/>
        </w:rPr>
        <w:t>:</w:t>
      </w:r>
      <w:ins w:id="137" w:author="Christoffer Calov Jørgensen" w:date="2022-09-07T15:41:00Z">
        <w:r w:rsidR="00FF6AE9">
          <w:rPr>
            <w:rFonts w:ascii="Arial" w:eastAsia="Times New Roman" w:hAnsi="Arial" w:cs="Arial"/>
            <w:color w:val="000000"/>
          </w:rPr>
          <w:t xml:space="preserve"> As mentioned in the methods section on page </w:t>
        </w:r>
      </w:ins>
      <w:ins w:id="138" w:author="Christoffer Calov Jørgensen" w:date="2022-09-07T15:43:00Z">
        <w:r w:rsidR="00EE041D">
          <w:rPr>
            <w:rFonts w:ascii="Arial" w:eastAsia="Times New Roman" w:hAnsi="Arial" w:cs="Arial"/>
            <w:color w:val="000000"/>
          </w:rPr>
          <w:t>10 L</w:t>
        </w:r>
      </w:ins>
      <w:ins w:id="139" w:author="Christoffer Calov Jørgensen" w:date="2022-09-07T15:44:00Z">
        <w:r w:rsidR="00EE041D">
          <w:rPr>
            <w:rFonts w:ascii="Arial" w:eastAsia="Times New Roman" w:hAnsi="Arial" w:cs="Arial"/>
            <w:color w:val="000000"/>
          </w:rPr>
          <w:t>13</w:t>
        </w:r>
      </w:ins>
      <w:ins w:id="140" w:author="Christoffer Calov Jørgensen" w:date="2022-09-07T15:48:00Z">
        <w:r w:rsidR="00EE041D">
          <w:rPr>
            <w:rFonts w:ascii="Arial" w:eastAsia="Times New Roman" w:hAnsi="Arial" w:cs="Arial"/>
            <w:color w:val="000000"/>
          </w:rPr>
          <w:t xml:space="preserve"> and table 1</w:t>
        </w:r>
      </w:ins>
      <w:r w:rsidRPr="00EB1771">
        <w:rPr>
          <w:rFonts w:ascii="Arial" w:eastAsia="Times New Roman" w:hAnsi="Arial" w:cs="Arial"/>
          <w:color w:val="000000"/>
        </w:rPr>
        <w:t xml:space="preserve"> </w:t>
      </w:r>
      <w:ins w:id="141" w:author="Christoffer Calov Jørgensen" w:date="2022-09-07T15:47:00Z">
        <w:r w:rsidR="00EE041D">
          <w:rPr>
            <w:rFonts w:ascii="Arial" w:eastAsia="Times New Roman" w:hAnsi="Arial" w:cs="Arial"/>
            <w:color w:val="000000"/>
          </w:rPr>
          <w:t>w</w:t>
        </w:r>
      </w:ins>
      <w:del w:id="142" w:author="Christoffer Calov Jørgensen" w:date="2022-09-07T15:47:00Z">
        <w:r w:rsidRPr="00EB1771" w:rsidDel="00EE041D">
          <w:rPr>
            <w:rFonts w:ascii="Arial" w:eastAsia="Times New Roman" w:hAnsi="Arial" w:cs="Arial"/>
            <w:color w:val="000000"/>
          </w:rPr>
          <w:delText>W</w:delText>
        </w:r>
      </w:del>
      <w:r w:rsidRPr="00EB1771">
        <w:rPr>
          <w:rFonts w:ascii="Arial" w:eastAsia="Times New Roman" w:hAnsi="Arial" w:cs="Arial"/>
          <w:color w:val="000000"/>
        </w:rPr>
        <w:t xml:space="preserve">e used </w:t>
      </w:r>
      <w:del w:id="143" w:author="Christoffer Calov Jørgensen" w:date="2022-09-07T15:47:00Z">
        <w:r w:rsidRPr="00EB1771" w:rsidDel="00EE041D">
          <w:rPr>
            <w:rFonts w:ascii="Arial" w:eastAsia="Times New Roman" w:hAnsi="Arial" w:cs="Arial"/>
            <w:color w:val="000000"/>
          </w:rPr>
          <w:delText>22</w:delText>
        </w:r>
      </w:del>
      <w:ins w:id="144" w:author="Christoffer Calov Jørgensen" w:date="2022-09-07T15:49:00Z">
        <w:r w:rsidR="00EE041D">
          <w:rPr>
            <w:rFonts w:ascii="Arial" w:eastAsia="Times New Roman" w:hAnsi="Arial" w:cs="Arial"/>
            <w:color w:val="000000"/>
          </w:rPr>
          <w:t xml:space="preserve"> 33 prospectively recorded </w:t>
        </w:r>
      </w:ins>
      <w:del w:id="145" w:author="Christoffer Calov Jørgensen" w:date="2022-09-07T15:49:00Z">
        <w:r w:rsidRPr="00EB1771" w:rsidDel="00EE041D">
          <w:rPr>
            <w:rFonts w:ascii="Arial" w:eastAsia="Times New Roman" w:hAnsi="Arial" w:cs="Arial"/>
            <w:color w:val="000000"/>
          </w:rPr>
          <w:delText xml:space="preserve"> </w:delText>
        </w:r>
      </w:del>
      <w:r w:rsidRPr="00EB1771">
        <w:rPr>
          <w:rFonts w:ascii="Arial" w:eastAsia="Times New Roman" w:hAnsi="Arial" w:cs="Arial"/>
          <w:color w:val="000000"/>
        </w:rPr>
        <w:t>variables of which 7 were continuous</w:t>
      </w:r>
      <w:ins w:id="146" w:author="Christoffer Calov Jørgensen" w:date="2022-09-07T15:48:00Z">
        <w:r w:rsidR="00EE041D">
          <w:rPr>
            <w:rFonts w:ascii="Arial" w:eastAsia="Times New Roman" w:hAnsi="Arial" w:cs="Arial"/>
            <w:color w:val="000000"/>
          </w:rPr>
          <w:t>.</w:t>
        </w:r>
      </w:ins>
      <w:r w:rsidRPr="00EB1771">
        <w:rPr>
          <w:rFonts w:ascii="Arial" w:eastAsia="Times New Roman" w:hAnsi="Arial" w:cs="Arial"/>
          <w:color w:val="000000"/>
        </w:rPr>
        <w:t xml:space="preserve"> </w:t>
      </w:r>
      <w:ins w:id="147" w:author="Christoffer Calov Jørgensen" w:date="2022-09-07T15:49:00Z">
        <w:r w:rsidR="00EE041D">
          <w:rPr>
            <w:rFonts w:ascii="Arial" w:eastAsia="Times New Roman" w:hAnsi="Arial" w:cs="Arial"/>
            <w:color w:val="000000"/>
          </w:rPr>
          <w:t>We have rephrased the methods section to clarify this.</w:t>
        </w:r>
      </w:ins>
      <w:del w:id="148" w:author="Christoffer Calov Jørgensen" w:date="2022-09-07T15:48:00Z">
        <w:r w:rsidRPr="00EB1771" w:rsidDel="00EE041D">
          <w:rPr>
            <w:rFonts w:ascii="Arial" w:eastAsia="Times New Roman" w:hAnsi="Arial" w:cs="Arial"/>
            <w:color w:val="000000"/>
          </w:rPr>
          <w:delText>[page X, line Y].</w:delText>
        </w:r>
        <w:r w:rsidRPr="00EB1771" w:rsidDel="00EE041D">
          <w:rPr>
            <w:rFonts w:ascii="Arial" w:eastAsia="Times New Roman" w:hAnsi="Arial" w:cs="Arial"/>
            <w:color w:val="000000"/>
          </w:rPr>
          <w:br/>
        </w:r>
      </w:del>
      <w:r w:rsidRPr="00EB1771">
        <w:rPr>
          <w:rFonts w:ascii="Arial" w:eastAsia="Times New Roman" w:hAnsi="Arial" w:cs="Arial"/>
          <w:color w:val="000000"/>
        </w:rPr>
        <w:br/>
      </w:r>
    </w:p>
    <w:p w14:paraId="0656D358" w14:textId="509EF20A"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The experimental testbed is required for the readers and other researchers? What is the experimental testbed for this study?</w:t>
      </w:r>
      <w:r w:rsidRPr="00EB1771">
        <w:rPr>
          <w:rFonts w:ascii="Arial" w:eastAsia="Times New Roman" w:hAnsi="Arial" w:cs="Arial"/>
          <w:color w:val="000000"/>
        </w:rPr>
        <w:br/>
      </w:r>
      <w:r w:rsidRPr="00EB1771">
        <w:rPr>
          <w:rFonts w:ascii="Arial" w:eastAsia="Times New Roman" w:hAnsi="Arial" w:cs="Arial"/>
          <w:color w:val="000000"/>
        </w:rPr>
        <w:br/>
      </w:r>
      <w:del w:id="149" w:author="Christoffer Calov Jørgensen" w:date="2022-09-07T15:49:00Z">
        <w:r w:rsidRPr="00EB1771" w:rsidDel="00EE041D">
          <w:rPr>
            <w:rFonts w:ascii="Arial" w:eastAsia="Times New Roman" w:hAnsi="Arial" w:cs="Arial"/>
            <w:color w:val="000000"/>
          </w:rPr>
          <w:delText>TP: Jeg er ikke sikker på, hvad han mener om “testbed”?</w:delText>
        </w:r>
      </w:del>
      <w:ins w:id="150" w:author="Christoffer Calov Jørgensen" w:date="2022-09-07T15:49:00Z">
        <w:r w:rsidR="00EE041D">
          <w:rPr>
            <w:rFonts w:ascii="Arial" w:eastAsia="Times New Roman" w:hAnsi="Arial" w:cs="Arial"/>
            <w:color w:val="000000"/>
          </w:rPr>
          <w:t>Author response: We are uncertain about what is meant by “</w:t>
        </w:r>
      </w:ins>
      <w:ins w:id="151" w:author="Christoffer Calov Jørgensen" w:date="2022-09-07T15:50:00Z">
        <w:r w:rsidR="00EE041D">
          <w:rPr>
            <w:rFonts w:ascii="Arial" w:eastAsia="Times New Roman" w:hAnsi="Arial" w:cs="Arial"/>
            <w:color w:val="000000"/>
          </w:rPr>
          <w:t xml:space="preserve">the experimental testbed”. If the question is with regards to the objective of the study this </w:t>
        </w:r>
      </w:ins>
      <w:ins w:id="152" w:author="Christoffer Calov Jørgensen" w:date="2022-09-07T15:51:00Z">
        <w:r w:rsidR="00EE041D">
          <w:rPr>
            <w:rFonts w:ascii="Arial" w:eastAsia="Times New Roman" w:hAnsi="Arial" w:cs="Arial"/>
            <w:color w:val="000000"/>
          </w:rPr>
          <w:t xml:space="preserve">was to “develop an improved machine-learning model for preoperative prediction of </w:t>
        </w:r>
      </w:ins>
      <w:ins w:id="153" w:author="Christoffer Calov Jørgensen" w:date="2022-09-07T15:52:00Z">
        <w:r w:rsidR="00EE041D">
          <w:rPr>
            <w:rFonts w:ascii="Arial" w:eastAsia="Times New Roman" w:hAnsi="Arial" w:cs="Arial"/>
            <w:color w:val="000000"/>
          </w:rPr>
          <w:t>“</w:t>
        </w:r>
        <w:proofErr w:type="gramStart"/>
        <w:r w:rsidR="00EE041D">
          <w:rPr>
            <w:rFonts w:ascii="Arial" w:eastAsia="Times New Roman" w:hAnsi="Arial" w:cs="Arial"/>
            <w:color w:val="000000"/>
          </w:rPr>
          <w:t>medical”  complications</w:t>
        </w:r>
        <w:proofErr w:type="gramEnd"/>
        <w:r w:rsidR="00EE041D">
          <w:rPr>
            <w:rFonts w:ascii="Arial" w:eastAsia="Times New Roman" w:hAnsi="Arial" w:cs="Arial"/>
            <w:color w:val="000000"/>
          </w:rPr>
          <w:t xml:space="preserve"> resulting in prolonged length of stay or readmissions”, as written on pa</w:t>
        </w:r>
      </w:ins>
      <w:ins w:id="154" w:author="Christoffer Calov Jørgensen" w:date="2022-09-07T15:50:00Z">
        <w:r w:rsidR="00EE041D">
          <w:rPr>
            <w:rFonts w:ascii="Arial" w:eastAsia="Times New Roman" w:hAnsi="Arial" w:cs="Arial"/>
            <w:color w:val="000000"/>
          </w:rPr>
          <w:t>ge</w:t>
        </w:r>
      </w:ins>
      <w:ins w:id="155" w:author="Christoffer Calov Jørgensen" w:date="2022-09-07T15:51:00Z">
        <w:r w:rsidR="00EE041D">
          <w:rPr>
            <w:rFonts w:ascii="Arial" w:eastAsia="Times New Roman" w:hAnsi="Arial" w:cs="Arial"/>
            <w:color w:val="000000"/>
          </w:rPr>
          <w:t xml:space="preserve"> 6-7 L56-10</w:t>
        </w:r>
      </w:ins>
      <w:r w:rsidRPr="00EB1771">
        <w:rPr>
          <w:rFonts w:ascii="Arial" w:eastAsia="Times New Roman" w:hAnsi="Arial" w:cs="Arial"/>
          <w:color w:val="000000"/>
        </w:rPr>
        <w:br/>
      </w:r>
      <w:r w:rsidRPr="00EB1771">
        <w:rPr>
          <w:rFonts w:ascii="Arial" w:eastAsia="Times New Roman" w:hAnsi="Arial" w:cs="Arial"/>
          <w:color w:val="000000"/>
        </w:rPr>
        <w:br/>
      </w:r>
    </w:p>
    <w:p w14:paraId="4BF67C6F" w14:textId="70E572AC" w:rsidR="00EB1771" w:rsidRPr="00EB1771" w:rsidRDefault="00EB1771" w:rsidP="00EB1771">
      <w:pPr>
        <w:numPr>
          <w:ilvl w:val="0"/>
          <w:numId w:val="13"/>
        </w:numPr>
        <w:spacing w:after="0" w:line="240" w:lineRule="auto"/>
        <w:textAlignment w:val="baseline"/>
        <w:rPr>
          <w:rFonts w:ascii="Arial" w:eastAsia="Times New Roman" w:hAnsi="Arial" w:cs="Arial"/>
          <w:color w:val="000000"/>
        </w:rPr>
      </w:pPr>
      <w:r w:rsidRPr="00EB1771">
        <w:rPr>
          <w:rFonts w:ascii="Arial" w:eastAsia="Times New Roman" w:hAnsi="Arial" w:cs="Arial"/>
          <w:color w:val="000000"/>
        </w:rPr>
        <w:t>There are some statistical parameters used in this study to evaluate the performance of the model. The authors need to mention mathematical equations for this study.</w:t>
      </w:r>
      <w:r w:rsidRPr="00EB1771">
        <w:rPr>
          <w:rFonts w:ascii="Arial" w:eastAsia="Times New Roman" w:hAnsi="Arial" w:cs="Arial"/>
          <w:color w:val="000000"/>
        </w:rPr>
        <w:br/>
      </w:r>
      <w:r w:rsidRPr="00EB1771">
        <w:rPr>
          <w:rFonts w:ascii="Arial" w:eastAsia="Times New Roman" w:hAnsi="Arial" w:cs="Arial"/>
          <w:color w:val="000000"/>
        </w:rPr>
        <w:lastRenderedPageBreak/>
        <w:br/>
      </w:r>
      <w:del w:id="156" w:author="Christoffer Calov Jørgensen" w:date="2022-09-07T15:54:00Z">
        <w:r w:rsidRPr="00EB1771" w:rsidDel="00EE041D">
          <w:rPr>
            <w:rFonts w:ascii="Arial" w:eastAsia="Times New Roman" w:hAnsi="Arial" w:cs="Arial"/>
            <w:color w:val="000000"/>
          </w:rPr>
          <w:delText>TP: Hvilke parametre?!? Den er svær at svare, uden at pointere reviewers manglende indsigt. Men vi kan måske sætte en formel for True/False Positive Rate, hvis han ønsker?!?</w:delText>
        </w:r>
      </w:del>
      <w:r w:rsidRPr="00EB1771">
        <w:rPr>
          <w:rFonts w:ascii="Arial" w:eastAsia="Times New Roman" w:hAnsi="Arial" w:cs="Arial"/>
          <w:color w:val="000000"/>
        </w:rPr>
        <w:br/>
      </w:r>
      <w:r w:rsidRPr="00EB1771">
        <w:rPr>
          <w:rFonts w:ascii="Arial" w:eastAsia="Times New Roman" w:hAnsi="Arial" w:cs="Arial"/>
          <w:color w:val="000000"/>
        </w:rPr>
        <w:br/>
      </w:r>
      <w:proofErr w:type="spellStart"/>
      <w:r w:rsidRPr="00EB1771">
        <w:rPr>
          <w:rFonts w:ascii="Arial" w:eastAsia="Times New Roman" w:hAnsi="Arial" w:cs="Arial"/>
          <w:color w:val="000000"/>
        </w:rPr>
        <w:t>Forslag</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til</w:t>
      </w:r>
      <w:proofErr w:type="spellEnd"/>
      <w:r w:rsidRPr="00EB1771">
        <w:rPr>
          <w:rFonts w:ascii="Arial" w:eastAsia="Times New Roman" w:hAnsi="Arial" w:cs="Arial"/>
          <w:color w:val="000000"/>
        </w:rPr>
        <w:t xml:space="preserve"> </w:t>
      </w:r>
      <w:proofErr w:type="spellStart"/>
      <w:r w:rsidRPr="00EB1771">
        <w:rPr>
          <w:rFonts w:ascii="Arial" w:eastAsia="Times New Roman" w:hAnsi="Arial" w:cs="Arial"/>
          <w:color w:val="000000"/>
        </w:rPr>
        <w:t>svar</w:t>
      </w:r>
      <w:proofErr w:type="spellEnd"/>
      <w:r w:rsidRPr="00EB1771">
        <w:rPr>
          <w:rFonts w:ascii="Arial" w:eastAsia="Times New Roman" w:hAnsi="Arial" w:cs="Arial"/>
          <w:color w:val="000000"/>
        </w:rPr>
        <w:t>: ?</w:t>
      </w:r>
      <w:ins w:id="157" w:author="Christoffer Calov Jørgensen" w:date="2022-09-07T15:53:00Z">
        <w:r w:rsidR="00EE041D">
          <w:rPr>
            <w:rFonts w:ascii="Arial" w:eastAsia="Times New Roman" w:hAnsi="Arial" w:cs="Arial"/>
            <w:color w:val="000000"/>
          </w:rPr>
          <w:t xml:space="preserve"> Author response: We have supplied the stati</w:t>
        </w:r>
      </w:ins>
      <w:ins w:id="158" w:author="Christoffer Calov Jørgensen" w:date="2022-09-07T15:54:00Z">
        <w:r w:rsidR="00EE041D">
          <w:rPr>
            <w:rFonts w:ascii="Arial" w:eastAsia="Times New Roman" w:hAnsi="Arial" w:cs="Arial"/>
            <w:color w:val="000000"/>
          </w:rPr>
          <w:t>stical code as suggested by reviewer 1, we hope this is satisfactory.</w:t>
        </w:r>
      </w:ins>
      <w:r w:rsidRPr="00EB1771">
        <w:rPr>
          <w:rFonts w:ascii="Arial" w:eastAsia="Times New Roman" w:hAnsi="Arial" w:cs="Arial"/>
          <w:color w:val="000000"/>
        </w:rPr>
        <w:br/>
      </w:r>
      <w:r w:rsidRPr="00EB1771">
        <w:rPr>
          <w:rFonts w:ascii="Arial" w:eastAsia="Times New Roman" w:hAnsi="Arial" w:cs="Arial"/>
          <w:color w:val="000000"/>
        </w:rPr>
        <w:br/>
      </w:r>
    </w:p>
    <w:p w14:paraId="4D59CB11" w14:textId="77777777" w:rsidR="00EE041D" w:rsidRDefault="00EB1771" w:rsidP="00EB1771">
      <w:pPr>
        <w:rPr>
          <w:ins w:id="159" w:author="Christoffer Calov Jørgensen" w:date="2022-09-07T15:54:00Z"/>
          <w:rFonts w:ascii="Arial" w:eastAsia="Times New Roman" w:hAnsi="Arial" w:cs="Arial"/>
          <w:color w:val="000000"/>
        </w:rPr>
      </w:pPr>
      <w:r w:rsidRPr="00EB1771">
        <w:rPr>
          <w:rFonts w:ascii="Arial" w:eastAsia="Times New Roman" w:hAnsi="Arial" w:cs="Arial"/>
          <w:color w:val="000000"/>
        </w:rPr>
        <w:t>It would be more helpful for the readers if the authors add one graphical workflow of the methodology used for this study.</w:t>
      </w:r>
      <w:r w:rsidRPr="00EB1771">
        <w:rPr>
          <w:rFonts w:ascii="Arial" w:eastAsia="Times New Roman" w:hAnsi="Arial" w:cs="Arial"/>
          <w:color w:val="000000"/>
        </w:rPr>
        <w:br/>
      </w:r>
    </w:p>
    <w:p w14:paraId="4A108145" w14:textId="3C53E7C1" w:rsidR="003A6059" w:rsidRPr="00EB1771" w:rsidRDefault="00EE041D" w:rsidP="00EB1771">
      <w:ins w:id="160" w:author="Christoffer Calov Jørgensen" w:date="2022-09-07T15:54:00Z">
        <w:r>
          <w:rPr>
            <w:rFonts w:ascii="Arial" w:eastAsia="Times New Roman" w:hAnsi="Arial" w:cs="Arial"/>
            <w:color w:val="000000"/>
          </w:rPr>
          <w:t xml:space="preserve">Author response: We agree </w:t>
        </w:r>
      </w:ins>
      <w:ins w:id="161" w:author="Christoffer Calov Jørgensen" w:date="2022-09-07T15:55:00Z">
        <w:r>
          <w:rPr>
            <w:rFonts w:ascii="Arial" w:eastAsia="Times New Roman" w:hAnsi="Arial" w:cs="Arial"/>
            <w:color w:val="000000"/>
          </w:rPr>
          <w:t>and have added such a workflow</w:t>
        </w:r>
      </w:ins>
      <w:ins w:id="162" w:author="Christoffer Calov Jørgensen" w:date="2022-09-07T21:05:00Z">
        <w:r w:rsidR="00484F6C">
          <w:rPr>
            <w:rFonts w:ascii="Arial" w:eastAsia="Times New Roman" w:hAnsi="Arial" w:cs="Arial"/>
            <w:color w:val="000000"/>
          </w:rPr>
          <w:t xml:space="preserve"> as </w:t>
        </w:r>
      </w:ins>
      <w:ins w:id="163" w:author="Christoffer Calov Jørgensen" w:date="2022-09-07T21:11:00Z">
        <w:r w:rsidR="00484F6C">
          <w:rPr>
            <w:rFonts w:ascii="Arial" w:eastAsia="Times New Roman" w:hAnsi="Arial" w:cs="Arial"/>
            <w:color w:val="000000"/>
          </w:rPr>
          <w:t>Supplementary material 1 as it would otherwise have</w:t>
        </w:r>
      </w:ins>
      <w:ins w:id="164" w:author="Christoffer Calov Jørgensen" w:date="2022-09-07T21:05:00Z">
        <w:r w:rsidR="00484F6C">
          <w:rPr>
            <w:rFonts w:ascii="Arial" w:eastAsia="Times New Roman" w:hAnsi="Arial" w:cs="Arial"/>
            <w:color w:val="000000"/>
          </w:rPr>
          <w:t xml:space="preserve"> </w:t>
        </w:r>
      </w:ins>
      <w:ins w:id="165" w:author="Christoffer Calov Jørgensen" w:date="2022-09-07T21:09:00Z">
        <w:r w:rsidR="00484F6C">
          <w:rPr>
            <w:rFonts w:ascii="Arial" w:eastAsia="Times New Roman" w:hAnsi="Arial" w:cs="Arial"/>
            <w:color w:val="000000"/>
          </w:rPr>
          <w:t>take</w:t>
        </w:r>
      </w:ins>
      <w:ins w:id="166" w:author="Christoffer Calov Jørgensen" w:date="2022-09-07T21:11:00Z">
        <w:r w:rsidR="00484F6C">
          <w:rPr>
            <w:rFonts w:ascii="Arial" w:eastAsia="Times New Roman" w:hAnsi="Arial" w:cs="Arial"/>
            <w:color w:val="000000"/>
          </w:rPr>
          <w:t>n</w:t>
        </w:r>
      </w:ins>
      <w:ins w:id="167" w:author="Christoffer Calov Jørgensen" w:date="2022-09-07T21:09:00Z">
        <w:r w:rsidR="00484F6C">
          <w:rPr>
            <w:rFonts w:ascii="Arial" w:eastAsia="Times New Roman" w:hAnsi="Arial" w:cs="Arial"/>
            <w:color w:val="000000"/>
          </w:rPr>
          <w:t xml:space="preserve"> the total number of tables and illustrations in the finished manuscript up to 6</w:t>
        </w:r>
      </w:ins>
      <w:ins w:id="168" w:author="Christoffer Calov Jørgensen" w:date="2022-09-07T21:10:00Z">
        <w:r w:rsidR="00484F6C">
          <w:rPr>
            <w:rFonts w:ascii="Arial" w:eastAsia="Times New Roman" w:hAnsi="Arial" w:cs="Arial"/>
            <w:color w:val="000000"/>
          </w:rPr>
          <w:t>. We hope that this is accep</w:t>
        </w:r>
      </w:ins>
      <w:ins w:id="169" w:author="Christoffer Calov Jørgensen" w:date="2022-09-07T21:11:00Z">
        <w:r w:rsidR="00484F6C">
          <w:rPr>
            <w:rFonts w:ascii="Arial" w:eastAsia="Times New Roman" w:hAnsi="Arial" w:cs="Arial"/>
            <w:color w:val="000000"/>
          </w:rPr>
          <w:t>table.</w:t>
        </w:r>
      </w:ins>
      <w:r w:rsidR="00EB1771" w:rsidRPr="00EB1771">
        <w:rPr>
          <w:rFonts w:ascii="Arial" w:eastAsia="Times New Roman" w:hAnsi="Arial" w:cs="Arial"/>
          <w:color w:val="000000"/>
        </w:rPr>
        <w:br/>
      </w:r>
      <w:del w:id="170" w:author="Christoffer Calov Jørgensen" w:date="2022-09-07T21:10:00Z">
        <w:r w:rsidR="00EB1771" w:rsidRPr="00EB1771" w:rsidDel="00484F6C">
          <w:rPr>
            <w:rFonts w:ascii="Arial" w:eastAsia="Times New Roman" w:hAnsi="Arial" w:cs="Arial"/>
            <w:color w:val="000000"/>
          </w:rPr>
          <w:delText>Forslag til svar (TP): We acknowledge that such figures are generally useful, but limited by the number of possible figures/length, we have decided not to include one such, which we hope is acceptable. We have instead updated/clarified the text on this subject.</w:delText>
        </w:r>
      </w:del>
      <w:r w:rsidR="00EB1771" w:rsidRPr="00EB1771">
        <w:rPr>
          <w:rFonts w:ascii="Arial" w:eastAsia="Times New Roman" w:hAnsi="Arial" w:cs="Arial"/>
          <w:color w:val="000000"/>
        </w:rPr>
        <w:br/>
      </w:r>
    </w:p>
    <w:sectPr w:rsidR="003A6059" w:rsidRPr="00EB1771" w:rsidSect="001075F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hristoffer Calov Jørgensen" w:date="2022-09-07T14:37:00Z" w:initials="CCJ">
    <w:p w14:paraId="1E1FD166" w14:textId="77777777" w:rsidR="00D37960" w:rsidRDefault="00D37960">
      <w:pPr>
        <w:pStyle w:val="Kommentartekst"/>
      </w:pPr>
      <w:r>
        <w:rPr>
          <w:rStyle w:val="Kommentarhenvisning"/>
        </w:rPr>
        <w:annotationRef/>
      </w:r>
      <w:r>
        <w:t xml:space="preserve">Det her </w:t>
      </w:r>
      <w:proofErr w:type="spellStart"/>
      <w:r>
        <w:t>synes</w:t>
      </w:r>
      <w:proofErr w:type="spellEnd"/>
      <w:r>
        <w:t xml:space="preserve"> </w:t>
      </w:r>
      <w:proofErr w:type="spellStart"/>
      <w:r>
        <w:t>jeg</w:t>
      </w:r>
      <w:proofErr w:type="spellEnd"/>
      <w:r>
        <w:t xml:space="preserve"> </w:t>
      </w:r>
      <w:proofErr w:type="spellStart"/>
      <w:r>
        <w:t>må</w:t>
      </w:r>
      <w:proofErr w:type="spellEnd"/>
      <w:r>
        <w:t xml:space="preserve"> </w:t>
      </w:r>
      <w:proofErr w:type="spellStart"/>
      <w:r>
        <w:t>være</w:t>
      </w:r>
      <w:proofErr w:type="spellEnd"/>
      <w:r>
        <w:t xml:space="preserve"> </w:t>
      </w:r>
      <w:proofErr w:type="spellStart"/>
      <w:r>
        <w:t>helt</w:t>
      </w:r>
      <w:proofErr w:type="spellEnd"/>
      <w:r>
        <w:t xml:space="preserve"> op </w:t>
      </w:r>
      <w:proofErr w:type="spellStart"/>
      <w:r>
        <w:t>til</w:t>
      </w:r>
      <w:proofErr w:type="spellEnd"/>
      <w:r>
        <w:t xml:space="preserve"> </w:t>
      </w:r>
      <w:proofErr w:type="spellStart"/>
      <w:r>
        <w:t>jer</w:t>
      </w:r>
      <w:proofErr w:type="spellEnd"/>
      <w:r>
        <w:t xml:space="preserve"> Troels </w:t>
      </w:r>
      <w:proofErr w:type="spellStart"/>
      <w:r>
        <w:t>og</w:t>
      </w:r>
      <w:proofErr w:type="spellEnd"/>
      <w:r>
        <w:t xml:space="preserve"> Christian, I er </w:t>
      </w:r>
      <w:proofErr w:type="spellStart"/>
      <w:r>
        <w:t>eksperterne</w:t>
      </w:r>
      <w:proofErr w:type="spellEnd"/>
      <w:r>
        <w:t xml:space="preserve"> her. Vi </w:t>
      </w:r>
      <w:proofErr w:type="spellStart"/>
      <w:r>
        <w:t>kan</w:t>
      </w:r>
      <w:proofErr w:type="spellEnd"/>
      <w:r>
        <w:t xml:space="preserve"> </w:t>
      </w:r>
      <w:proofErr w:type="spellStart"/>
      <w:r>
        <w:t>sagtens</w:t>
      </w:r>
      <w:proofErr w:type="spellEnd"/>
      <w:r>
        <w:t xml:space="preserve"> </w:t>
      </w:r>
      <w:proofErr w:type="spellStart"/>
      <w:r>
        <w:t>afvise</w:t>
      </w:r>
      <w:proofErr w:type="spellEnd"/>
      <w:r>
        <w:t xml:space="preserve"> at </w:t>
      </w:r>
      <w:proofErr w:type="spellStart"/>
      <w:r>
        <w:t>benytte</w:t>
      </w:r>
      <w:proofErr w:type="spellEnd"/>
      <w:r>
        <w:t xml:space="preserve"> den </w:t>
      </w:r>
      <w:proofErr w:type="spellStart"/>
      <w:r>
        <w:t>foreslåede</w:t>
      </w:r>
      <w:proofErr w:type="spellEnd"/>
      <w:r>
        <w:t xml:space="preserve"> </w:t>
      </w:r>
      <w:proofErr w:type="spellStart"/>
      <w:r>
        <w:t>metod</w:t>
      </w:r>
      <w:proofErr w:type="spellEnd"/>
      <w:r>
        <w:t xml:space="preserve"> men </w:t>
      </w:r>
      <w:proofErr w:type="spellStart"/>
      <w:r>
        <w:t>så</w:t>
      </w:r>
      <w:proofErr w:type="spellEnd"/>
      <w:r>
        <w:t xml:space="preserve"> </w:t>
      </w:r>
      <w:proofErr w:type="spellStart"/>
      <w:r>
        <w:t>skal</w:t>
      </w:r>
      <w:proofErr w:type="spellEnd"/>
      <w:r>
        <w:t xml:space="preserve"> vi bare have </w:t>
      </w:r>
      <w:proofErr w:type="spellStart"/>
      <w:r>
        <w:t>en</w:t>
      </w:r>
      <w:proofErr w:type="spellEnd"/>
      <w:r>
        <w:t xml:space="preserve"> reference </w:t>
      </w:r>
      <w:proofErr w:type="spellStart"/>
      <w:r>
        <w:t>på</w:t>
      </w:r>
      <w:proofErr w:type="spellEnd"/>
      <w:r>
        <w:t xml:space="preserve"> om </w:t>
      </w:r>
      <w:proofErr w:type="spellStart"/>
      <w:r>
        <w:t>hvorfor</w:t>
      </w:r>
      <w:proofErr w:type="spellEnd"/>
      <w:r>
        <w:t xml:space="preserve"> </w:t>
      </w:r>
      <w:proofErr w:type="spellStart"/>
      <w:r>
        <w:t>vores</w:t>
      </w:r>
      <w:proofErr w:type="spellEnd"/>
      <w:r>
        <w:t xml:space="preserve"> </w:t>
      </w:r>
      <w:proofErr w:type="spellStart"/>
      <w:r>
        <w:t>metode</w:t>
      </w:r>
      <w:proofErr w:type="spellEnd"/>
      <w:r>
        <w:t xml:space="preserve"> mere </w:t>
      </w:r>
      <w:proofErr w:type="spellStart"/>
      <w:r>
        <w:t>tidssvarende</w:t>
      </w:r>
      <w:proofErr w:type="spellEnd"/>
      <w:r>
        <w:t xml:space="preserve"> </w:t>
      </w:r>
      <w:proofErr w:type="spellStart"/>
      <w:r>
        <w:t>og</w:t>
      </w:r>
      <w:proofErr w:type="spellEnd"/>
      <w:r>
        <w:t xml:space="preserve"> </w:t>
      </w:r>
      <w:proofErr w:type="spellStart"/>
      <w:r>
        <w:t>som</w:t>
      </w:r>
      <w:proofErr w:type="spellEnd"/>
      <w:r>
        <w:t xml:space="preserve"> du </w:t>
      </w:r>
      <w:proofErr w:type="spellStart"/>
      <w:r>
        <w:t>siger</w:t>
      </w:r>
      <w:proofErr w:type="spellEnd"/>
      <w:r>
        <w:t xml:space="preserve"> </w:t>
      </w:r>
      <w:proofErr w:type="spellStart"/>
      <w:r>
        <w:t>tilføjer</w:t>
      </w:r>
      <w:proofErr w:type="spellEnd"/>
      <w:r>
        <w:t xml:space="preserve"> vi bare at der er </w:t>
      </w:r>
      <w:proofErr w:type="spellStart"/>
      <w:r>
        <w:t>andre</w:t>
      </w:r>
      <w:proofErr w:type="spellEnd"/>
      <w:r>
        <w:t xml:space="preserve"> </w:t>
      </w:r>
      <w:proofErr w:type="spellStart"/>
      <w:r>
        <w:t>metoder</w:t>
      </w:r>
      <w:proofErr w:type="spellEnd"/>
      <w:r>
        <w:t xml:space="preserve"> med </w:t>
      </w:r>
      <w:proofErr w:type="spellStart"/>
      <w:r>
        <w:t>hans</w:t>
      </w:r>
      <w:proofErr w:type="spellEnd"/>
      <w:r>
        <w:t xml:space="preserve"> reference </w:t>
      </w:r>
      <w:proofErr w:type="spellStart"/>
      <w:r>
        <w:t>på</w:t>
      </w:r>
      <w:proofErr w:type="spellEnd"/>
      <w:r>
        <w:t xml:space="preserve"> I </w:t>
      </w:r>
      <w:proofErr w:type="spellStart"/>
      <w:r>
        <w:t>diskusionen</w:t>
      </w:r>
      <w:proofErr w:type="spellEnd"/>
      <w:r>
        <w:t xml:space="preserve">. </w:t>
      </w:r>
    </w:p>
    <w:p w14:paraId="635BEC41" w14:textId="4C264DA7" w:rsidR="00D37960" w:rsidRDefault="00D37960">
      <w:pPr>
        <w:pStyle w:val="Kommentartekst"/>
      </w:pPr>
      <w:r>
        <w:t xml:space="preserve">Lad </w:t>
      </w:r>
      <w:proofErr w:type="spellStart"/>
      <w:r>
        <w:t>mig</w:t>
      </w:r>
      <w:proofErr w:type="spellEnd"/>
      <w:r>
        <w:t xml:space="preserve"> vide </w:t>
      </w:r>
      <w:proofErr w:type="spellStart"/>
      <w:r>
        <w:t>hvad</w:t>
      </w:r>
      <w:proofErr w:type="spellEnd"/>
      <w:r>
        <w:t xml:space="preserve"> I ender med at </w:t>
      </w:r>
      <w:proofErr w:type="spellStart"/>
      <w:r>
        <w:t>mene</w:t>
      </w:r>
      <w:proofErr w:type="spellEnd"/>
      <w:r>
        <w:t>.</w:t>
      </w:r>
    </w:p>
  </w:comment>
  <w:comment w:id="3" w:author="Christoffer Calov Jørgensen" w:date="2022-09-07T14:35:00Z" w:initials="CCJ">
    <w:p w14:paraId="05F2F5EE" w14:textId="316A28EF" w:rsidR="00D37960" w:rsidRDefault="00D37960">
      <w:pPr>
        <w:pStyle w:val="Kommentartekst"/>
      </w:pPr>
      <w:r>
        <w:rPr>
          <w:rStyle w:val="Kommentarhenvisning"/>
        </w:rPr>
        <w:annotationRef/>
      </w:r>
      <w:r>
        <w:t xml:space="preserve">Har </w:t>
      </w:r>
      <w:proofErr w:type="spellStart"/>
      <w:r>
        <w:t>prøvet</w:t>
      </w:r>
      <w:proofErr w:type="spellEnd"/>
      <w:r>
        <w:t xml:space="preserve"> at </w:t>
      </w:r>
      <w:proofErr w:type="spellStart"/>
      <w:r>
        <w:t>skrive</w:t>
      </w:r>
      <w:proofErr w:type="spellEnd"/>
      <w:r>
        <w:t xml:space="preserve"> </w:t>
      </w:r>
      <w:proofErr w:type="spellStart"/>
      <w:r>
        <w:t>lidt</w:t>
      </w:r>
      <w:proofErr w:type="spellEnd"/>
      <w:r>
        <w:t xml:space="preserve"> om </w:t>
      </w:r>
      <w:proofErr w:type="spellStart"/>
      <w:r>
        <w:t>og</w:t>
      </w:r>
      <w:proofErr w:type="spellEnd"/>
      <w:r>
        <w:t xml:space="preserve"> </w:t>
      </w:r>
      <w:proofErr w:type="spellStart"/>
      <w:r>
        <w:t>hvis</w:t>
      </w:r>
      <w:proofErr w:type="spellEnd"/>
      <w:r>
        <w:t xml:space="preserve"> vi nu </w:t>
      </w:r>
      <w:proofErr w:type="spellStart"/>
      <w:r>
        <w:t>kan</w:t>
      </w:r>
      <w:proofErr w:type="spellEnd"/>
      <w:r>
        <w:t xml:space="preserve"> lave </w:t>
      </w:r>
      <w:proofErr w:type="spellStart"/>
      <w:r>
        <w:t>en</w:t>
      </w:r>
      <w:proofErr w:type="spellEnd"/>
      <w:r>
        <w:t xml:space="preserve"> </w:t>
      </w:r>
      <w:proofErr w:type="spellStart"/>
      <w:r>
        <w:t>lille</w:t>
      </w:r>
      <w:proofErr w:type="spellEnd"/>
      <w:r>
        <w:t xml:space="preserve"> </w:t>
      </w:r>
      <w:proofErr w:type="spellStart"/>
      <w:r>
        <w:t>beregning</w:t>
      </w:r>
      <w:proofErr w:type="spellEnd"/>
      <w:r>
        <w:t xml:space="preserve"> </w:t>
      </w:r>
      <w:proofErr w:type="spellStart"/>
      <w:r>
        <w:t>jvf</w:t>
      </w:r>
      <w:proofErr w:type="spellEnd"/>
      <w:r>
        <w:t xml:space="preserve"> </w:t>
      </w:r>
      <w:proofErr w:type="spellStart"/>
      <w:r>
        <w:t>nedestående</w:t>
      </w:r>
      <w:proofErr w:type="spellEnd"/>
      <w:r>
        <w:t xml:space="preserve"> </w:t>
      </w:r>
      <w:proofErr w:type="spellStart"/>
      <w:r>
        <w:t>ville</w:t>
      </w:r>
      <w:proofErr w:type="spellEnd"/>
      <w:r>
        <w:t xml:space="preserve"> det </w:t>
      </w:r>
      <w:proofErr w:type="spellStart"/>
      <w:r>
        <w:t>være</w:t>
      </w:r>
      <w:proofErr w:type="spellEnd"/>
      <w:r>
        <w:t xml:space="preserve"> </w:t>
      </w:r>
      <w:proofErr w:type="spellStart"/>
      <w:r>
        <w:t>rigtig</w:t>
      </w:r>
      <w:proofErr w:type="spellEnd"/>
      <w:r>
        <w:t xml:space="preserve"> </w:t>
      </w:r>
      <w:proofErr w:type="spellStart"/>
      <w:r>
        <w:t>godt</w:t>
      </w:r>
      <w:proofErr w:type="spellEnd"/>
      <w:r>
        <w:t>.</w:t>
      </w:r>
    </w:p>
  </w:comment>
  <w:comment w:id="16" w:author="Christoffer Calov Jørgensen" w:date="2022-09-07T11:48:00Z" w:initials="CCJ">
    <w:p w14:paraId="60E8584F" w14:textId="4AB9C6E5" w:rsidR="003D500B" w:rsidRDefault="003D500B">
      <w:pPr>
        <w:pStyle w:val="Kommentartekst"/>
      </w:pPr>
      <w:r>
        <w:rPr>
          <w:rStyle w:val="Kommentarhenvisning"/>
        </w:rPr>
        <w:annotationRef/>
      </w:r>
      <w:r>
        <w:t xml:space="preserve">Kan vi lave </w:t>
      </w:r>
      <w:proofErr w:type="spellStart"/>
      <w:r>
        <w:t>udregningen</w:t>
      </w:r>
      <w:proofErr w:type="spellEnd"/>
      <w:r>
        <w:t xml:space="preserve"> post hoc </w:t>
      </w:r>
      <w:proofErr w:type="spellStart"/>
      <w:r>
        <w:t>og</w:t>
      </w:r>
      <w:proofErr w:type="spellEnd"/>
      <w:r>
        <w:t xml:space="preserve"> </w:t>
      </w:r>
      <w:proofErr w:type="spellStart"/>
      <w:r>
        <w:t>inkluderer</w:t>
      </w:r>
      <w:proofErr w:type="spellEnd"/>
      <w:r>
        <w:t xml:space="preserve"> det </w:t>
      </w:r>
      <w:proofErr w:type="spellStart"/>
      <w:r>
        <w:t>i</w:t>
      </w:r>
      <w:proofErr w:type="spellEnd"/>
      <w:r>
        <w:t xml:space="preserve"> </w:t>
      </w:r>
      <w:proofErr w:type="spellStart"/>
      <w:r>
        <w:t>artiklen</w:t>
      </w:r>
      <w:proofErr w:type="spellEnd"/>
      <w:r>
        <w:t>?</w:t>
      </w:r>
    </w:p>
  </w:comment>
  <w:comment w:id="36" w:author="Christoffer Calov Jørgensen" w:date="2022-09-07T14:42:00Z" w:initials="CCJ">
    <w:p w14:paraId="28A09218" w14:textId="4AD4CDEE" w:rsidR="00D37960" w:rsidRDefault="00D37960">
      <w:pPr>
        <w:pStyle w:val="Kommentartekst"/>
      </w:pPr>
      <w:r>
        <w:rPr>
          <w:rStyle w:val="Kommentarhenvisning"/>
        </w:rPr>
        <w:annotationRef/>
      </w:r>
      <w:proofErr w:type="spellStart"/>
      <w:r>
        <w:t>Gør</w:t>
      </w:r>
      <w:proofErr w:type="spellEnd"/>
      <w:r>
        <w:t xml:space="preserve"> det </w:t>
      </w:r>
      <w:proofErr w:type="spellStart"/>
      <w:r>
        <w:t>og</w:t>
      </w:r>
      <w:proofErr w:type="spellEnd"/>
      <w:r>
        <w:t xml:space="preserve"> </w:t>
      </w:r>
      <w:proofErr w:type="spellStart"/>
      <w:r>
        <w:t>så</w:t>
      </w:r>
      <w:proofErr w:type="spellEnd"/>
      <w:r>
        <w:t xml:space="preserve"> </w:t>
      </w:r>
      <w:proofErr w:type="spellStart"/>
      <w:r>
        <w:t>kan</w:t>
      </w:r>
      <w:proofErr w:type="spellEnd"/>
      <w:r>
        <w:t xml:space="preserve"> vi </w:t>
      </w:r>
      <w:proofErr w:type="spellStart"/>
      <w:r>
        <w:t>tilføje</w:t>
      </w:r>
      <w:proofErr w:type="spellEnd"/>
      <w:r>
        <w:t xml:space="preserve"> det, </w:t>
      </w:r>
      <w:proofErr w:type="spellStart"/>
      <w:r>
        <w:t>evt</w:t>
      </w:r>
      <w:proofErr w:type="spellEnd"/>
      <w:r>
        <w:t xml:space="preserve"> </w:t>
      </w:r>
      <w:proofErr w:type="spellStart"/>
      <w:r>
        <w:t>skal</w:t>
      </w:r>
      <w:proofErr w:type="spellEnd"/>
      <w:r>
        <w:t xml:space="preserve"> alle </w:t>
      </w:r>
      <w:proofErr w:type="spellStart"/>
      <w:proofErr w:type="gramStart"/>
      <w:r>
        <w:t>disse</w:t>
      </w:r>
      <w:proofErr w:type="spellEnd"/>
      <w:r>
        <w:t xml:space="preserve">  </w:t>
      </w:r>
      <w:proofErr w:type="spellStart"/>
      <w:r>
        <w:t>ekstra</w:t>
      </w:r>
      <w:proofErr w:type="spellEnd"/>
      <w:proofErr w:type="gramEnd"/>
      <w:r>
        <w:t xml:space="preserve"> test </w:t>
      </w:r>
      <w:proofErr w:type="spellStart"/>
      <w:r>
        <w:t>tilføjes</w:t>
      </w:r>
      <w:proofErr w:type="spellEnd"/>
      <w:r>
        <w:t xml:space="preserve"> I </w:t>
      </w:r>
      <w:proofErr w:type="spellStart"/>
      <w:r>
        <w:t>et</w:t>
      </w:r>
      <w:proofErr w:type="spellEnd"/>
      <w:r>
        <w:t xml:space="preserve"> appendix?</w:t>
      </w:r>
    </w:p>
  </w:comment>
  <w:comment w:id="49" w:author="Christoffer Calov Jørgensen" w:date="2022-09-07T14:48:00Z" w:initials="CCJ">
    <w:p w14:paraId="3E5071D4" w14:textId="53C52694" w:rsidR="00D37960" w:rsidRDefault="00D37960">
      <w:pPr>
        <w:pStyle w:val="Kommentartekst"/>
      </w:pPr>
      <w:r>
        <w:rPr>
          <w:rStyle w:val="Kommentarhenvisning"/>
        </w:rPr>
        <w:annotationRef/>
      </w:r>
      <w:proofErr w:type="spellStart"/>
      <w:r>
        <w:t>Altså</w:t>
      </w:r>
      <w:proofErr w:type="spellEnd"/>
      <w:r>
        <w:t xml:space="preserve"> </w:t>
      </w:r>
      <w:proofErr w:type="spellStart"/>
      <w:r>
        <w:t>hvis</w:t>
      </w:r>
      <w:proofErr w:type="spellEnd"/>
      <w:r>
        <w:t xml:space="preserve"> I </w:t>
      </w:r>
      <w:proofErr w:type="spellStart"/>
      <w:r>
        <w:t>kan</w:t>
      </w:r>
      <w:proofErr w:type="spellEnd"/>
      <w:r>
        <w:t xml:space="preserve"> det? Send </w:t>
      </w:r>
      <w:proofErr w:type="spellStart"/>
      <w:r>
        <w:t>mig</w:t>
      </w:r>
      <w:proofErr w:type="spellEnd"/>
      <w:r>
        <w:t xml:space="preserve"> </w:t>
      </w:r>
      <w:proofErr w:type="spellStart"/>
      <w:r>
        <w:t>linket</w:t>
      </w:r>
      <w:proofErr w:type="spellEnd"/>
      <w:r>
        <w:t xml:space="preserve"> </w:t>
      </w:r>
      <w:proofErr w:type="spellStart"/>
      <w:r>
        <w:t>så</w:t>
      </w:r>
      <w:proofErr w:type="spellEnd"/>
      <w:r>
        <w:t xml:space="preserve"> </w:t>
      </w:r>
      <w:proofErr w:type="spellStart"/>
      <w:r>
        <w:t>lægger</w:t>
      </w:r>
      <w:proofErr w:type="spellEnd"/>
      <w:r>
        <w:t xml:space="preserve"> </w:t>
      </w:r>
      <w:proofErr w:type="spellStart"/>
      <w:r>
        <w:t>jeg</w:t>
      </w:r>
      <w:proofErr w:type="spellEnd"/>
      <w:r>
        <w:t xml:space="preserve"> det I </w:t>
      </w:r>
      <w:proofErr w:type="spellStart"/>
      <w:r>
        <w:t>artiklen</w:t>
      </w:r>
      <w:proofErr w:type="spellEnd"/>
      <w:r>
        <w:t>.</w:t>
      </w:r>
    </w:p>
  </w:comment>
  <w:comment w:id="89" w:author="Christoffer Calov Jørgensen" w:date="2022-09-07T15:01:00Z" w:initials="CCJ">
    <w:p w14:paraId="27B2FE0F" w14:textId="7CD14AEB" w:rsidR="00477A57" w:rsidRDefault="00477A57">
      <w:pPr>
        <w:pStyle w:val="Kommentartekst"/>
      </w:pPr>
      <w:r>
        <w:rPr>
          <w:rStyle w:val="Kommentarhenvisning"/>
        </w:rPr>
        <w:annotationRef/>
      </w:r>
      <w:proofErr w:type="spellStart"/>
      <w:r>
        <w:t>Gør</w:t>
      </w:r>
      <w:proofErr w:type="spellEnd"/>
      <w:r>
        <w:t xml:space="preserve"> det</w:t>
      </w:r>
      <w:r w:rsidR="00845CF9">
        <w:t xml:space="preserve"> </w:t>
      </w:r>
      <w:proofErr w:type="spellStart"/>
      <w:r w:rsidR="00845CF9">
        <w:t>og</w:t>
      </w:r>
      <w:proofErr w:type="spellEnd"/>
      <w:r w:rsidR="00845CF9">
        <w:t xml:space="preserve"> </w:t>
      </w:r>
      <w:proofErr w:type="spellStart"/>
      <w:r w:rsidR="00845CF9">
        <w:t>tilføj</w:t>
      </w:r>
      <w:proofErr w:type="spellEnd"/>
      <w:r w:rsidR="00845CF9">
        <w:t xml:space="preserve"> </w:t>
      </w:r>
      <w:proofErr w:type="spellStart"/>
      <w:r w:rsidR="00845CF9">
        <w:t>lidt</w:t>
      </w:r>
      <w:proofErr w:type="spellEnd"/>
      <w:r w:rsidR="00845CF9">
        <w:t xml:space="preserve"> I </w:t>
      </w:r>
      <w:proofErr w:type="spellStart"/>
      <w:r w:rsidR="00845CF9">
        <w:t>teksten</w:t>
      </w:r>
      <w:proofErr w:type="spellEnd"/>
      <w:r w:rsidR="00845CF9">
        <w:t xml:space="preserve">, sig </w:t>
      </w:r>
      <w:proofErr w:type="spellStart"/>
      <w:r w:rsidR="00845CF9">
        <w:t>til</w:t>
      </w:r>
      <w:proofErr w:type="spellEnd"/>
      <w:r w:rsidR="00845CF9">
        <w:t xml:space="preserve"> </w:t>
      </w:r>
      <w:proofErr w:type="spellStart"/>
      <w:r w:rsidR="00845CF9">
        <w:t>hvis</w:t>
      </w:r>
      <w:proofErr w:type="spellEnd"/>
      <w:r w:rsidR="00845CF9">
        <w:t xml:space="preserve"> </w:t>
      </w:r>
      <w:proofErr w:type="spellStart"/>
      <w:r w:rsidR="00845CF9">
        <w:t>referencen</w:t>
      </w:r>
      <w:proofErr w:type="spellEnd"/>
      <w:r w:rsidR="00845CF9">
        <w:t xml:space="preserve"> </w:t>
      </w:r>
      <w:proofErr w:type="spellStart"/>
      <w:r w:rsidR="00845CF9">
        <w:t>også</w:t>
      </w:r>
      <w:proofErr w:type="spellEnd"/>
      <w:r w:rsidR="00845CF9">
        <w:t xml:space="preserve"> </w:t>
      </w:r>
      <w:proofErr w:type="spellStart"/>
      <w:r w:rsidR="00845CF9">
        <w:t>skal</w:t>
      </w:r>
      <w:proofErr w:type="spellEnd"/>
      <w:r w:rsidR="00845CF9">
        <w:t xml:space="preserve"> med.</w:t>
      </w:r>
    </w:p>
  </w:comment>
  <w:comment w:id="91" w:author="Christoffer Calov Jørgensen" w:date="2022-09-07T19:30:00Z" w:initials="CCJ">
    <w:p w14:paraId="16B511E5" w14:textId="5FF9F53C" w:rsidR="00621E9F" w:rsidRDefault="00621E9F">
      <w:pPr>
        <w:pStyle w:val="Kommentartekst"/>
      </w:pPr>
      <w:r>
        <w:rPr>
          <w:rStyle w:val="Kommentarhenvisning"/>
        </w:rPr>
        <w:annotationRef/>
      </w:r>
      <w:proofErr w:type="spellStart"/>
      <w:r>
        <w:t>Gør</w:t>
      </w:r>
      <w:proofErr w:type="spellEnd"/>
      <w:r>
        <w:t xml:space="preserve"> I det?</w:t>
      </w:r>
    </w:p>
  </w:comment>
  <w:comment w:id="98" w:author="Christoffer Calov Jørgensen" w:date="2022-09-07T15:36:00Z" w:initials="CCJ">
    <w:p w14:paraId="108314A8" w14:textId="563849FA" w:rsidR="00FF6AE9" w:rsidRDefault="00FF6AE9">
      <w:pPr>
        <w:pStyle w:val="Kommentartekst"/>
      </w:pPr>
      <w:r>
        <w:rPr>
          <w:rStyle w:val="Kommentarhenvisning"/>
        </w:rPr>
        <w:annotationRef/>
      </w:r>
      <w:r>
        <w:t xml:space="preserve">Christian sender du 2 nye figurer for </w:t>
      </w:r>
      <w:proofErr w:type="spellStart"/>
      <w:r>
        <w:t>hhv</w:t>
      </w:r>
      <w:proofErr w:type="spellEnd"/>
      <w:r>
        <w:t xml:space="preserve">. Figure 1 </w:t>
      </w:r>
      <w:proofErr w:type="spellStart"/>
      <w:r>
        <w:t>og</w:t>
      </w:r>
      <w:proofErr w:type="spellEnd"/>
      <w:r>
        <w:t xml:space="preserve"> S1a? </w:t>
      </w:r>
    </w:p>
  </w:comment>
  <w:comment w:id="111" w:author="Christoffer Calov Jørgensen" w:date="2022-09-07T15:39:00Z" w:initials="CCJ">
    <w:p w14:paraId="4E64780A" w14:textId="65361542" w:rsidR="00FF6AE9" w:rsidRDefault="00FF6AE9">
      <w:pPr>
        <w:pStyle w:val="Kommentartekst"/>
      </w:pPr>
      <w:r>
        <w:rPr>
          <w:rStyle w:val="Kommentarhenvisning"/>
        </w:rPr>
        <w:annotationRef/>
      </w:r>
      <w:proofErr w:type="spellStart"/>
      <w:r>
        <w:t>Synes</w:t>
      </w:r>
      <w:proofErr w:type="spellEnd"/>
      <w:r>
        <w:t xml:space="preserve"> </w:t>
      </w:r>
      <w:proofErr w:type="spellStart"/>
      <w:r>
        <w:t>jeg</w:t>
      </w:r>
      <w:proofErr w:type="spellEnd"/>
      <w:r>
        <w:t xml:space="preserve"> </w:t>
      </w:r>
      <w:proofErr w:type="spellStart"/>
      <w:r>
        <w:t>ikke</w:t>
      </w:r>
      <w:proofErr w:type="spellEnd"/>
      <w:r>
        <w:t xml:space="preserve"> vi </w:t>
      </w:r>
      <w:proofErr w:type="spellStart"/>
      <w:r>
        <w:t>behøver</w:t>
      </w:r>
      <w:proofErr w:type="spellEnd"/>
      <w:r>
        <w:t xml:space="preserve">. Se </w:t>
      </w:r>
      <w:proofErr w:type="spellStart"/>
      <w:r>
        <w:t>ovenstående</w:t>
      </w:r>
      <w:proofErr w:type="spellEnd"/>
      <w:r>
        <w:t>.</w:t>
      </w:r>
    </w:p>
  </w:comment>
  <w:comment w:id="112" w:author="Christoffer Calov Jørgensen" w:date="2022-09-07T15:38:00Z" w:initials="CCJ">
    <w:p w14:paraId="487AE7B8" w14:textId="71E707F1" w:rsidR="00FF6AE9" w:rsidRDefault="00FF6AE9">
      <w:pPr>
        <w:pStyle w:val="Kommentartekst"/>
      </w:pPr>
      <w:r>
        <w:rPr>
          <w:rStyle w:val="Kommentarhenvisning"/>
        </w:rPr>
        <w:annotationRef/>
      </w:r>
      <w:proofErr w:type="spellStart"/>
      <w:r>
        <w:t>Sætter</w:t>
      </w:r>
      <w:proofErr w:type="spellEnd"/>
      <w:r>
        <w:t xml:space="preserve"> I </w:t>
      </w:r>
      <w:proofErr w:type="spellStart"/>
      <w:r>
        <w:t>tabellen</w:t>
      </w:r>
      <w:proofErr w:type="spellEnd"/>
      <w:r>
        <w:t xml:space="preserve"> op</w:t>
      </w:r>
      <w:r w:rsidR="00621E9F">
        <w:t xml:space="preserve"> </w:t>
      </w:r>
      <w:proofErr w:type="spellStart"/>
      <w:r w:rsidR="00621E9F">
        <w:t>eller</w:t>
      </w:r>
      <w:proofErr w:type="spellEnd"/>
      <w:r w:rsidR="00621E9F">
        <w:t xml:space="preserve"> </w:t>
      </w:r>
      <w:proofErr w:type="spellStart"/>
      <w:r w:rsidR="00621E9F">
        <w:t>skal</w:t>
      </w:r>
      <w:proofErr w:type="spellEnd"/>
      <w:r w:rsidR="00621E9F">
        <w:t xml:space="preserve"> </w:t>
      </w:r>
      <w:proofErr w:type="spellStart"/>
      <w:r w:rsidR="00621E9F">
        <w:t>jeg</w:t>
      </w:r>
      <w:proofErr w:type="spellEnd"/>
      <w:r>
        <w:t>?</w:t>
      </w:r>
      <w:r w:rsidR="00621E9F">
        <w:t xml:space="preserve"> </w:t>
      </w:r>
      <w:proofErr w:type="spellStart"/>
      <w:r w:rsidR="00621E9F">
        <w:t>Hvis</w:t>
      </w:r>
      <w:proofErr w:type="spellEnd"/>
      <w:r w:rsidR="00621E9F">
        <w:t xml:space="preserve"> </w:t>
      </w:r>
      <w:proofErr w:type="spellStart"/>
      <w:r w:rsidR="00621E9F">
        <w:t>jeg</w:t>
      </w:r>
      <w:proofErr w:type="spellEnd"/>
      <w:r w:rsidR="00621E9F">
        <w:t xml:space="preserve"> </w:t>
      </w:r>
      <w:proofErr w:type="spellStart"/>
      <w:r w:rsidR="00621E9F">
        <w:t>skal</w:t>
      </w:r>
      <w:proofErr w:type="spellEnd"/>
      <w:r w:rsidR="00621E9F">
        <w:t xml:space="preserve"> </w:t>
      </w:r>
      <w:proofErr w:type="spellStart"/>
      <w:r w:rsidR="00621E9F">
        <w:t>sætte</w:t>
      </w:r>
      <w:proofErr w:type="spellEnd"/>
      <w:r w:rsidR="00621E9F">
        <w:t xml:space="preserve"> den op </w:t>
      </w:r>
      <w:proofErr w:type="spellStart"/>
      <w:r w:rsidR="00621E9F">
        <w:t>så</w:t>
      </w:r>
      <w:proofErr w:type="spellEnd"/>
      <w:r w:rsidR="00621E9F">
        <w:t xml:space="preserve"> send </w:t>
      </w:r>
      <w:proofErr w:type="spellStart"/>
      <w:r w:rsidR="00621E9F">
        <w:t>lige</w:t>
      </w:r>
      <w:proofErr w:type="spellEnd"/>
      <w:r w:rsidR="00621E9F">
        <w:t xml:space="preserv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5BEC41" w15:done="0"/>
  <w15:commentEx w15:paraId="05F2F5EE" w15:done="0"/>
  <w15:commentEx w15:paraId="60E8584F" w15:done="0"/>
  <w15:commentEx w15:paraId="28A09218" w15:done="0"/>
  <w15:commentEx w15:paraId="3E5071D4" w15:done="0"/>
  <w15:commentEx w15:paraId="27B2FE0F" w15:done="0"/>
  <w15:commentEx w15:paraId="16B511E5" w15:done="0"/>
  <w15:commentEx w15:paraId="108314A8" w15:done="0"/>
  <w15:commentEx w15:paraId="4E64780A" w15:done="0"/>
  <w15:commentEx w15:paraId="487AE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C32B1B" w16cex:dateUtc="2022-09-07T12:37:00Z"/>
  <w16cex:commentExtensible w16cex:durableId="26C32AB9" w16cex:dateUtc="2022-09-07T12:35:00Z"/>
  <w16cex:commentExtensible w16cex:durableId="26C30390" w16cex:dateUtc="2022-09-07T09:48:00Z"/>
  <w16cex:commentExtensible w16cex:durableId="26C32C6E" w16cex:dateUtc="2022-09-07T12:42:00Z"/>
  <w16cex:commentExtensible w16cex:durableId="26C32DD9" w16cex:dateUtc="2022-09-07T12:48:00Z"/>
  <w16cex:commentExtensible w16cex:durableId="26C330E7" w16cex:dateUtc="2022-09-07T13:01:00Z"/>
  <w16cex:commentExtensible w16cex:durableId="26C36FE6" w16cex:dateUtc="2022-09-07T17:30:00Z"/>
  <w16cex:commentExtensible w16cex:durableId="26C33918" w16cex:dateUtc="2022-09-07T13:36:00Z"/>
  <w16cex:commentExtensible w16cex:durableId="26C339A3" w16cex:dateUtc="2022-09-07T13:39:00Z"/>
  <w16cex:commentExtensible w16cex:durableId="26C3396D" w16cex:dateUtc="2022-09-07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5BEC41" w16cid:durableId="26C32B1B"/>
  <w16cid:commentId w16cid:paraId="05F2F5EE" w16cid:durableId="26C32AB9"/>
  <w16cid:commentId w16cid:paraId="60E8584F" w16cid:durableId="26C30390"/>
  <w16cid:commentId w16cid:paraId="28A09218" w16cid:durableId="26C32C6E"/>
  <w16cid:commentId w16cid:paraId="3E5071D4" w16cid:durableId="26C32DD9"/>
  <w16cid:commentId w16cid:paraId="27B2FE0F" w16cid:durableId="26C330E7"/>
  <w16cid:commentId w16cid:paraId="16B511E5" w16cid:durableId="26C36FE6"/>
  <w16cid:commentId w16cid:paraId="108314A8" w16cid:durableId="26C33918"/>
  <w16cid:commentId w16cid:paraId="4E64780A" w16cid:durableId="26C339A3"/>
  <w16cid:commentId w16cid:paraId="487AE7B8" w16cid:durableId="26C339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40C"/>
    <w:multiLevelType w:val="multilevel"/>
    <w:tmpl w:val="D1B6F2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6543"/>
    <w:multiLevelType w:val="multilevel"/>
    <w:tmpl w:val="FD22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401F0"/>
    <w:multiLevelType w:val="multilevel"/>
    <w:tmpl w:val="2A5A1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E7EE0"/>
    <w:multiLevelType w:val="multilevel"/>
    <w:tmpl w:val="528C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ffer Calov Jørgensen">
    <w15:presenceInfo w15:providerId="AD" w15:userId="S::Christoffer.Calov.Joergensen@regionh.dk::10f95c48-ab88-48ff-b66b-a2a97abb3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71"/>
    <w:rsid w:val="001075F3"/>
    <w:rsid w:val="003A6059"/>
    <w:rsid w:val="003D500B"/>
    <w:rsid w:val="00477A57"/>
    <w:rsid w:val="00484F6C"/>
    <w:rsid w:val="00621E9F"/>
    <w:rsid w:val="00845CF9"/>
    <w:rsid w:val="00C96C7D"/>
    <w:rsid w:val="00D37960"/>
    <w:rsid w:val="00EB1771"/>
    <w:rsid w:val="00EE041D"/>
    <w:rsid w:val="00FF6AE9"/>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0C8C"/>
  <w15:chartTrackingRefBased/>
  <w15:docId w15:val="{C2FA2748-3181-4398-BF7D-05E61151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EB1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EB1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1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semiHidden/>
    <w:unhideWhenUsed/>
    <w:rsid w:val="00EB1771"/>
    <w:rPr>
      <w:color w:val="0000FF"/>
      <w:u w:val="single"/>
    </w:rPr>
  </w:style>
  <w:style w:type="character" w:styleId="Kommentarhenvisning">
    <w:name w:val="annotation reference"/>
    <w:basedOn w:val="Standardskrifttypeiafsnit"/>
    <w:uiPriority w:val="99"/>
    <w:semiHidden/>
    <w:unhideWhenUsed/>
    <w:rsid w:val="003D500B"/>
    <w:rPr>
      <w:sz w:val="16"/>
      <w:szCs w:val="16"/>
    </w:rPr>
  </w:style>
  <w:style w:type="paragraph" w:styleId="Kommentartekst">
    <w:name w:val="annotation text"/>
    <w:basedOn w:val="Normal"/>
    <w:link w:val="KommentartekstTegn"/>
    <w:uiPriority w:val="99"/>
    <w:semiHidden/>
    <w:unhideWhenUsed/>
    <w:rsid w:val="003D500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D500B"/>
    <w:rPr>
      <w:sz w:val="20"/>
      <w:szCs w:val="20"/>
    </w:rPr>
  </w:style>
  <w:style w:type="paragraph" w:styleId="Kommentaremne">
    <w:name w:val="annotation subject"/>
    <w:basedOn w:val="Kommentartekst"/>
    <w:next w:val="Kommentartekst"/>
    <w:link w:val="KommentaremneTegn"/>
    <w:uiPriority w:val="99"/>
    <w:semiHidden/>
    <w:unhideWhenUsed/>
    <w:rsid w:val="003D500B"/>
    <w:rPr>
      <w:b/>
      <w:bCs/>
    </w:rPr>
  </w:style>
  <w:style w:type="character" w:customStyle="1" w:styleId="KommentaremneTegn">
    <w:name w:val="Kommentaremne Tegn"/>
    <w:basedOn w:val="KommentartekstTegn"/>
    <w:link w:val="Kommentaremne"/>
    <w:uiPriority w:val="99"/>
    <w:semiHidden/>
    <w:rsid w:val="003D50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9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mj.com/content/bmj/353/bmj.i3140.ful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bmcmedresmethodol.biomedcentral.com/track/pdf/10.1186/1471-2288-14-137.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mj.com/content/bmj/368/bmj.m441.full.pdf" TargetMode="External"/><Relationship Id="rId11" Type="http://schemas.openxmlformats.org/officeDocument/2006/relationships/hyperlink" Target="https://onlinelibrary.wiley.com/doi/epdf/10.1002/sim.9025" TargetMode="External"/><Relationship Id="rId5" Type="http://schemas.openxmlformats.org/officeDocument/2006/relationships/webSettings" Target="webSettings.xml"/><Relationship Id="rId15" Type="http://schemas.openxmlformats.org/officeDocument/2006/relationships/hyperlink" Target="https://www.bmj.com/content/338/bmj.b2393" TargetMode="Externa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ncbi.nlm.nih.gov/pmc/articles/PMC2577036/pdf/nihms74373.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5E53-C2D5-43BD-923E-39D33E32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2433</Words>
  <Characters>13869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Calov Jørgensen</dc:creator>
  <cp:keywords/>
  <dc:description/>
  <cp:lastModifiedBy>Christoffer Calov Jørgensen</cp:lastModifiedBy>
  <cp:revision>3</cp:revision>
  <dcterms:created xsi:type="dcterms:W3CDTF">2022-09-07T08:04:00Z</dcterms:created>
  <dcterms:modified xsi:type="dcterms:W3CDTF">2022-09-07T19:16:00Z</dcterms:modified>
</cp:coreProperties>
</file>